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E307B" w14:textId="77777777" w:rsidR="0082032D" w:rsidRPr="00A50879" w:rsidRDefault="00A50879" w:rsidP="00592214">
      <w:pPr>
        <w:jc w:val="center"/>
        <w:rPr>
          <w:rtl/>
        </w:rPr>
      </w:pPr>
      <w:r w:rsidRPr="00A50879">
        <w:rPr>
          <w:rFonts w:hint="cs"/>
          <w:rtl/>
        </w:rPr>
        <w:t xml:space="preserve">התכנית לתואר שני </w:t>
      </w:r>
      <w:r w:rsidRPr="00A50879">
        <w:t>M.Sc.</w:t>
      </w:r>
      <w:r w:rsidRPr="00A50879">
        <w:rPr>
          <w:rFonts w:hint="cs"/>
          <w:rtl/>
        </w:rPr>
        <w:t xml:space="preserve"> בניהול טכנולוגיה</w:t>
      </w:r>
    </w:p>
    <w:p w14:paraId="56B6A411" w14:textId="77777777" w:rsidR="002F4FB7" w:rsidRDefault="002F4FB7" w:rsidP="00592214">
      <w:pPr>
        <w:jc w:val="center"/>
        <w:rPr>
          <w:rtl/>
        </w:rPr>
      </w:pPr>
    </w:p>
    <w:p w14:paraId="37C101A9" w14:textId="77777777" w:rsidR="0082032D" w:rsidRDefault="00BE5E17" w:rsidP="00592214">
      <w:pPr>
        <w:jc w:val="center"/>
        <w:rPr>
          <w:rtl/>
        </w:rPr>
      </w:pPr>
      <w:r>
        <w:rPr>
          <w:rFonts w:hint="cs"/>
          <w:rtl/>
        </w:rPr>
        <w:t>הצעה למחקר בנושא</w:t>
      </w:r>
      <w:r w:rsidR="00AB7A3D">
        <w:rPr>
          <w:rFonts w:hint="cs"/>
          <w:rtl/>
        </w:rPr>
        <w:t>:</w:t>
      </w:r>
    </w:p>
    <w:p w14:paraId="02696FF0" w14:textId="77777777" w:rsidR="00BE5E17" w:rsidRDefault="00BE5E17" w:rsidP="00592214">
      <w:pPr>
        <w:jc w:val="center"/>
        <w:rPr>
          <w:rtl/>
        </w:rPr>
      </w:pPr>
      <w:r w:rsidRPr="00FB414A">
        <w:rPr>
          <w:rFonts w:hint="cs"/>
          <w:rtl/>
        </w:rPr>
        <w:t>"</w:t>
      </w:r>
      <w:r w:rsidR="000317A5">
        <w:rPr>
          <w:rFonts w:hint="cs"/>
          <w:rtl/>
        </w:rPr>
        <w:t>סיכוני סי</w:t>
      </w:r>
      <w:r w:rsidR="007F4D15">
        <w:rPr>
          <w:rFonts w:hint="cs"/>
          <w:rtl/>
        </w:rPr>
        <w:t>י</w:t>
      </w:r>
      <w:r w:rsidR="000317A5">
        <w:rPr>
          <w:rFonts w:hint="cs"/>
          <w:rtl/>
        </w:rPr>
        <w:t>בר במכשור רפואי</w:t>
      </w:r>
      <w:r>
        <w:rPr>
          <w:rFonts w:hint="cs"/>
          <w:rtl/>
        </w:rPr>
        <w:t>"</w:t>
      </w:r>
    </w:p>
    <w:p w14:paraId="21F7FEDD" w14:textId="77777777" w:rsidR="00BE5E17" w:rsidRDefault="00BE5E17" w:rsidP="00592214">
      <w:pPr>
        <w:jc w:val="center"/>
        <w:rPr>
          <w:rtl/>
        </w:rPr>
      </w:pPr>
      <w:r>
        <w:rPr>
          <w:rFonts w:hint="cs"/>
          <w:rtl/>
        </w:rPr>
        <w:t>מוגש ע"י</w:t>
      </w:r>
    </w:p>
    <w:p w14:paraId="41F9325D" w14:textId="77777777" w:rsidR="00FB414A" w:rsidRPr="00BE5E17" w:rsidRDefault="00FB414A" w:rsidP="00592214">
      <w:pPr>
        <w:jc w:val="center"/>
        <w:rPr>
          <w:rtl/>
        </w:rPr>
      </w:pPr>
    </w:p>
    <w:p w14:paraId="100DEE9B" w14:textId="77777777" w:rsidR="00BE5E17" w:rsidRPr="00BE5E17" w:rsidRDefault="00BE5E17" w:rsidP="00592214">
      <w:pPr>
        <w:rPr>
          <w:rtl/>
        </w:rPr>
      </w:pPr>
      <w:r w:rsidRPr="00BE5E17">
        <w:rPr>
          <w:rFonts w:hint="cs"/>
          <w:rtl/>
        </w:rPr>
        <w:t>שם הסטודנט</w:t>
      </w:r>
      <w:r>
        <w:rPr>
          <w:rFonts w:hint="cs"/>
          <w:rtl/>
        </w:rPr>
        <w:t>:</w:t>
      </w:r>
      <w:r w:rsidR="006E36FB" w:rsidRPr="006E36FB">
        <w:rPr>
          <w:rtl/>
        </w:rPr>
        <w:t xml:space="preserve"> פליקס קרסניצקי </w:t>
      </w:r>
      <w:r w:rsidR="006E36FB">
        <w:rPr>
          <w:rFonts w:hint="cs"/>
          <w:rtl/>
        </w:rPr>
        <w:t xml:space="preserve"> </w:t>
      </w:r>
      <w:r w:rsidR="001E1074">
        <w:rPr>
          <w:rFonts w:hint="cs"/>
          <w:rtl/>
        </w:rPr>
        <w:t>צבי ששון</w:t>
      </w:r>
      <w:r>
        <w:rPr>
          <w:rFonts w:hint="cs"/>
          <w:rtl/>
        </w:rPr>
        <w:tab/>
        <w:t>ת.ז.:</w:t>
      </w:r>
      <w:r w:rsidR="006E36FB" w:rsidDel="006E36FB">
        <w:rPr>
          <w:rFonts w:hint="cs"/>
          <w:rtl/>
        </w:rPr>
        <w:t xml:space="preserve"> </w:t>
      </w:r>
      <w:r w:rsidR="006E36FB" w:rsidRPr="006E36FB">
        <w:rPr>
          <w:rtl/>
        </w:rPr>
        <w:t>306012865</w:t>
      </w:r>
      <w:r w:rsidR="006E36FB">
        <w:rPr>
          <w:rFonts w:hint="cs"/>
          <w:rtl/>
        </w:rPr>
        <w:t xml:space="preserve">  </w:t>
      </w:r>
      <w:r w:rsidR="001E1074">
        <w:rPr>
          <w:rFonts w:hint="cs"/>
          <w:rtl/>
        </w:rPr>
        <w:t>022114730</w:t>
      </w:r>
    </w:p>
    <w:p w14:paraId="01877B77" w14:textId="77777777" w:rsidR="00BE5E17" w:rsidRPr="00FB414A" w:rsidRDefault="00BE5E17" w:rsidP="00592214">
      <w:pPr>
        <w:rPr>
          <w:rtl/>
        </w:rPr>
      </w:pPr>
      <w:r>
        <w:rPr>
          <w:rFonts w:hint="cs"/>
          <w:rtl/>
        </w:rPr>
        <w:t xml:space="preserve">שם מנחה/ים </w:t>
      </w:r>
      <w:r w:rsidR="006E36FB">
        <w:rPr>
          <w:rFonts w:hint="cs"/>
          <w:rtl/>
        </w:rPr>
        <w:t xml:space="preserve">: </w:t>
      </w:r>
      <w:r w:rsidR="001E1074" w:rsidRPr="001E1074">
        <w:rPr>
          <w:rtl/>
        </w:rPr>
        <w:t>ד"ר הראל מנשרי</w:t>
      </w:r>
      <w:r w:rsidR="006E36FB">
        <w:rPr>
          <w:rFonts w:hint="cs"/>
          <w:rtl/>
        </w:rPr>
        <w:t xml:space="preserve"> </w:t>
      </w:r>
      <w:r w:rsidR="001E1074" w:rsidRPr="001E1074">
        <w:rPr>
          <w:rtl/>
        </w:rPr>
        <w:t>ד"ר הדס לוי</w:t>
      </w:r>
    </w:p>
    <w:p w14:paraId="45983ED3" w14:textId="77777777" w:rsidR="00874663" w:rsidRDefault="00874663" w:rsidP="00592214">
      <w:pPr>
        <w:rPr>
          <w:ins w:id="0" w:author="user" w:date="2020-05-29T13:17:00Z"/>
          <w:b/>
          <w:bCs/>
          <w:rtl/>
        </w:rPr>
      </w:pPr>
    </w:p>
    <w:p w14:paraId="407BB4FA" w14:textId="344F74B1" w:rsidR="00E81C5E" w:rsidRDefault="00E81C5E">
      <w:pPr>
        <w:pStyle w:val="1"/>
        <w:rPr>
          <w:ins w:id="1" w:author="user" w:date="2020-05-29T13:25:00Z"/>
        </w:rPr>
        <w:pPrChange w:id="2" w:author="user" w:date="2020-05-29T18:00:00Z">
          <w:pPr/>
        </w:pPrChange>
      </w:pPr>
      <w:ins w:id="3" w:author="user" w:date="2020-05-29T13:17:00Z">
        <w:r w:rsidRPr="00E81C5E">
          <w:rPr>
            <w:rFonts w:hint="eastAsia"/>
            <w:rtl/>
          </w:rPr>
          <w:t>מבוא</w:t>
        </w:r>
      </w:ins>
    </w:p>
    <w:p w14:paraId="32B39A5C" w14:textId="4EE5FFA6" w:rsidR="00010998" w:rsidRPr="00010998" w:rsidDel="00010998" w:rsidRDefault="00010998">
      <w:pPr>
        <w:pStyle w:val="2"/>
        <w:rPr>
          <w:del w:id="4" w:author="user" w:date="2020-05-29T13:31:00Z"/>
        </w:rPr>
        <w:pPrChange w:id="5" w:author="user" w:date="2020-05-29T18:00:00Z">
          <w:pPr/>
        </w:pPrChange>
      </w:pPr>
    </w:p>
    <w:p w14:paraId="1B7C9E0D" w14:textId="10FCE402" w:rsidR="00010998" w:rsidRDefault="007F4D15">
      <w:pPr>
        <w:pStyle w:val="2"/>
        <w:rPr>
          <w:ins w:id="6" w:author="user" w:date="2020-05-29T13:41:00Z"/>
          <w:rtl/>
        </w:rPr>
        <w:pPrChange w:id="7" w:author="user" w:date="2020-05-29T18:00:00Z">
          <w:pPr/>
        </w:pPrChange>
      </w:pPr>
      <w:r w:rsidRPr="00626A6C">
        <w:rPr>
          <w:rFonts w:hint="eastAsia"/>
          <w:rtl/>
        </w:rPr>
        <w:t>רציונל</w:t>
      </w:r>
      <w:r w:rsidR="000073D4" w:rsidRPr="00626A6C">
        <w:rPr>
          <w:rtl/>
        </w:rPr>
        <w:t xml:space="preserve"> </w:t>
      </w:r>
      <w:r w:rsidR="002B390A" w:rsidRPr="00626A6C">
        <w:rPr>
          <w:rFonts w:hint="eastAsia"/>
          <w:rtl/>
        </w:rPr>
        <w:t>המחקר</w:t>
      </w:r>
    </w:p>
    <w:p w14:paraId="7CAF0023" w14:textId="3E63BC57" w:rsidR="00874663" w:rsidRPr="00D06010" w:rsidRDefault="002B390A" w:rsidP="00313A1C">
      <w:pPr>
        <w:rPr>
          <w:rtl/>
        </w:rPr>
      </w:pPr>
      <w:del w:id="8" w:author="user" w:date="2020-05-29T13:33:00Z">
        <w:r w:rsidDel="00010998">
          <w:rPr>
            <w:rFonts w:hint="cs"/>
            <w:rtl/>
          </w:rPr>
          <w:delText xml:space="preserve"> </w:delText>
        </w:r>
        <w:r w:rsidR="000073D4" w:rsidRPr="00D06010" w:rsidDel="00010998">
          <w:rPr>
            <w:rtl/>
          </w:rPr>
          <w:delText xml:space="preserve">– </w:delText>
        </w:r>
      </w:del>
      <w:r w:rsidR="000073D4" w:rsidRPr="00D06010">
        <w:rPr>
          <w:rFonts w:hint="cs"/>
          <w:rtl/>
        </w:rPr>
        <w:t>מכשור</w:t>
      </w:r>
      <w:r w:rsidR="00874663" w:rsidRPr="00D06010">
        <w:rPr>
          <w:rFonts w:hint="cs"/>
          <w:rtl/>
        </w:rPr>
        <w:t xml:space="preserve"> רפואי</w:t>
      </w:r>
      <w:r w:rsidR="00891ABF" w:rsidRPr="00D06010">
        <w:rPr>
          <w:rFonts w:hint="cs"/>
          <w:rtl/>
        </w:rPr>
        <w:t xml:space="preserve"> ביתי </w:t>
      </w:r>
      <w:r>
        <w:rPr>
          <w:rFonts w:hint="cs"/>
          <w:rtl/>
        </w:rPr>
        <w:t>דוגמת</w:t>
      </w:r>
      <w:r w:rsidR="00891ABF" w:rsidRPr="00D06010">
        <w:rPr>
          <w:rFonts w:hint="cs"/>
          <w:rtl/>
        </w:rPr>
        <w:t>:</w:t>
      </w:r>
      <w:r w:rsidR="00874663" w:rsidRPr="00D06010">
        <w:rPr>
          <w:rFonts w:hint="cs"/>
          <w:rtl/>
        </w:rPr>
        <w:t xml:space="preserve"> </w:t>
      </w:r>
      <w:r w:rsidR="00874663" w:rsidRPr="00D06010">
        <w:rPr>
          <w:rtl/>
        </w:rPr>
        <w:t xml:space="preserve"> </w:t>
      </w:r>
      <w:r w:rsidR="00874663" w:rsidRPr="00D06010">
        <w:rPr>
          <w:rFonts w:hint="cs"/>
          <w:rtl/>
        </w:rPr>
        <w:t>ק</w:t>
      </w:r>
      <w:r w:rsidR="00874663" w:rsidRPr="00D06010">
        <w:rPr>
          <w:rtl/>
        </w:rPr>
        <w:t>וצבי לב, משאבות אינסולין</w:t>
      </w:r>
      <w:r w:rsidR="00943361">
        <w:rPr>
          <w:rFonts w:hint="cs"/>
          <w:rtl/>
        </w:rPr>
        <w:t>,</w:t>
      </w:r>
      <w:r w:rsidR="00891ABF" w:rsidRPr="00D06010">
        <w:rPr>
          <w:rFonts w:hint="cs"/>
          <w:rtl/>
        </w:rPr>
        <w:t xml:space="preserve"> מכשירי </w:t>
      </w:r>
      <w:r w:rsidR="00891ABF" w:rsidRPr="00D06010">
        <w:t>ECG</w:t>
      </w:r>
      <w:r w:rsidR="00891ABF" w:rsidRPr="00D06010">
        <w:rPr>
          <w:rtl/>
        </w:rPr>
        <w:t xml:space="preserve"> ביתיים</w:t>
      </w:r>
      <w:r w:rsidR="00874663" w:rsidRPr="00D06010">
        <w:rPr>
          <w:rtl/>
        </w:rPr>
        <w:t xml:space="preserve"> ומכשירים רפואיים אחרים</w:t>
      </w:r>
      <w:r w:rsidR="00943361">
        <w:rPr>
          <w:rFonts w:hint="cs"/>
          <w:rtl/>
        </w:rPr>
        <w:t>,</w:t>
      </w:r>
      <w:r w:rsidR="00874663" w:rsidRPr="00D06010">
        <w:rPr>
          <w:rtl/>
        </w:rPr>
        <w:t xml:space="preserve"> נעשים מתקדמים יותר</w:t>
      </w:r>
      <w:r w:rsidR="00874663" w:rsidRPr="00D06010">
        <w:rPr>
          <w:rFonts w:hint="cs"/>
          <w:rtl/>
        </w:rPr>
        <w:t xml:space="preserve"> ויותר</w:t>
      </w:r>
      <w:r w:rsidR="00891ABF" w:rsidRPr="00D06010">
        <w:rPr>
          <w:rFonts w:hint="cs"/>
          <w:rtl/>
        </w:rPr>
        <w:t>.</w:t>
      </w:r>
      <w:r w:rsidR="00874663" w:rsidRPr="00D06010">
        <w:rPr>
          <w:rFonts w:hint="cs"/>
          <w:rtl/>
        </w:rPr>
        <w:t xml:space="preserve"> </w:t>
      </w:r>
      <w:r w:rsidR="00891ABF" w:rsidRPr="00D06010">
        <w:rPr>
          <w:rFonts w:hint="cs"/>
          <w:rtl/>
        </w:rPr>
        <w:t>במקביל</w:t>
      </w:r>
      <w:r w:rsidR="00943361">
        <w:rPr>
          <w:rFonts w:hint="cs"/>
          <w:rtl/>
        </w:rPr>
        <w:t>,</w:t>
      </w:r>
      <w:r w:rsidR="00891ABF" w:rsidRPr="00D06010">
        <w:rPr>
          <w:rFonts w:hint="cs"/>
          <w:rtl/>
        </w:rPr>
        <w:t xml:space="preserve"> שי</w:t>
      </w:r>
      <w:r w:rsidR="00943361" w:rsidRPr="00D06010">
        <w:rPr>
          <w:rFonts w:hint="cs"/>
          <w:rtl/>
        </w:rPr>
        <w:t>רותים רפואיים שונים</w:t>
      </w:r>
      <w:r w:rsidR="00943361">
        <w:rPr>
          <w:rFonts w:hint="cs"/>
          <w:rtl/>
        </w:rPr>
        <w:t xml:space="preserve"> </w:t>
      </w:r>
      <w:r w:rsidR="00891ABF" w:rsidRPr="00D06010">
        <w:rPr>
          <w:rFonts w:hint="cs"/>
          <w:rtl/>
        </w:rPr>
        <w:t xml:space="preserve">עוברים טרנספורמציה דיגיטלית </w:t>
      </w:r>
      <w:r w:rsidR="00943361">
        <w:rPr>
          <w:rFonts w:hint="cs"/>
          <w:rtl/>
        </w:rPr>
        <w:t>ולמעשה מאפשרים</w:t>
      </w:r>
      <w:r w:rsidR="00891ABF" w:rsidRPr="00D06010">
        <w:rPr>
          <w:rFonts w:hint="cs"/>
          <w:rtl/>
        </w:rPr>
        <w:t xml:space="preserve"> </w:t>
      </w:r>
      <w:r>
        <w:rPr>
          <w:rFonts w:hint="cs"/>
          <w:rtl/>
        </w:rPr>
        <w:t>התגברות על פערי</w:t>
      </w:r>
      <w:r w:rsidRPr="00D06010">
        <w:rPr>
          <w:rFonts w:hint="cs"/>
          <w:rtl/>
        </w:rPr>
        <w:t xml:space="preserve"> </w:t>
      </w:r>
      <w:r w:rsidR="00891ABF" w:rsidRPr="00D06010">
        <w:rPr>
          <w:rFonts w:hint="cs"/>
          <w:rtl/>
        </w:rPr>
        <w:t xml:space="preserve">מרחק וזמן. </w:t>
      </w:r>
      <w:r>
        <w:rPr>
          <w:rFonts w:hint="cs"/>
          <w:rtl/>
        </w:rPr>
        <w:t>מרבית</w:t>
      </w:r>
      <w:r w:rsidRPr="00D06010">
        <w:rPr>
          <w:rFonts w:hint="cs"/>
          <w:rtl/>
        </w:rPr>
        <w:t xml:space="preserve"> </w:t>
      </w:r>
      <w:r>
        <w:rPr>
          <w:rFonts w:hint="cs"/>
          <w:rtl/>
        </w:rPr>
        <w:t>המכשירים</w:t>
      </w:r>
      <w:r w:rsidRPr="00D06010">
        <w:rPr>
          <w:rFonts w:hint="cs"/>
          <w:rtl/>
        </w:rPr>
        <w:t xml:space="preserve"> </w:t>
      </w:r>
      <w:r w:rsidR="00891ABF" w:rsidRPr="00D06010">
        <w:rPr>
          <w:rFonts w:hint="cs"/>
          <w:rtl/>
        </w:rPr>
        <w:t xml:space="preserve">והשירותים </w:t>
      </w:r>
      <w:r w:rsidR="00943361">
        <w:rPr>
          <w:rFonts w:hint="cs"/>
          <w:rtl/>
        </w:rPr>
        <w:t xml:space="preserve">הרפואיים </w:t>
      </w:r>
      <w:r w:rsidR="00874663" w:rsidRPr="00D06010">
        <w:rPr>
          <w:rtl/>
        </w:rPr>
        <w:t>מכילים תוכנה ו</w:t>
      </w:r>
      <w:r w:rsidR="00891ABF" w:rsidRPr="00D06010">
        <w:rPr>
          <w:rFonts w:hint="cs"/>
          <w:rtl/>
        </w:rPr>
        <w:t>מתבססים על חיבוריות לרשתות שונות</w:t>
      </w:r>
      <w:r w:rsidR="00943361">
        <w:rPr>
          <w:rFonts w:hint="cs"/>
          <w:rtl/>
        </w:rPr>
        <w:t>,</w:t>
      </w:r>
      <w:r w:rsidR="00891ABF" w:rsidRPr="00D06010">
        <w:rPr>
          <w:rFonts w:hint="cs"/>
          <w:rtl/>
        </w:rPr>
        <w:t xml:space="preserve"> לרבות רשת האינטרנט.</w:t>
      </w:r>
      <w:r w:rsidR="00874663" w:rsidRPr="00D06010">
        <w:rPr>
          <w:rtl/>
        </w:rPr>
        <w:t xml:space="preserve"> </w:t>
      </w:r>
      <w:r w:rsidR="00891ABF" w:rsidRPr="00D06010">
        <w:rPr>
          <w:rFonts w:hint="cs"/>
          <w:rtl/>
        </w:rPr>
        <w:t xml:space="preserve">המידע </w:t>
      </w:r>
      <w:r w:rsidR="00001516">
        <w:rPr>
          <w:rFonts w:hint="cs"/>
          <w:rtl/>
        </w:rPr>
        <w:t xml:space="preserve">הרפואי </w:t>
      </w:r>
      <w:r w:rsidR="00891ABF" w:rsidRPr="00D06010">
        <w:rPr>
          <w:rFonts w:hint="cs"/>
          <w:rtl/>
        </w:rPr>
        <w:t xml:space="preserve">עובר על גבי </w:t>
      </w:r>
      <w:r w:rsidR="00874663" w:rsidRPr="00D06010">
        <w:rPr>
          <w:rtl/>
        </w:rPr>
        <w:t>רשתות בתי חולים</w:t>
      </w:r>
      <w:r w:rsidR="00943361">
        <w:rPr>
          <w:rFonts w:hint="cs"/>
          <w:rtl/>
        </w:rPr>
        <w:t xml:space="preserve">, </w:t>
      </w:r>
      <w:r w:rsidR="00891ABF" w:rsidRPr="00D06010">
        <w:rPr>
          <w:rFonts w:hint="cs"/>
          <w:rtl/>
        </w:rPr>
        <w:t>קופות</w:t>
      </w:r>
      <w:r w:rsidR="00943361">
        <w:rPr>
          <w:rFonts w:hint="cs"/>
          <w:rtl/>
        </w:rPr>
        <w:t xml:space="preserve"> חולים ו</w:t>
      </w:r>
      <w:r w:rsidR="00874663" w:rsidRPr="00D06010">
        <w:rPr>
          <w:rtl/>
        </w:rPr>
        <w:t>טלפו</w:t>
      </w:r>
      <w:r w:rsidR="00891ABF" w:rsidRPr="00D06010">
        <w:rPr>
          <w:rFonts w:hint="cs"/>
          <w:rtl/>
        </w:rPr>
        <w:t>נים</w:t>
      </w:r>
      <w:r w:rsidR="00874663" w:rsidRPr="00D06010">
        <w:rPr>
          <w:rtl/>
        </w:rPr>
        <w:t xml:space="preserve"> נייד</w:t>
      </w:r>
      <w:r w:rsidR="00891ABF" w:rsidRPr="00D06010">
        <w:rPr>
          <w:rFonts w:hint="cs"/>
          <w:rtl/>
        </w:rPr>
        <w:t>ים</w:t>
      </w:r>
      <w:r w:rsidR="003E23E2">
        <w:rPr>
          <w:rFonts w:hint="cs"/>
          <w:rtl/>
        </w:rPr>
        <w:t xml:space="preserve"> של המטופלים</w:t>
      </w:r>
      <w:r w:rsidR="00001516">
        <w:rPr>
          <w:rFonts w:hint="cs"/>
          <w:rtl/>
        </w:rPr>
        <w:t xml:space="preserve">, </w:t>
      </w:r>
      <w:r w:rsidR="00891ABF" w:rsidRPr="00D06010">
        <w:rPr>
          <w:rFonts w:hint="cs"/>
          <w:rtl/>
        </w:rPr>
        <w:t xml:space="preserve">על מנת להיות משולב בבסיסי הנתונים </w:t>
      </w:r>
      <w:r w:rsidR="00943361">
        <w:rPr>
          <w:rFonts w:hint="cs"/>
          <w:rtl/>
        </w:rPr>
        <w:t>ו</w:t>
      </w:r>
      <w:r w:rsidR="00001516">
        <w:rPr>
          <w:rFonts w:hint="cs"/>
          <w:rtl/>
        </w:rPr>
        <w:t xml:space="preserve">לאפשר שיתוף </w:t>
      </w:r>
      <w:r w:rsidR="00943361">
        <w:rPr>
          <w:rFonts w:hint="cs"/>
          <w:rtl/>
        </w:rPr>
        <w:t>מידע זה</w:t>
      </w:r>
      <w:r w:rsidR="00891ABF" w:rsidRPr="00D06010">
        <w:rPr>
          <w:rFonts w:hint="cs"/>
          <w:rtl/>
        </w:rPr>
        <w:t xml:space="preserve"> עם גורמי קצה (לדוג' רופאים מאבחנים)</w:t>
      </w:r>
      <w:r w:rsidR="00AE4EA8" w:rsidRPr="00D06010">
        <w:rPr>
          <w:rFonts w:hint="cs"/>
          <w:rtl/>
        </w:rPr>
        <w:t xml:space="preserve">. </w:t>
      </w:r>
      <w:r w:rsidR="00D06010">
        <w:br/>
      </w:r>
      <w:r w:rsidR="00AE4EA8" w:rsidRPr="00D06010">
        <w:rPr>
          <w:rFonts w:hint="cs"/>
          <w:rtl/>
        </w:rPr>
        <w:t>ה</w:t>
      </w:r>
      <w:r w:rsidR="00874663" w:rsidRPr="00D06010">
        <w:rPr>
          <w:rFonts w:hint="cs"/>
          <w:rtl/>
        </w:rPr>
        <w:t xml:space="preserve">טכנולוגיות </w:t>
      </w:r>
      <w:r w:rsidR="00AE4EA8" w:rsidRPr="00D06010">
        <w:rPr>
          <w:rFonts w:hint="cs"/>
          <w:rtl/>
        </w:rPr>
        <w:t>ה</w:t>
      </w:r>
      <w:r w:rsidR="00874663" w:rsidRPr="00D06010">
        <w:rPr>
          <w:rFonts w:hint="cs"/>
          <w:rtl/>
        </w:rPr>
        <w:t xml:space="preserve">חדשות </w:t>
      </w:r>
      <w:r w:rsidR="00891ABF" w:rsidRPr="00D06010">
        <w:rPr>
          <w:rFonts w:hint="cs"/>
          <w:rtl/>
        </w:rPr>
        <w:t xml:space="preserve">עוזרות להגיע לאבחון מדויק יותר בזמן </w:t>
      </w:r>
      <w:r w:rsidR="00E84C57" w:rsidRPr="00D06010">
        <w:rPr>
          <w:rFonts w:hint="cs"/>
          <w:rtl/>
        </w:rPr>
        <w:t>קצר</w:t>
      </w:r>
      <w:r w:rsidR="00001516">
        <w:rPr>
          <w:rFonts w:hint="cs"/>
          <w:rtl/>
        </w:rPr>
        <w:t xml:space="preserve">, </w:t>
      </w:r>
      <w:r w:rsidR="00E84C57" w:rsidRPr="00D06010">
        <w:rPr>
          <w:rFonts w:hint="cs"/>
          <w:rtl/>
        </w:rPr>
        <w:t xml:space="preserve">דרך איסוף </w:t>
      </w:r>
      <w:r w:rsidR="00AE4EA8" w:rsidRPr="00D06010">
        <w:rPr>
          <w:rFonts w:hint="cs"/>
          <w:rtl/>
        </w:rPr>
        <w:t xml:space="preserve">כמות </w:t>
      </w:r>
      <w:r w:rsidR="00E84C57" w:rsidRPr="00D06010">
        <w:rPr>
          <w:rFonts w:hint="cs"/>
          <w:rtl/>
        </w:rPr>
        <w:t>מידע גדולה</w:t>
      </w:r>
      <w:r w:rsidR="003E23E2">
        <w:rPr>
          <w:rFonts w:hint="cs"/>
          <w:rtl/>
        </w:rPr>
        <w:t xml:space="preserve"> (נתוני עתק)</w:t>
      </w:r>
      <w:r w:rsidR="00E84C57" w:rsidRPr="00D06010">
        <w:rPr>
          <w:rFonts w:hint="cs"/>
          <w:rtl/>
        </w:rPr>
        <w:t xml:space="preserve">, זיכוך וטיוב הנתונים בעזרת אלגוריתמים מתקדמים, ללא צורך בטיפול אמבולטורי. הטכנולוגיות </w:t>
      </w:r>
      <w:r w:rsidR="00AE4EA8" w:rsidRPr="00D06010">
        <w:rPr>
          <w:rFonts w:hint="cs"/>
          <w:rtl/>
        </w:rPr>
        <w:t>נ</w:t>
      </w:r>
      <w:r w:rsidR="00005FE5" w:rsidRPr="00D06010">
        <w:rPr>
          <w:rFonts w:hint="cs"/>
          <w:rtl/>
        </w:rPr>
        <w:t>וחות</w:t>
      </w:r>
      <w:r w:rsidR="00AE4EA8" w:rsidRPr="00D06010">
        <w:rPr>
          <w:rFonts w:hint="cs"/>
          <w:rtl/>
        </w:rPr>
        <w:t xml:space="preserve"> למטופל </w:t>
      </w:r>
      <w:r w:rsidR="00001516">
        <w:rPr>
          <w:rFonts w:hint="cs"/>
          <w:rtl/>
        </w:rPr>
        <w:t>עקב היותן משולבות</w:t>
      </w:r>
      <w:r w:rsidR="00AE4EA8" w:rsidRPr="00D06010">
        <w:rPr>
          <w:rFonts w:hint="cs"/>
          <w:rtl/>
        </w:rPr>
        <w:t xml:space="preserve"> בחיי היום יום </w:t>
      </w:r>
      <w:r w:rsidR="00E84C57" w:rsidRPr="00D06010">
        <w:rPr>
          <w:rFonts w:hint="cs"/>
          <w:rtl/>
        </w:rPr>
        <w:t>שלו</w:t>
      </w:r>
      <w:r w:rsidR="003E23E2">
        <w:rPr>
          <w:rFonts w:hint="cs"/>
          <w:rtl/>
        </w:rPr>
        <w:t xml:space="preserve"> ומאפשרות למטפל לקבל מידע על המטופל שאין באפשרותו לקבל רק מביקור במרפאה וטיוב קבלת החלטות טיפוליות</w:t>
      </w:r>
      <w:r w:rsidR="00AE4EA8" w:rsidRPr="00D06010">
        <w:rPr>
          <w:rFonts w:hint="cs"/>
          <w:rtl/>
        </w:rPr>
        <w:t>.</w:t>
      </w:r>
      <w:r w:rsidR="00E84C57" w:rsidRPr="00D06010">
        <w:rPr>
          <w:rtl/>
        </w:rPr>
        <w:br/>
      </w:r>
      <w:r w:rsidR="00AE4EA8" w:rsidRPr="00D06010">
        <w:rPr>
          <w:rFonts w:hint="cs"/>
          <w:rtl/>
        </w:rPr>
        <w:t>לדוגמה מחשוב לביש</w:t>
      </w:r>
      <w:r w:rsidR="00E84C57" w:rsidRPr="00D06010">
        <w:rPr>
          <w:rFonts w:hint="cs"/>
          <w:rtl/>
        </w:rPr>
        <w:t xml:space="preserve"> (</w:t>
      </w:r>
      <w:r w:rsidR="00E84C57" w:rsidRPr="00D06010">
        <w:t xml:space="preserve">i.e. </w:t>
      </w:r>
      <w:r w:rsidR="002D1A24">
        <w:rPr>
          <w:rFonts w:hint="cs"/>
        </w:rPr>
        <w:t>ECG</w:t>
      </w:r>
      <w:r w:rsidR="002D1A24" w:rsidRPr="00D06010">
        <w:t xml:space="preserve"> </w:t>
      </w:r>
      <w:r w:rsidR="00E84C57" w:rsidRPr="00D06010">
        <w:t>holter</w:t>
      </w:r>
      <w:r w:rsidR="00E84C57" w:rsidRPr="00D06010">
        <w:rPr>
          <w:rFonts w:hint="cs"/>
          <w:rtl/>
        </w:rPr>
        <w:t>)</w:t>
      </w:r>
      <w:r w:rsidR="00AE4EA8" w:rsidRPr="00D06010">
        <w:rPr>
          <w:rFonts w:hint="cs"/>
          <w:rtl/>
        </w:rPr>
        <w:t xml:space="preserve"> מאפשר לחולי לב להיות מנוטרים 24/7</w:t>
      </w:r>
      <w:r w:rsidR="00001516">
        <w:rPr>
          <w:rFonts w:hint="cs"/>
          <w:rtl/>
        </w:rPr>
        <w:t xml:space="preserve">, </w:t>
      </w:r>
      <w:r w:rsidR="00AE4EA8" w:rsidRPr="00D06010">
        <w:rPr>
          <w:rFonts w:hint="cs"/>
          <w:rtl/>
        </w:rPr>
        <w:t xml:space="preserve">כאשר הם ממשיכים את אורח חייהם בצורה רגילה וללא צורך </w:t>
      </w:r>
      <w:r w:rsidR="00005FE5" w:rsidRPr="00D06010">
        <w:rPr>
          <w:rFonts w:hint="cs"/>
          <w:rtl/>
        </w:rPr>
        <w:t>באשפוז</w:t>
      </w:r>
      <w:r w:rsidR="00E84C57" w:rsidRPr="00D06010">
        <w:rPr>
          <w:rFonts w:hint="cs"/>
          <w:rtl/>
        </w:rPr>
        <w:t xml:space="preserve"> ואף ביקור במרפאות</w:t>
      </w:r>
      <w:r w:rsidR="00AE4EA8" w:rsidRPr="00D06010">
        <w:rPr>
          <w:rFonts w:hint="cs"/>
          <w:rtl/>
        </w:rPr>
        <w:t xml:space="preserve">. השתלת משאבות אינסולין זעירות המבוקרות ע"י </w:t>
      </w:r>
      <w:r w:rsidR="00E84C57" w:rsidRPr="00D06010">
        <w:rPr>
          <w:rFonts w:hint="cs"/>
          <w:rtl/>
        </w:rPr>
        <w:t xml:space="preserve">מיקרו </w:t>
      </w:r>
      <w:r w:rsidR="00AE4EA8" w:rsidRPr="00D06010">
        <w:rPr>
          <w:rFonts w:hint="cs"/>
          <w:rtl/>
        </w:rPr>
        <w:t xml:space="preserve">בקר </w:t>
      </w:r>
      <w:r w:rsidR="000073D4" w:rsidRPr="00D06010">
        <w:rPr>
          <w:rFonts w:hint="cs"/>
          <w:rtl/>
        </w:rPr>
        <w:t>מאפשרות</w:t>
      </w:r>
      <w:r w:rsidR="00AE4EA8" w:rsidRPr="00D06010">
        <w:rPr>
          <w:rFonts w:hint="cs"/>
          <w:rtl/>
        </w:rPr>
        <w:t xml:space="preserve"> </w:t>
      </w:r>
      <w:r w:rsidR="000073D4" w:rsidRPr="00D06010">
        <w:rPr>
          <w:rFonts w:hint="cs"/>
          <w:rtl/>
        </w:rPr>
        <w:t>ל</w:t>
      </w:r>
      <w:r w:rsidR="00AE4EA8" w:rsidRPr="00D06010">
        <w:rPr>
          <w:rFonts w:hint="cs"/>
          <w:rtl/>
        </w:rPr>
        <w:t>חולי סכרת לקבל מינון מדויק של אינסולין</w:t>
      </w:r>
      <w:r w:rsidR="00001516">
        <w:rPr>
          <w:rFonts w:hint="cs"/>
          <w:rtl/>
        </w:rPr>
        <w:t>,</w:t>
      </w:r>
      <w:r w:rsidR="00AE4EA8" w:rsidRPr="00D06010">
        <w:rPr>
          <w:rFonts w:hint="cs"/>
          <w:rtl/>
        </w:rPr>
        <w:t xml:space="preserve"> </w:t>
      </w:r>
      <w:r w:rsidR="000073D4" w:rsidRPr="00D06010">
        <w:rPr>
          <w:rFonts w:hint="cs"/>
          <w:rtl/>
        </w:rPr>
        <w:t xml:space="preserve">כאשר תוצאות </w:t>
      </w:r>
      <w:r w:rsidR="00001516">
        <w:rPr>
          <w:rFonts w:hint="cs"/>
          <w:rtl/>
        </w:rPr>
        <w:t>ה</w:t>
      </w:r>
      <w:r w:rsidR="000073D4" w:rsidRPr="00D06010">
        <w:rPr>
          <w:rFonts w:hint="cs"/>
          <w:rtl/>
        </w:rPr>
        <w:t>תהליך במלואו מנותר</w:t>
      </w:r>
      <w:r w:rsidR="00005FE5" w:rsidRPr="00D06010">
        <w:rPr>
          <w:rFonts w:hint="cs"/>
          <w:rtl/>
        </w:rPr>
        <w:t>ות</w:t>
      </w:r>
      <w:r w:rsidR="000073D4" w:rsidRPr="00D06010">
        <w:rPr>
          <w:rFonts w:hint="cs"/>
          <w:rtl/>
        </w:rPr>
        <w:t xml:space="preserve"> מרחוק ע"י רופא. </w:t>
      </w:r>
      <w:r w:rsidR="00E84C57" w:rsidRPr="00D06010">
        <w:rPr>
          <w:rFonts w:hint="cs"/>
          <w:rtl/>
        </w:rPr>
        <w:t>שרותי אבחון המתבססים ע</w:t>
      </w:r>
      <w:r w:rsidR="00001516" w:rsidRPr="00D06010">
        <w:rPr>
          <w:rFonts w:hint="cs"/>
          <w:rtl/>
        </w:rPr>
        <w:t>ל מצלמה או על מכשור דגימה מרוחק</w:t>
      </w:r>
      <w:r w:rsidR="00001516">
        <w:rPr>
          <w:rFonts w:hint="cs"/>
          <w:rtl/>
        </w:rPr>
        <w:t xml:space="preserve">, </w:t>
      </w:r>
      <w:r w:rsidR="00E84C57" w:rsidRPr="00D06010">
        <w:rPr>
          <w:rFonts w:hint="cs"/>
          <w:rtl/>
        </w:rPr>
        <w:t xml:space="preserve">מאפשרות קבלת אבחון </w:t>
      </w:r>
      <w:r w:rsidR="00B85B6D" w:rsidRPr="00D06010">
        <w:rPr>
          <w:rFonts w:hint="cs"/>
          <w:rtl/>
        </w:rPr>
        <w:t>בכל שעות היום ו</w:t>
      </w:r>
      <w:r w:rsidR="00E84C57" w:rsidRPr="00D06010">
        <w:rPr>
          <w:rFonts w:hint="cs"/>
          <w:rtl/>
        </w:rPr>
        <w:t>הלילה</w:t>
      </w:r>
      <w:r w:rsidR="00B85B6D" w:rsidRPr="00D06010">
        <w:rPr>
          <w:rFonts w:hint="cs"/>
          <w:rtl/>
        </w:rPr>
        <w:t xml:space="preserve"> ללא יציאה מהבית</w:t>
      </w:r>
      <w:r w:rsidR="00001516">
        <w:rPr>
          <w:rFonts w:hint="cs"/>
          <w:rtl/>
        </w:rPr>
        <w:t>.</w:t>
      </w:r>
      <w:r w:rsidR="00E84C57" w:rsidRPr="00D06010">
        <w:rPr>
          <w:rFonts w:hint="cs"/>
          <w:rtl/>
        </w:rPr>
        <w:t xml:space="preserve"> </w:t>
      </w:r>
      <w:r w:rsidR="00005FE5" w:rsidRPr="00D06010">
        <w:rPr>
          <w:rFonts w:hint="cs"/>
          <w:rtl/>
        </w:rPr>
        <w:t xml:space="preserve">טכנולוגיות לבישות אחרות מצילות חיים יום יום ע"י אוטומציה של קריאה לעזרה רפואית </w:t>
      </w:r>
      <w:r w:rsidR="00DD4287">
        <w:rPr>
          <w:rFonts w:hint="cs"/>
          <w:rtl/>
        </w:rPr>
        <w:t>כאשר מערכת חכמה מזהה</w:t>
      </w:r>
      <w:r w:rsidR="00005FE5" w:rsidRPr="00D06010">
        <w:rPr>
          <w:rFonts w:hint="cs"/>
          <w:rtl/>
        </w:rPr>
        <w:t xml:space="preserve"> נפילה או </w:t>
      </w:r>
      <w:r w:rsidR="00001516">
        <w:rPr>
          <w:rFonts w:hint="cs"/>
          <w:rtl/>
        </w:rPr>
        <w:t>ב</w:t>
      </w:r>
      <w:r w:rsidR="00005FE5" w:rsidRPr="00D06010">
        <w:rPr>
          <w:rFonts w:hint="cs"/>
          <w:rtl/>
        </w:rPr>
        <w:t>מקר</w:t>
      </w:r>
      <w:r w:rsidR="00001516">
        <w:rPr>
          <w:rFonts w:hint="cs"/>
          <w:rtl/>
        </w:rPr>
        <w:t xml:space="preserve">י </w:t>
      </w:r>
      <w:r w:rsidR="00005FE5" w:rsidRPr="00D06010">
        <w:rPr>
          <w:rFonts w:hint="cs"/>
          <w:rtl/>
        </w:rPr>
        <w:t>חרום אחר</w:t>
      </w:r>
      <w:r w:rsidR="00001516">
        <w:rPr>
          <w:rFonts w:hint="cs"/>
          <w:rtl/>
        </w:rPr>
        <w:t>ים.</w:t>
      </w:r>
      <w:r w:rsidR="00005FE5" w:rsidRPr="00D06010">
        <w:rPr>
          <w:rFonts w:hint="cs"/>
          <w:rtl/>
        </w:rPr>
        <w:t xml:space="preserve"> </w:t>
      </w:r>
    </w:p>
    <w:p w14:paraId="60A54210" w14:textId="4EA596FF" w:rsidR="00005FE5" w:rsidRPr="003D5842" w:rsidRDefault="002B390A" w:rsidP="00313A1C">
      <w:pPr>
        <w:rPr>
          <w:rtl/>
          <w:rPrChange w:id="9" w:author="user" w:date="2020-05-29T13:43:00Z">
            <w:rPr>
              <w:sz w:val="22"/>
              <w:szCs w:val="22"/>
              <w:rtl/>
            </w:rPr>
          </w:rPrChange>
        </w:rPr>
      </w:pPr>
      <w:r w:rsidRPr="003D5842">
        <w:rPr>
          <w:rFonts w:hint="eastAsia"/>
          <w:rtl/>
          <w:rPrChange w:id="1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מכלול</w:t>
      </w:r>
      <w:r w:rsidRPr="003D5842">
        <w:rPr>
          <w:rtl/>
          <w:rPrChange w:id="11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005FE5" w:rsidRPr="003D5842">
        <w:rPr>
          <w:rFonts w:hint="eastAsia"/>
          <w:rtl/>
          <w:rPrChange w:id="1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הטכנולוגיות</w:t>
      </w:r>
      <w:r w:rsidR="00005FE5" w:rsidRPr="003D5842">
        <w:rPr>
          <w:rtl/>
          <w:rPrChange w:id="13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Pr="003D5842">
        <w:rPr>
          <w:rFonts w:hint="eastAsia"/>
          <w:rtl/>
          <w:rPrChange w:id="14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הללו</w:t>
      </w:r>
      <w:r w:rsidRPr="003D5842">
        <w:rPr>
          <w:rtl/>
          <w:rPrChange w:id="15" w:author="user" w:date="2020-05-29T13:43:00Z">
            <w:rPr>
              <w:sz w:val="22"/>
              <w:szCs w:val="22"/>
              <w:rtl/>
            </w:rPr>
          </w:rPrChange>
        </w:rPr>
        <w:t xml:space="preserve"> מביא </w:t>
      </w:r>
      <w:r w:rsidR="00005FE5" w:rsidRPr="003D5842">
        <w:rPr>
          <w:rtl/>
          <w:rPrChange w:id="16" w:author="user" w:date="2020-05-29T13:43:00Z">
            <w:rPr>
              <w:sz w:val="22"/>
              <w:szCs w:val="22"/>
              <w:rtl/>
            </w:rPr>
          </w:rPrChange>
        </w:rPr>
        <w:t xml:space="preserve"> לשינוי ברפואה ובמוד</w:t>
      </w:r>
      <w:r w:rsidR="00AD6573" w:rsidRPr="003D5842">
        <w:rPr>
          <w:rFonts w:hint="eastAsia"/>
          <w:rtl/>
          <w:rPrChange w:id="17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ל</w:t>
      </w:r>
      <w:r w:rsidR="00005FE5" w:rsidRPr="003D5842">
        <w:rPr>
          <w:rtl/>
          <w:rPrChange w:id="18" w:author="user" w:date="2020-05-29T13:43:00Z">
            <w:rPr>
              <w:sz w:val="22"/>
              <w:szCs w:val="22"/>
              <w:rtl/>
            </w:rPr>
          </w:rPrChange>
        </w:rPr>
        <w:t xml:space="preserve"> הטיפולי </w:t>
      </w:r>
      <w:r w:rsidR="00001516" w:rsidRPr="003D5842">
        <w:rPr>
          <w:rFonts w:hint="eastAsia"/>
          <w:rtl/>
          <w:rPrChange w:id="19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בהפיכתו</w:t>
      </w:r>
      <w:r w:rsidR="00005FE5" w:rsidRPr="003D5842">
        <w:rPr>
          <w:rtl/>
          <w:rPrChange w:id="20" w:author="user" w:date="2020-05-29T13:43:00Z">
            <w:rPr>
              <w:sz w:val="22"/>
              <w:szCs w:val="22"/>
              <w:rtl/>
            </w:rPr>
          </w:rPrChange>
        </w:rPr>
        <w:t xml:space="preserve"> לאינטגרטיבי, רציף, </w:t>
      </w:r>
      <w:r w:rsidR="00001516" w:rsidRPr="003D5842">
        <w:rPr>
          <w:rFonts w:hint="eastAsia"/>
          <w:rtl/>
          <w:rPrChange w:id="21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נגיש</w:t>
      </w:r>
      <w:r w:rsidR="00001516" w:rsidRPr="003D5842">
        <w:rPr>
          <w:rtl/>
          <w:rPrChange w:id="22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005FE5" w:rsidRPr="003D5842">
        <w:rPr>
          <w:rtl/>
          <w:rPrChange w:id="23" w:author="user" w:date="2020-05-29T13:43:00Z">
            <w:rPr>
              <w:sz w:val="22"/>
              <w:szCs w:val="22"/>
              <w:rtl/>
            </w:rPr>
          </w:rPrChange>
        </w:rPr>
        <w:t>בבית</w:t>
      </w:r>
      <w:r w:rsidR="00001516" w:rsidRPr="003D5842">
        <w:rPr>
          <w:rtl/>
          <w:rPrChange w:id="24" w:author="user" w:date="2020-05-29T13:43:00Z">
            <w:rPr>
              <w:sz w:val="22"/>
              <w:szCs w:val="22"/>
              <w:rtl/>
            </w:rPr>
          </w:rPrChange>
        </w:rPr>
        <w:t xml:space="preserve"> או </w:t>
      </w:r>
      <w:r w:rsidR="00005FE5" w:rsidRPr="003D5842">
        <w:rPr>
          <w:rtl/>
          <w:rPrChange w:id="25" w:author="user" w:date="2020-05-29T13:43:00Z">
            <w:rPr>
              <w:sz w:val="22"/>
              <w:szCs w:val="22"/>
              <w:rtl/>
            </w:rPr>
          </w:rPrChange>
        </w:rPr>
        <w:t>בכל מקום</w:t>
      </w:r>
      <w:r w:rsidR="00001516" w:rsidRPr="003D5842">
        <w:rPr>
          <w:rtl/>
          <w:rPrChange w:id="26" w:author="user" w:date="2020-05-29T13:43:00Z">
            <w:rPr>
              <w:sz w:val="22"/>
              <w:szCs w:val="22"/>
              <w:rtl/>
            </w:rPr>
          </w:rPrChange>
        </w:rPr>
        <w:t xml:space="preserve"> אחר</w:t>
      </w:r>
      <w:r w:rsidR="00005FE5" w:rsidRPr="003D5842">
        <w:rPr>
          <w:rtl/>
          <w:rPrChange w:id="27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Pr="003D5842">
        <w:rPr>
          <w:rFonts w:hint="eastAsia"/>
          <w:rtl/>
          <w:rPrChange w:id="28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ומציב</w:t>
      </w:r>
      <w:r w:rsidRPr="003D5842">
        <w:rPr>
          <w:rtl/>
          <w:rPrChange w:id="29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005FE5" w:rsidRPr="003D5842">
        <w:rPr>
          <w:rFonts w:hint="eastAsia"/>
          <w:rtl/>
          <w:rPrChange w:id="3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את</w:t>
      </w:r>
      <w:r w:rsidR="00005FE5" w:rsidRPr="003D5842">
        <w:rPr>
          <w:rtl/>
          <w:rPrChange w:id="31" w:author="user" w:date="2020-05-29T13:43:00Z">
            <w:rPr>
              <w:sz w:val="22"/>
              <w:szCs w:val="22"/>
              <w:rtl/>
            </w:rPr>
          </w:rPrChange>
        </w:rPr>
        <w:t xml:space="preserve"> המטופל </w:t>
      </w:r>
      <w:r w:rsidR="00001516" w:rsidRPr="003D5842">
        <w:rPr>
          <w:rFonts w:hint="eastAsia"/>
          <w:rtl/>
          <w:rPrChange w:id="3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ואורח</w:t>
      </w:r>
      <w:r w:rsidR="00E84C57" w:rsidRPr="003D5842">
        <w:rPr>
          <w:rtl/>
          <w:rPrChange w:id="33" w:author="user" w:date="2020-05-29T13:43:00Z">
            <w:rPr>
              <w:sz w:val="22"/>
              <w:szCs w:val="22"/>
              <w:rtl/>
            </w:rPr>
          </w:rPrChange>
        </w:rPr>
        <w:t xml:space="preserve"> חייו </w:t>
      </w:r>
      <w:r w:rsidR="00005FE5" w:rsidRPr="003D5842">
        <w:rPr>
          <w:rFonts w:hint="eastAsia"/>
          <w:rtl/>
          <w:rPrChange w:id="34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במרכז</w:t>
      </w:r>
      <w:r w:rsidR="00005FE5" w:rsidRPr="003D5842">
        <w:rPr>
          <w:rtl/>
          <w:rPrChange w:id="35" w:author="user" w:date="2020-05-29T13:43:00Z">
            <w:rPr>
              <w:sz w:val="22"/>
              <w:szCs w:val="22"/>
              <w:rtl/>
            </w:rPr>
          </w:rPrChange>
        </w:rPr>
        <w:t>.</w:t>
      </w:r>
    </w:p>
    <w:p w14:paraId="3EE449B0" w14:textId="067F805F" w:rsidR="00AD6573" w:rsidRPr="003D5842" w:rsidRDefault="002B390A">
      <w:pPr>
        <w:rPr>
          <w:rtl/>
          <w:rPrChange w:id="36" w:author="user" w:date="2020-05-29T13:43:00Z">
            <w:rPr>
              <w:sz w:val="22"/>
              <w:szCs w:val="22"/>
              <w:rtl/>
            </w:rPr>
          </w:rPrChange>
        </w:rPr>
        <w:pPrChange w:id="37" w:author="user" w:date="2020-05-29T18:00:00Z">
          <w:pPr/>
        </w:pPrChange>
      </w:pPr>
      <w:r w:rsidRPr="003D5842">
        <w:rPr>
          <w:rtl/>
          <w:rPrChange w:id="38" w:author="user" w:date="2020-05-29T13:43:00Z">
            <w:rPr>
              <w:sz w:val="22"/>
              <w:szCs w:val="22"/>
              <w:rtl/>
            </w:rPr>
          </w:rPrChange>
        </w:rPr>
        <w:t xml:space="preserve">  </w:t>
      </w:r>
      <w:r w:rsidR="00FC0D08" w:rsidRPr="003D5842">
        <w:rPr>
          <w:rFonts w:hint="eastAsia"/>
          <w:rtl/>
          <w:rPrChange w:id="39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הטכנולוגיות</w:t>
      </w:r>
      <w:r w:rsidR="00FC0D08" w:rsidRPr="003D5842">
        <w:rPr>
          <w:rtl/>
          <w:rPrChange w:id="40" w:author="user" w:date="2020-05-29T13:43:00Z">
            <w:rPr>
              <w:sz w:val="22"/>
              <w:szCs w:val="22"/>
              <w:rtl/>
            </w:rPr>
          </w:rPrChange>
        </w:rPr>
        <w:t xml:space="preserve"> הנ"ל מסתמכות </w:t>
      </w:r>
      <w:r w:rsidRPr="003D5842">
        <w:rPr>
          <w:rtl/>
          <w:rPrChange w:id="41" w:author="user" w:date="2020-05-29T13:43:00Z">
            <w:rPr>
              <w:sz w:val="22"/>
              <w:szCs w:val="22"/>
              <w:rtl/>
            </w:rPr>
          </w:rPrChange>
        </w:rPr>
        <w:t xml:space="preserve">  </w:t>
      </w:r>
      <w:r w:rsidR="00FC0D08" w:rsidRPr="003D5842">
        <w:rPr>
          <w:rFonts w:hint="eastAsia"/>
          <w:rtl/>
          <w:rPrChange w:id="4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על</w:t>
      </w:r>
      <w:r w:rsidR="00FC0D08" w:rsidRPr="003D5842">
        <w:rPr>
          <w:rtl/>
          <w:rPrChange w:id="43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Pr="003D5842">
        <w:rPr>
          <w:rFonts w:hint="eastAsia"/>
          <w:rtl/>
          <w:rPrChange w:id="44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חיישנים</w:t>
      </w:r>
      <w:r w:rsidR="00B85B6D" w:rsidRPr="003D5842">
        <w:rPr>
          <w:rtl/>
          <w:rPrChange w:id="45" w:author="user" w:date="2020-05-29T13:43:00Z">
            <w:rPr>
              <w:sz w:val="22"/>
              <w:szCs w:val="22"/>
              <w:rtl/>
            </w:rPr>
          </w:rPrChange>
        </w:rPr>
        <w:t>,</w:t>
      </w:r>
      <w:r w:rsidR="00FC0D08" w:rsidRPr="003D5842">
        <w:rPr>
          <w:rtl/>
          <w:rPrChange w:id="46" w:author="user" w:date="2020-05-29T13:43:00Z">
            <w:rPr>
              <w:sz w:val="22"/>
              <w:szCs w:val="22"/>
              <w:rtl/>
            </w:rPr>
          </w:rPrChange>
        </w:rPr>
        <w:t xml:space="preserve"> מזעור המחשוב </w:t>
      </w:r>
      <w:r w:rsidR="00B85B6D" w:rsidRPr="003D5842">
        <w:rPr>
          <w:rFonts w:hint="eastAsia"/>
          <w:rtl/>
          <w:rPrChange w:id="47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ו</w:t>
      </w:r>
      <w:r w:rsidR="00FC0D08" w:rsidRPr="003D5842">
        <w:rPr>
          <w:rFonts w:hint="eastAsia"/>
          <w:rtl/>
          <w:rPrChange w:id="48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על</w:t>
      </w:r>
      <w:r w:rsidR="00FC0D08" w:rsidRPr="003D5842">
        <w:rPr>
          <w:rtl/>
          <w:rPrChange w:id="49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5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קישוריות</w:t>
      </w:r>
      <w:r w:rsidR="00FC0D08" w:rsidRPr="003D5842">
        <w:rPr>
          <w:rtl/>
          <w:rPrChange w:id="51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5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רציפה</w:t>
      </w:r>
      <w:r w:rsidR="00FC0D08" w:rsidRPr="003D5842">
        <w:rPr>
          <w:rtl/>
          <w:rPrChange w:id="53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54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או</w:t>
      </w:r>
      <w:r w:rsidR="00FC0D08" w:rsidRPr="003D5842">
        <w:rPr>
          <w:rtl/>
          <w:rPrChange w:id="55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56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מתוזמנת</w:t>
      </w:r>
      <w:r w:rsidR="00001516" w:rsidRPr="003D5842">
        <w:rPr>
          <w:rtl/>
          <w:rPrChange w:id="57" w:author="user" w:date="2020-05-29T13:43:00Z">
            <w:rPr>
              <w:sz w:val="22"/>
              <w:szCs w:val="22"/>
              <w:rtl/>
            </w:rPr>
          </w:rPrChange>
        </w:rPr>
        <w:t>,</w:t>
      </w:r>
      <w:r w:rsidR="00FC0D08" w:rsidRPr="003D5842">
        <w:rPr>
          <w:rtl/>
          <w:rPrChange w:id="58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001516" w:rsidRPr="003D5842">
        <w:rPr>
          <w:rtl/>
          <w:rPrChange w:id="59" w:author="user" w:date="2020-05-29T13:43:00Z">
            <w:rPr>
              <w:sz w:val="22"/>
              <w:szCs w:val="22"/>
              <w:rtl/>
            </w:rPr>
          </w:rPrChange>
        </w:rPr>
        <w:t xml:space="preserve"> ה</w:t>
      </w:r>
      <w:r w:rsidR="00FC0D08" w:rsidRPr="003D5842">
        <w:rPr>
          <w:rFonts w:hint="eastAsia"/>
          <w:rtl/>
          <w:rPrChange w:id="6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נעשית</w:t>
      </w:r>
      <w:r w:rsidR="00FC0D08" w:rsidRPr="003D5842">
        <w:rPr>
          <w:rtl/>
          <w:rPrChange w:id="61" w:author="user" w:date="2020-05-29T13:43:00Z">
            <w:rPr>
              <w:sz w:val="22"/>
              <w:szCs w:val="22"/>
              <w:rtl/>
            </w:rPr>
          </w:rPrChange>
        </w:rPr>
        <w:t xml:space="preserve"> ברובה </w:t>
      </w:r>
      <w:r w:rsidRPr="003D5842">
        <w:rPr>
          <w:rFonts w:hint="eastAsia"/>
          <w:rtl/>
          <w:rPrChange w:id="6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בתווך</w:t>
      </w:r>
      <w:r w:rsidR="00FC0D08" w:rsidRPr="003D5842">
        <w:rPr>
          <w:rtl/>
          <w:rPrChange w:id="63" w:author="user" w:date="2020-05-29T13:43:00Z">
            <w:rPr>
              <w:sz w:val="22"/>
              <w:szCs w:val="22"/>
              <w:rtl/>
            </w:rPr>
          </w:rPrChange>
        </w:rPr>
        <w:t xml:space="preserve"> האינטרנט</w:t>
      </w:r>
      <w:r w:rsidR="00F82E0F" w:rsidRPr="003D5842">
        <w:rPr>
          <w:rtl/>
          <w:rPrChange w:id="64" w:author="user" w:date="2020-05-29T13:43:00Z">
            <w:rPr>
              <w:sz w:val="22"/>
              <w:szCs w:val="22"/>
              <w:rtl/>
            </w:rPr>
          </w:rPrChange>
        </w:rPr>
        <w:t>,</w:t>
      </w:r>
      <w:r w:rsidR="00FC0D08" w:rsidRPr="003D5842">
        <w:rPr>
          <w:rtl/>
          <w:rPrChange w:id="65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66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אשר</w:t>
      </w:r>
      <w:r w:rsidR="00FC0D08" w:rsidRPr="003D5842">
        <w:rPr>
          <w:rtl/>
          <w:rPrChange w:id="67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68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פתוח</w:t>
      </w:r>
      <w:r w:rsidR="00F82E0F" w:rsidRPr="003D5842">
        <w:rPr>
          <w:rtl/>
          <w:rPrChange w:id="69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7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לכל</w:t>
      </w:r>
      <w:r w:rsidR="00F82E0F" w:rsidRPr="003D5842">
        <w:rPr>
          <w:rtl/>
          <w:rPrChange w:id="71" w:author="user" w:date="2020-05-29T13:43:00Z">
            <w:rPr>
              <w:sz w:val="22"/>
              <w:szCs w:val="22"/>
              <w:rtl/>
            </w:rPr>
          </w:rPrChange>
        </w:rPr>
        <w:t>.</w:t>
      </w:r>
      <w:r w:rsidR="00FC0D08" w:rsidRPr="003D5842">
        <w:rPr>
          <w:rtl/>
          <w:rPrChange w:id="72" w:author="user" w:date="2020-05-29T13:43:00Z">
            <w:rPr>
              <w:sz w:val="22"/>
              <w:szCs w:val="22"/>
              <w:rtl/>
            </w:rPr>
          </w:rPrChange>
        </w:rPr>
        <w:t xml:space="preserve"> בכך</w:t>
      </w:r>
      <w:r w:rsidR="00F82E0F" w:rsidRPr="003D5842">
        <w:rPr>
          <w:rtl/>
          <w:rPrChange w:id="73" w:author="user" w:date="2020-05-29T13:43:00Z">
            <w:rPr>
              <w:sz w:val="22"/>
              <w:szCs w:val="22"/>
              <w:rtl/>
            </w:rPr>
          </w:rPrChange>
        </w:rPr>
        <w:t>,</w:t>
      </w:r>
      <w:r w:rsidR="00FC0D08" w:rsidRPr="003D5842">
        <w:rPr>
          <w:rtl/>
          <w:rPrChange w:id="74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75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טכנולוגיות</w:t>
      </w:r>
      <w:r w:rsidR="00F82E0F" w:rsidRPr="003D5842">
        <w:rPr>
          <w:rtl/>
          <w:rPrChange w:id="76" w:author="user" w:date="2020-05-29T13:43:00Z">
            <w:rPr>
              <w:sz w:val="22"/>
              <w:szCs w:val="22"/>
              <w:rtl/>
            </w:rPr>
          </w:rPrChange>
        </w:rPr>
        <w:t xml:space="preserve"> אלו </w:t>
      </w:r>
      <w:r w:rsidR="00FC0D08" w:rsidRPr="003D5842">
        <w:rPr>
          <w:rFonts w:hint="eastAsia"/>
          <w:rtl/>
          <w:rPrChange w:id="77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חשופות</w:t>
      </w:r>
      <w:r w:rsidR="00FC0D08" w:rsidRPr="003D5842">
        <w:rPr>
          <w:rtl/>
          <w:rPrChange w:id="78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79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לאיומי</w:t>
      </w:r>
      <w:r w:rsidR="00FC0D08" w:rsidRPr="003D5842">
        <w:rPr>
          <w:rtl/>
          <w:rPrChange w:id="80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81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ס</w:t>
      </w:r>
      <w:r w:rsidR="00F82E0F" w:rsidRPr="003D5842">
        <w:rPr>
          <w:rFonts w:hint="eastAsia"/>
          <w:rtl/>
          <w:rPrChange w:id="8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יי</w:t>
      </w:r>
      <w:r w:rsidR="00FC0D08" w:rsidRPr="003D5842">
        <w:rPr>
          <w:rFonts w:hint="eastAsia"/>
          <w:rtl/>
          <w:rPrChange w:id="83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בר</w:t>
      </w:r>
      <w:r w:rsidR="00F82E0F" w:rsidRPr="003D5842">
        <w:rPr>
          <w:rtl/>
          <w:rPrChange w:id="84" w:author="user" w:date="2020-05-29T13:43:00Z">
            <w:rPr>
              <w:sz w:val="22"/>
              <w:szCs w:val="22"/>
              <w:rtl/>
            </w:rPr>
          </w:rPrChange>
        </w:rPr>
        <w:t>,</w:t>
      </w:r>
      <w:r w:rsidR="00FC0D08" w:rsidRPr="003D5842">
        <w:rPr>
          <w:rtl/>
          <w:rPrChange w:id="85" w:author="user" w:date="2020-05-29T13:43:00Z">
            <w:rPr>
              <w:sz w:val="22"/>
              <w:szCs w:val="22"/>
              <w:rtl/>
            </w:rPr>
          </w:rPrChange>
        </w:rPr>
        <w:t xml:space="preserve"> החל מאיום על פרטיות המידע</w:t>
      </w:r>
      <w:r w:rsidR="00B85B6D" w:rsidRPr="003D5842">
        <w:rPr>
          <w:rtl/>
          <w:rPrChange w:id="86" w:author="user" w:date="2020-05-29T13:43:00Z">
            <w:rPr>
              <w:sz w:val="22"/>
              <w:szCs w:val="22"/>
              <w:rtl/>
            </w:rPr>
          </w:rPrChange>
        </w:rPr>
        <w:t xml:space="preserve">, </w:t>
      </w:r>
      <w:r w:rsidR="00B85B6D" w:rsidRPr="003D5842">
        <w:rPr>
          <w:rFonts w:hint="eastAsia"/>
          <w:rtl/>
          <w:rPrChange w:id="87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אמינותו</w:t>
      </w:r>
      <w:r w:rsidR="00FC0D08" w:rsidRPr="003D5842">
        <w:rPr>
          <w:rtl/>
          <w:rPrChange w:id="88" w:author="user" w:date="2020-05-29T13:43:00Z">
            <w:rPr>
              <w:sz w:val="22"/>
              <w:szCs w:val="22"/>
              <w:rtl/>
            </w:rPr>
          </w:rPrChange>
        </w:rPr>
        <w:t xml:space="preserve"> וכלה בהשתלטות על עזרים רפואיים מרחוק</w:t>
      </w:r>
      <w:r w:rsidR="00F82E0F" w:rsidRPr="003D5842">
        <w:rPr>
          <w:rtl/>
          <w:rPrChange w:id="89" w:author="user" w:date="2020-05-29T13:43:00Z">
            <w:rPr>
              <w:sz w:val="22"/>
              <w:szCs w:val="22"/>
              <w:rtl/>
            </w:rPr>
          </w:rPrChange>
        </w:rPr>
        <w:t xml:space="preserve">, </w:t>
      </w:r>
      <w:r w:rsidR="00F82E0F" w:rsidRPr="003D5842">
        <w:rPr>
          <w:rFonts w:hint="eastAsia"/>
          <w:rtl/>
          <w:rPrChange w:id="90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העלול</w:t>
      </w:r>
      <w:r w:rsidR="00F82E0F" w:rsidRPr="003D5842">
        <w:rPr>
          <w:rtl/>
          <w:rPrChange w:id="91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92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להביא</w:t>
      </w:r>
      <w:r w:rsidR="00F82E0F" w:rsidRPr="003D5842">
        <w:rPr>
          <w:rtl/>
          <w:rPrChange w:id="93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82E0F" w:rsidRPr="003D5842">
        <w:rPr>
          <w:rFonts w:hint="eastAsia"/>
          <w:rtl/>
          <w:rPrChange w:id="94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ל</w:t>
      </w:r>
      <w:r w:rsidR="00FC0D08" w:rsidRPr="003D5842">
        <w:rPr>
          <w:rFonts w:hint="eastAsia"/>
          <w:rtl/>
          <w:rPrChange w:id="95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סיכון</w:t>
      </w:r>
      <w:r w:rsidR="00FC0D08" w:rsidRPr="003D5842">
        <w:rPr>
          <w:rtl/>
          <w:rPrChange w:id="96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97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ושליטה</w:t>
      </w:r>
      <w:r w:rsidR="00FC0D08" w:rsidRPr="003D5842">
        <w:rPr>
          <w:rtl/>
          <w:rPrChange w:id="98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99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על</w:t>
      </w:r>
      <w:r w:rsidR="00FC0D08" w:rsidRPr="003D5842">
        <w:rPr>
          <w:rtl/>
          <w:rPrChange w:id="100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101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חייהם</w:t>
      </w:r>
      <w:r w:rsidR="00FC0D08" w:rsidRPr="003D5842">
        <w:rPr>
          <w:rtl/>
          <w:rPrChange w:id="102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103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של</w:t>
      </w:r>
      <w:r w:rsidR="00FC0D08" w:rsidRPr="003D5842">
        <w:rPr>
          <w:rtl/>
          <w:rPrChange w:id="104" w:author="user" w:date="2020-05-29T13:43:00Z">
            <w:rPr>
              <w:sz w:val="22"/>
              <w:szCs w:val="22"/>
              <w:rtl/>
            </w:rPr>
          </w:rPrChange>
        </w:rPr>
        <w:t xml:space="preserve"> </w:t>
      </w:r>
      <w:r w:rsidR="00FC0D08" w:rsidRPr="003D5842">
        <w:rPr>
          <w:rFonts w:hint="eastAsia"/>
          <w:rtl/>
          <w:rPrChange w:id="105" w:author="user" w:date="2020-05-29T13:43:00Z">
            <w:rPr>
              <w:rFonts w:hint="eastAsia"/>
              <w:sz w:val="22"/>
              <w:szCs w:val="22"/>
              <w:rtl/>
            </w:rPr>
          </w:rPrChange>
        </w:rPr>
        <w:t>המשתמשים</w:t>
      </w:r>
      <w:r w:rsidR="00FC0D08" w:rsidRPr="003D5842">
        <w:rPr>
          <w:rtl/>
          <w:rPrChange w:id="106" w:author="user" w:date="2020-05-29T13:43:00Z">
            <w:rPr>
              <w:sz w:val="22"/>
              <w:szCs w:val="22"/>
              <w:rtl/>
            </w:rPr>
          </w:rPrChange>
        </w:rPr>
        <w:t>.</w:t>
      </w:r>
    </w:p>
    <w:p w14:paraId="56EBB1AA" w14:textId="77777777" w:rsidR="00B64932" w:rsidRPr="00D06010" w:rsidRDefault="00B64932">
      <w:pPr>
        <w:rPr>
          <w:sz w:val="22"/>
          <w:szCs w:val="22"/>
          <w:rtl/>
        </w:rPr>
        <w:pPrChange w:id="107" w:author="user" w:date="2020-05-29T18:00:00Z">
          <w:pPr/>
        </w:pPrChange>
      </w:pPr>
    </w:p>
    <w:p w14:paraId="7AC12871" w14:textId="77777777" w:rsidR="003D5842" w:rsidRDefault="003D5842">
      <w:pPr>
        <w:rPr>
          <w:ins w:id="108" w:author="user" w:date="2020-05-29T13:43:00Z"/>
          <w:sz w:val="22"/>
          <w:szCs w:val="22"/>
        </w:rPr>
        <w:pPrChange w:id="109" w:author="user" w:date="2020-05-29T18:00:00Z">
          <w:pPr>
            <w:widowControl/>
            <w:bidi w:val="0"/>
            <w:adjustRightInd/>
            <w:spacing w:line="240" w:lineRule="auto"/>
            <w:textAlignment w:val="auto"/>
          </w:pPr>
        </w:pPrChange>
      </w:pPr>
      <w:ins w:id="110" w:author="user" w:date="2020-05-29T13:43:00Z">
        <w:r>
          <w:rPr>
            <w:rtl/>
          </w:rPr>
          <w:br w:type="page"/>
        </w:r>
      </w:ins>
    </w:p>
    <w:p w14:paraId="2AE8B880" w14:textId="21C4175E" w:rsidR="00010998" w:rsidRDefault="00B64932">
      <w:pPr>
        <w:pStyle w:val="2"/>
        <w:rPr>
          <w:ins w:id="111" w:author="user" w:date="2020-05-29T13:34:00Z"/>
        </w:rPr>
        <w:pPrChange w:id="112" w:author="user" w:date="2020-05-29T18:00:00Z">
          <w:pPr/>
        </w:pPrChange>
      </w:pPr>
      <w:r w:rsidRPr="00D06010">
        <w:rPr>
          <w:rtl/>
        </w:rPr>
        <w:lastRenderedPageBreak/>
        <w:t>מטרת המחקר</w:t>
      </w:r>
    </w:p>
    <w:p w14:paraId="2B0BA099" w14:textId="40165152" w:rsidR="00D213B4" w:rsidRDefault="00B64932" w:rsidP="00313A1C">
      <w:pPr>
        <w:rPr>
          <w:rtl/>
        </w:rPr>
      </w:pPr>
      <w:del w:id="113" w:author="user" w:date="2020-05-29T13:34:00Z">
        <w:r w:rsidRPr="00D06010" w:rsidDel="00010998">
          <w:rPr>
            <w:rtl/>
          </w:rPr>
          <w:delText xml:space="preserve"> – </w:delText>
        </w:r>
      </w:del>
      <w:r w:rsidR="007351BF" w:rsidRPr="00D06010">
        <w:rPr>
          <w:rFonts w:hint="cs"/>
          <w:rtl/>
        </w:rPr>
        <w:t xml:space="preserve">עבודת מחקר </w:t>
      </w:r>
      <w:r w:rsidR="00F82E0F">
        <w:rPr>
          <w:rFonts w:hint="cs"/>
          <w:rtl/>
        </w:rPr>
        <w:t xml:space="preserve">זו </w:t>
      </w:r>
      <w:r w:rsidR="007351BF" w:rsidRPr="00D06010">
        <w:rPr>
          <w:rFonts w:hint="cs"/>
          <w:rtl/>
        </w:rPr>
        <w:t xml:space="preserve">נועדה </w:t>
      </w:r>
      <w:r w:rsidR="00F82E0F">
        <w:rPr>
          <w:rFonts w:hint="cs"/>
          <w:rtl/>
        </w:rPr>
        <w:t>לסייע</w:t>
      </w:r>
      <w:r w:rsidR="007351BF" w:rsidRPr="00D06010">
        <w:rPr>
          <w:rFonts w:hint="cs"/>
          <w:rtl/>
        </w:rPr>
        <w:t xml:space="preserve"> לפיתוח </w:t>
      </w:r>
      <w:r w:rsidR="00F82E0F">
        <w:rPr>
          <w:rFonts w:hint="cs"/>
          <w:rtl/>
        </w:rPr>
        <w:t xml:space="preserve">הטכנולוגיות הרפואיות המרוחקות </w:t>
      </w:r>
      <w:r w:rsidR="002B390A">
        <w:rPr>
          <w:rFonts w:hint="cs"/>
          <w:rtl/>
        </w:rPr>
        <w:t>באמצעות בחינת</w:t>
      </w:r>
      <w:r w:rsidR="007351BF" w:rsidRPr="00D06010">
        <w:rPr>
          <w:rFonts w:hint="cs"/>
          <w:rtl/>
        </w:rPr>
        <w:t xml:space="preserve"> "</w:t>
      </w:r>
      <w:r w:rsidR="007351BF" w:rsidRPr="00D06010">
        <w:rPr>
          <w:rtl/>
        </w:rPr>
        <w:t>מודל יהלום למיפוי סיכוני סייבר במכשור רפואי מחובר</w:t>
      </w:r>
      <w:r w:rsidR="007351BF" w:rsidRPr="00D06010">
        <w:rPr>
          <w:rFonts w:hint="cs"/>
          <w:rtl/>
        </w:rPr>
        <w:t>"</w:t>
      </w:r>
      <w:r w:rsidR="00F82E0F">
        <w:rPr>
          <w:rFonts w:hint="cs"/>
          <w:rtl/>
        </w:rPr>
        <w:t xml:space="preserve">. </w:t>
      </w:r>
      <w:r w:rsidR="00B84844" w:rsidRPr="00B84844">
        <w:rPr>
          <w:rtl/>
        </w:rPr>
        <w:t>המודל מציג 4 תהליכים פונקציונליים עיקריים, המורכבים מנקודות השפעה שונות, התהליכים מתקיימים במקביל זה לזה ואינם בהכרח תלויים זה בזה.</w:t>
      </w:r>
      <w:r w:rsidR="00D213B4">
        <w:rPr>
          <w:rFonts w:hint="cs"/>
          <w:rtl/>
        </w:rPr>
        <w:t xml:space="preserve"> </w:t>
      </w:r>
      <w:r w:rsidR="00B84844">
        <w:rPr>
          <w:rFonts w:hint="cs"/>
          <w:rtl/>
        </w:rPr>
        <w:t>ה</w:t>
      </w:r>
      <w:r w:rsidR="00B84844" w:rsidRPr="00B84844">
        <w:rPr>
          <w:rtl/>
        </w:rPr>
        <w:t xml:space="preserve">מודל </w:t>
      </w:r>
      <w:r w:rsidR="00B84844">
        <w:rPr>
          <w:rFonts w:hint="cs"/>
          <w:rtl/>
        </w:rPr>
        <w:t xml:space="preserve">מראה </w:t>
      </w:r>
      <w:r w:rsidR="00B84844" w:rsidRPr="00B84844">
        <w:rPr>
          <w:rtl/>
        </w:rPr>
        <w:t>תלות בין נקודות ההשפעה השונות ו</w:t>
      </w:r>
      <w:r w:rsidR="00B84844">
        <w:rPr>
          <w:rFonts w:hint="cs"/>
          <w:rtl/>
        </w:rPr>
        <w:t xml:space="preserve">ממפה </w:t>
      </w:r>
      <w:r w:rsidR="00B84844" w:rsidRPr="00B84844">
        <w:rPr>
          <w:rtl/>
        </w:rPr>
        <w:t>את סיכוני הסייבר העולים מתלות זו.</w:t>
      </w:r>
      <w:r w:rsidR="007351BF" w:rsidRPr="00D06010">
        <w:rPr>
          <w:rFonts w:hint="cs"/>
          <w:rtl/>
        </w:rPr>
        <w:t xml:space="preserve"> </w:t>
      </w:r>
    </w:p>
    <w:p w14:paraId="781CDF40" w14:textId="305B9FB6" w:rsidR="008166BB" w:rsidRPr="00D06010" w:rsidRDefault="007351BF">
      <w:pPr>
        <w:rPr>
          <w:sz w:val="22"/>
          <w:szCs w:val="22"/>
          <w:rtl/>
        </w:rPr>
        <w:pPrChange w:id="114" w:author="user" w:date="2020-05-29T18:00:00Z">
          <w:pPr/>
        </w:pPrChange>
      </w:pPr>
      <w:r w:rsidRPr="00D06010">
        <w:rPr>
          <w:sz w:val="22"/>
          <w:szCs w:val="22"/>
          <w:rtl/>
        </w:rPr>
        <w:t xml:space="preserve">סיכון </w:t>
      </w:r>
      <w:r w:rsidR="007F4D15">
        <w:rPr>
          <w:rFonts w:hint="cs"/>
          <w:sz w:val="22"/>
          <w:szCs w:val="22"/>
          <w:rtl/>
        </w:rPr>
        <w:t>סייבר</w:t>
      </w:r>
      <w:r w:rsidR="00B84844">
        <w:rPr>
          <w:rFonts w:hint="cs"/>
          <w:sz w:val="22"/>
          <w:szCs w:val="22"/>
          <w:rtl/>
        </w:rPr>
        <w:t>,</w:t>
      </w:r>
      <w:r w:rsidRPr="00D06010">
        <w:rPr>
          <w:sz w:val="22"/>
          <w:szCs w:val="22"/>
          <w:rtl/>
        </w:rPr>
        <w:t xml:space="preserve"> על פי מודל </w:t>
      </w:r>
      <w:r w:rsidRPr="00D06010">
        <w:rPr>
          <w:sz w:val="22"/>
          <w:szCs w:val="22"/>
        </w:rPr>
        <w:t>CIA</w:t>
      </w:r>
      <w:r w:rsidRPr="00D06010">
        <w:rPr>
          <w:sz w:val="22"/>
          <w:szCs w:val="22"/>
          <w:rtl/>
        </w:rPr>
        <w:t xml:space="preserve"> </w:t>
      </w:r>
      <w:r w:rsidR="00B84844">
        <w:rPr>
          <w:rFonts w:hint="cs"/>
          <w:sz w:val="22"/>
          <w:szCs w:val="22"/>
          <w:rtl/>
        </w:rPr>
        <w:t xml:space="preserve">כולל: </w:t>
      </w:r>
      <w:r w:rsidRPr="00D06010">
        <w:rPr>
          <w:sz w:val="22"/>
          <w:szCs w:val="22"/>
          <w:rtl/>
        </w:rPr>
        <w:t>פגיעה בסודיות, אמינות</w:t>
      </w:r>
      <w:r w:rsidR="00D213B4">
        <w:rPr>
          <w:rFonts w:hint="cs"/>
          <w:sz w:val="22"/>
          <w:szCs w:val="22"/>
          <w:rtl/>
        </w:rPr>
        <w:t xml:space="preserve"> ו</w:t>
      </w:r>
      <w:r w:rsidRPr="00D06010">
        <w:rPr>
          <w:sz w:val="22"/>
          <w:szCs w:val="22"/>
          <w:rtl/>
        </w:rPr>
        <w:t>שלמות מידע</w:t>
      </w:r>
      <w:r w:rsidR="00D213B4">
        <w:rPr>
          <w:rFonts w:hint="cs"/>
          <w:sz w:val="22"/>
          <w:szCs w:val="22"/>
          <w:rtl/>
        </w:rPr>
        <w:t>,</w:t>
      </w:r>
      <w:r w:rsidRPr="00D06010">
        <w:rPr>
          <w:sz w:val="22"/>
          <w:szCs w:val="22"/>
          <w:rtl/>
        </w:rPr>
        <w:t xml:space="preserve"> </w:t>
      </w:r>
      <w:r w:rsidR="00D213B4">
        <w:rPr>
          <w:rFonts w:hint="cs"/>
          <w:sz w:val="22"/>
          <w:szCs w:val="22"/>
          <w:rtl/>
        </w:rPr>
        <w:t>ו</w:t>
      </w:r>
      <w:r w:rsidRPr="00D06010">
        <w:rPr>
          <w:sz w:val="22"/>
          <w:szCs w:val="22"/>
          <w:rtl/>
        </w:rPr>
        <w:t>תפקוד המכשיר.</w:t>
      </w:r>
      <w:r w:rsidR="00B84844">
        <w:rPr>
          <w:rFonts w:hint="cs"/>
          <w:sz w:val="22"/>
          <w:szCs w:val="22"/>
          <w:rtl/>
        </w:rPr>
        <w:t xml:space="preserve"> </w:t>
      </w:r>
      <w:r w:rsidR="008166BB" w:rsidRPr="00D06010">
        <w:rPr>
          <w:rFonts w:hint="cs"/>
          <w:sz w:val="22"/>
          <w:szCs w:val="22"/>
          <w:rtl/>
        </w:rPr>
        <w:t xml:space="preserve">מודל זה פותח ע"י </w:t>
      </w:r>
      <w:r w:rsidR="008166BB" w:rsidRPr="00D06010">
        <w:rPr>
          <w:sz w:val="22"/>
          <w:szCs w:val="22"/>
          <w:rtl/>
        </w:rPr>
        <w:t>מערך הסייבר הלאומי</w:t>
      </w:r>
      <w:r w:rsidR="002B390A">
        <w:rPr>
          <w:rFonts w:hint="cs"/>
          <w:sz w:val="22"/>
          <w:szCs w:val="22"/>
          <w:rtl/>
        </w:rPr>
        <w:t>, ולכך נוסיף גם את רכיבי הזמינות והשרידות</w:t>
      </w:r>
    </w:p>
    <w:p w14:paraId="06AD9A02" w14:textId="77777777" w:rsidR="00B64932" w:rsidRPr="00D06010" w:rsidRDefault="00B64932">
      <w:pPr>
        <w:rPr>
          <w:sz w:val="22"/>
          <w:szCs w:val="22"/>
          <w:rtl/>
        </w:rPr>
        <w:pPrChange w:id="115" w:author="user" w:date="2020-05-29T18:00:00Z">
          <w:pPr/>
        </w:pPrChange>
      </w:pPr>
    </w:p>
    <w:p w14:paraId="0F5DC16F" w14:textId="77777777" w:rsidR="00626A6C" w:rsidRDefault="00B64932">
      <w:pPr>
        <w:pStyle w:val="2"/>
        <w:rPr>
          <w:ins w:id="116" w:author="user" w:date="2020-05-29T13:35:00Z"/>
          <w:rtl/>
        </w:rPr>
        <w:pPrChange w:id="117" w:author="user" w:date="2020-05-29T18:00:00Z">
          <w:pPr/>
        </w:pPrChange>
      </w:pPr>
      <w:r w:rsidRPr="00D06010">
        <w:rPr>
          <w:rtl/>
        </w:rPr>
        <w:t>שאל</w:t>
      </w:r>
      <w:r w:rsidRPr="00D06010">
        <w:rPr>
          <w:rFonts w:hint="cs"/>
          <w:rtl/>
        </w:rPr>
        <w:t>ו</w:t>
      </w:r>
      <w:r w:rsidRPr="00D06010">
        <w:rPr>
          <w:rtl/>
        </w:rPr>
        <w:t>ת המחקר</w:t>
      </w:r>
    </w:p>
    <w:p w14:paraId="4CF9E6AA" w14:textId="5B7672E7" w:rsidR="00B64932" w:rsidRPr="00172F82" w:rsidRDefault="00B64932" w:rsidP="00313A1C">
      <w:pPr>
        <w:pStyle w:val="3"/>
        <w:rPr>
          <w:rtl/>
        </w:rPr>
        <w:pPrChange w:id="118" w:author="Felix" w:date="2020-05-30T23:04:00Z">
          <w:pPr/>
        </w:pPrChange>
      </w:pPr>
      <w:del w:id="119" w:author="user" w:date="2020-05-29T13:35:00Z">
        <w:r w:rsidRPr="00172F82" w:rsidDel="00626A6C">
          <w:rPr>
            <w:rtl/>
          </w:rPr>
          <w:delText xml:space="preserve"> – </w:delText>
        </w:r>
      </w:del>
      <w:r w:rsidRPr="00172F82">
        <w:rPr>
          <w:rFonts w:hint="eastAsia"/>
          <w:rtl/>
        </w:rPr>
        <w:t>שאלות</w:t>
      </w:r>
      <w:r w:rsidRPr="00172F82">
        <w:rPr>
          <w:rtl/>
        </w:rPr>
        <w:t xml:space="preserve"> המחקר </w:t>
      </w:r>
      <w:r w:rsidR="00B85B6D" w:rsidRPr="00172F82">
        <w:rPr>
          <w:rFonts w:hint="eastAsia"/>
          <w:rtl/>
        </w:rPr>
        <w:t>שננסה</w:t>
      </w:r>
      <w:r w:rsidRPr="00172F82">
        <w:rPr>
          <w:rtl/>
        </w:rPr>
        <w:t xml:space="preserve"> לענות עליהם ה</w:t>
      </w:r>
      <w:r w:rsidR="00B85B6D" w:rsidRPr="00172F82">
        <w:rPr>
          <w:rFonts w:hint="eastAsia"/>
          <w:rtl/>
        </w:rPr>
        <w:t>ן</w:t>
      </w:r>
      <w:r w:rsidR="00B85B6D" w:rsidRPr="00172F82">
        <w:rPr>
          <w:rtl/>
        </w:rPr>
        <w:t>:</w:t>
      </w:r>
      <w:r w:rsidR="00B85B6D" w:rsidRPr="00172F82">
        <w:rPr>
          <w:rtl/>
        </w:rPr>
        <w:br/>
      </w:r>
      <w:r w:rsidR="00D213B4" w:rsidRPr="00172F82">
        <w:rPr>
          <w:rtl/>
        </w:rPr>
        <w:t xml:space="preserve">1. האם </w:t>
      </w:r>
      <w:r w:rsidRPr="00172F82">
        <w:rPr>
          <w:rFonts w:hint="eastAsia"/>
          <w:rtl/>
        </w:rPr>
        <w:t>קיימים</w:t>
      </w:r>
      <w:r w:rsidRPr="00172F82">
        <w:rPr>
          <w:rtl/>
        </w:rPr>
        <w:t xml:space="preserve"> </w:t>
      </w:r>
      <w:r w:rsidRPr="00172F82">
        <w:rPr>
          <w:rFonts w:hint="eastAsia"/>
          <w:rtl/>
        </w:rPr>
        <w:t>סיכוני</w:t>
      </w:r>
      <w:r w:rsidRPr="00172F82">
        <w:rPr>
          <w:rtl/>
        </w:rPr>
        <w:t xml:space="preserve"> </w:t>
      </w:r>
      <w:r w:rsidRPr="00172F82">
        <w:rPr>
          <w:rFonts w:hint="eastAsia"/>
          <w:rtl/>
        </w:rPr>
        <w:t>ס</w:t>
      </w:r>
      <w:r w:rsidR="00D213B4" w:rsidRPr="00172F82">
        <w:rPr>
          <w:rFonts w:hint="eastAsia"/>
          <w:rtl/>
        </w:rPr>
        <w:t>יי</w:t>
      </w:r>
      <w:r w:rsidRPr="00172F82">
        <w:rPr>
          <w:rFonts w:hint="eastAsia"/>
          <w:rtl/>
        </w:rPr>
        <w:t>בר</w:t>
      </w:r>
      <w:r w:rsidRPr="00172F82">
        <w:rPr>
          <w:rtl/>
        </w:rPr>
        <w:t xml:space="preserve"> שלא </w:t>
      </w:r>
      <w:r w:rsidR="00B85B6D" w:rsidRPr="00172F82">
        <w:rPr>
          <w:rFonts w:hint="eastAsia"/>
          <w:rtl/>
        </w:rPr>
        <w:t>מופו</w:t>
      </w:r>
      <w:r w:rsidR="00B85B6D" w:rsidRPr="00172F82">
        <w:rPr>
          <w:rtl/>
        </w:rPr>
        <w:t xml:space="preserve"> </w:t>
      </w:r>
      <w:r w:rsidRPr="00172F82">
        <w:rPr>
          <w:rFonts w:hint="eastAsia"/>
          <w:rtl/>
        </w:rPr>
        <w:t>ע</w:t>
      </w:r>
      <w:r w:rsidRPr="00172F82">
        <w:rPr>
          <w:rtl/>
        </w:rPr>
        <w:t xml:space="preserve">"י </w:t>
      </w:r>
      <w:r w:rsidR="00D213B4" w:rsidRPr="00172F82">
        <w:rPr>
          <w:rtl/>
        </w:rPr>
        <w:t>"</w:t>
      </w:r>
      <w:r w:rsidRPr="00172F82">
        <w:rPr>
          <w:rFonts w:hint="eastAsia"/>
          <w:rtl/>
        </w:rPr>
        <w:t>מודל</w:t>
      </w:r>
      <w:r w:rsidR="00D213B4" w:rsidRPr="00172F82">
        <w:rPr>
          <w:rtl/>
        </w:rPr>
        <w:t xml:space="preserve"> היהלום"?</w:t>
      </w:r>
      <w:r w:rsidR="00B85B6D" w:rsidRPr="00172F82">
        <w:rPr>
          <w:rtl/>
        </w:rPr>
        <w:br/>
      </w:r>
      <w:r w:rsidR="00D213B4" w:rsidRPr="00172F82">
        <w:rPr>
          <w:rtl/>
        </w:rPr>
        <w:t xml:space="preserve">2. </w:t>
      </w:r>
      <w:r w:rsidR="00D213B4" w:rsidRPr="00172F82">
        <w:rPr>
          <w:rFonts w:hint="eastAsia"/>
          <w:rtl/>
        </w:rPr>
        <w:t>מה</w:t>
      </w:r>
      <w:r w:rsidRPr="00172F82">
        <w:rPr>
          <w:rtl/>
        </w:rPr>
        <w:t xml:space="preserve"> רמת הח</w:t>
      </w:r>
      <w:r w:rsidR="00B85B6D" w:rsidRPr="00172F82">
        <w:rPr>
          <w:rFonts w:hint="eastAsia"/>
          <w:rtl/>
        </w:rPr>
        <w:t>ש</w:t>
      </w:r>
      <w:r w:rsidRPr="00172F82">
        <w:rPr>
          <w:rFonts w:hint="eastAsia"/>
          <w:rtl/>
        </w:rPr>
        <w:t>יפה</w:t>
      </w:r>
      <w:r w:rsidRPr="00172F82">
        <w:rPr>
          <w:rtl/>
        </w:rPr>
        <w:t xml:space="preserve"> </w:t>
      </w:r>
      <w:ins w:id="120" w:author="Felix" w:date="2020-05-30T23:03:00Z">
        <w:r w:rsidR="00313A1C">
          <w:rPr>
            <w:rFonts w:hint="cs"/>
            <w:rtl/>
          </w:rPr>
          <w:t>ש</w:t>
        </w:r>
      </w:ins>
      <w:r w:rsidR="002B390A" w:rsidRPr="00172F82">
        <w:rPr>
          <w:rFonts w:hint="eastAsia"/>
          <w:rtl/>
        </w:rPr>
        <w:t>ל</w:t>
      </w:r>
      <w:ins w:id="121" w:author="Felix" w:date="2020-05-30T23:03:00Z">
        <w:r w:rsidR="00313A1C">
          <w:rPr>
            <w:rFonts w:hint="cs"/>
            <w:rtl/>
          </w:rPr>
          <w:t xml:space="preserve"> </w:t>
        </w:r>
      </w:ins>
      <w:r w:rsidR="002B390A" w:rsidRPr="00172F82">
        <w:rPr>
          <w:rFonts w:hint="eastAsia"/>
          <w:rtl/>
        </w:rPr>
        <w:t>מכשור</w:t>
      </w:r>
      <w:r w:rsidR="002B390A" w:rsidRPr="00172F82">
        <w:rPr>
          <w:rtl/>
        </w:rPr>
        <w:t xml:space="preserve"> </w:t>
      </w:r>
      <w:r w:rsidR="002B390A" w:rsidRPr="00172F82">
        <w:rPr>
          <w:rFonts w:hint="eastAsia"/>
          <w:rtl/>
        </w:rPr>
        <w:t>הרפואי</w:t>
      </w:r>
      <w:r w:rsidR="002B390A" w:rsidRPr="00172F82">
        <w:rPr>
          <w:rtl/>
        </w:rPr>
        <w:t xml:space="preserve"> </w:t>
      </w:r>
      <w:del w:id="122" w:author="Felix" w:date="2020-05-30T23:04:00Z">
        <w:r w:rsidR="002B390A" w:rsidRPr="00172F82" w:rsidDel="00313A1C">
          <w:rPr>
            <w:rFonts w:hint="eastAsia"/>
            <w:rtl/>
          </w:rPr>
          <w:delText>ה</w:delText>
        </w:r>
      </w:del>
      <w:r w:rsidR="002B390A" w:rsidRPr="00172F82">
        <w:rPr>
          <w:rFonts w:hint="eastAsia"/>
          <w:rtl/>
        </w:rPr>
        <w:t>ביתי</w:t>
      </w:r>
      <w:r w:rsidR="002B390A" w:rsidRPr="00172F82">
        <w:rPr>
          <w:rtl/>
        </w:rPr>
        <w:t xml:space="preserve"> </w:t>
      </w:r>
      <w:r w:rsidR="002B390A" w:rsidRPr="00172F82">
        <w:rPr>
          <w:rFonts w:hint="eastAsia"/>
          <w:rtl/>
        </w:rPr>
        <w:t>ו</w:t>
      </w:r>
      <w:del w:id="123" w:author="Felix" w:date="2020-05-30T23:04:00Z">
        <w:r w:rsidR="002B390A" w:rsidRPr="00172F82" w:rsidDel="00313A1C">
          <w:rPr>
            <w:rFonts w:hint="eastAsia"/>
            <w:rtl/>
          </w:rPr>
          <w:delText>ל</w:delText>
        </w:r>
      </w:del>
      <w:ins w:id="124" w:author="Felix" w:date="2020-05-30T23:04:00Z">
        <w:r w:rsidR="00313A1C">
          <w:rPr>
            <w:rFonts w:hint="cs"/>
            <w:rtl/>
          </w:rPr>
          <w:t>ה</w:t>
        </w:r>
      </w:ins>
      <w:r w:rsidR="002B390A" w:rsidRPr="00172F82">
        <w:rPr>
          <w:rFonts w:hint="eastAsia"/>
          <w:rtl/>
        </w:rPr>
        <w:t>מטופל</w:t>
      </w:r>
      <w:r w:rsidRPr="00172F82">
        <w:rPr>
          <w:rtl/>
        </w:rPr>
        <w:t xml:space="preserve"> </w:t>
      </w:r>
      <w:del w:id="125" w:author="Felix" w:date="2020-05-30T23:04:00Z">
        <w:r w:rsidR="002B390A" w:rsidRPr="00172F82" w:rsidDel="00313A1C">
          <w:rPr>
            <w:rFonts w:hint="eastAsia"/>
            <w:rtl/>
          </w:rPr>
          <w:delText>באמצעות</w:delText>
        </w:r>
        <w:r w:rsidRPr="00172F82" w:rsidDel="00313A1C">
          <w:rPr>
            <w:rtl/>
          </w:rPr>
          <w:delText xml:space="preserve"> </w:delText>
        </w:r>
      </w:del>
      <w:ins w:id="126" w:author="Felix" w:date="2020-05-30T23:04:00Z">
        <w:r w:rsidR="00313A1C">
          <w:rPr>
            <w:rFonts w:hint="cs"/>
            <w:rtl/>
          </w:rPr>
          <w:t>ל</w:t>
        </w:r>
      </w:ins>
      <w:r w:rsidRPr="00172F82">
        <w:rPr>
          <w:rtl/>
        </w:rPr>
        <w:t xml:space="preserve">סיכון שלא </w:t>
      </w:r>
      <w:r w:rsidR="00D213B4" w:rsidRPr="00172F82">
        <w:rPr>
          <w:rFonts w:hint="eastAsia"/>
          <w:rtl/>
        </w:rPr>
        <w:t>מופה</w:t>
      </w:r>
      <w:r w:rsidR="00D213B4" w:rsidRPr="00172F82">
        <w:rPr>
          <w:rtl/>
        </w:rPr>
        <w:t xml:space="preserve"> </w:t>
      </w:r>
      <w:r w:rsidR="00D213B4" w:rsidRPr="00172F82">
        <w:rPr>
          <w:rFonts w:hint="eastAsia"/>
          <w:rtl/>
        </w:rPr>
        <w:t>ע</w:t>
      </w:r>
      <w:r w:rsidR="00D213B4" w:rsidRPr="00172F82">
        <w:rPr>
          <w:rtl/>
        </w:rPr>
        <w:t xml:space="preserve">"י </w:t>
      </w:r>
      <w:r w:rsidR="00D213B4" w:rsidRPr="00172F82">
        <w:rPr>
          <w:rFonts w:hint="eastAsia"/>
          <w:rtl/>
        </w:rPr>
        <w:t>מודל</w:t>
      </w:r>
      <w:r w:rsidR="00D213B4" w:rsidRPr="00172F82">
        <w:rPr>
          <w:rtl/>
        </w:rPr>
        <w:t xml:space="preserve"> </w:t>
      </w:r>
      <w:r w:rsidR="00D213B4" w:rsidRPr="00172F82">
        <w:rPr>
          <w:rFonts w:hint="eastAsia"/>
          <w:rtl/>
        </w:rPr>
        <w:t>היהלום</w:t>
      </w:r>
      <w:r w:rsidR="00D213B4" w:rsidRPr="00172F82">
        <w:rPr>
          <w:rtl/>
        </w:rPr>
        <w:t>?</w:t>
      </w:r>
      <w:r w:rsidR="00B85B6D" w:rsidRPr="00172F82">
        <w:rPr>
          <w:rtl/>
        </w:rPr>
        <w:br/>
      </w:r>
      <w:r w:rsidR="00D213B4" w:rsidRPr="00172F82">
        <w:rPr>
          <w:rtl/>
        </w:rPr>
        <w:t xml:space="preserve">3. </w:t>
      </w:r>
      <w:r w:rsidR="00B85B6D" w:rsidRPr="00172F82">
        <w:rPr>
          <w:rFonts w:hint="eastAsia"/>
          <w:rtl/>
        </w:rPr>
        <w:t>לאילו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שירותים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ומכשירים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המודל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נותן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מענה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מלא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ולאילו</w:t>
      </w:r>
      <w:r w:rsidR="00B85B6D" w:rsidRPr="00172F82">
        <w:rPr>
          <w:rtl/>
        </w:rPr>
        <w:t xml:space="preserve"> </w:t>
      </w:r>
      <w:r w:rsidR="00B85B6D" w:rsidRPr="00172F82">
        <w:rPr>
          <w:rFonts w:hint="eastAsia"/>
          <w:rtl/>
        </w:rPr>
        <w:t>פחות</w:t>
      </w:r>
      <w:r w:rsidR="00D213B4" w:rsidRPr="00172F82">
        <w:rPr>
          <w:rtl/>
        </w:rPr>
        <w:t>?</w:t>
      </w:r>
    </w:p>
    <w:p w14:paraId="2A12DA7B" w14:textId="77777777" w:rsidR="00B85B6D" w:rsidRPr="00D06010" w:rsidRDefault="00B85B6D" w:rsidP="00313A1C">
      <w:pPr>
        <w:rPr>
          <w:sz w:val="22"/>
          <w:szCs w:val="22"/>
          <w:rtl/>
        </w:rPr>
      </w:pPr>
    </w:p>
    <w:p w14:paraId="5F397933" w14:textId="3210E709" w:rsidR="003D5842" w:rsidRDefault="003D5842">
      <w:pPr>
        <w:pStyle w:val="2"/>
        <w:rPr>
          <w:ins w:id="127" w:author="user" w:date="2020-05-29T14:06:00Z"/>
        </w:rPr>
        <w:pPrChange w:id="128" w:author="user" w:date="2020-05-29T18:00:00Z">
          <w:pPr/>
        </w:pPrChange>
      </w:pPr>
      <w:ins w:id="129" w:author="user" w:date="2020-05-29T13:44:00Z">
        <w:r>
          <w:rPr>
            <w:rFonts w:hint="cs"/>
            <w:rtl/>
          </w:rPr>
          <w:t>משתנים תלויים ובלתי תלויים</w:t>
        </w:r>
      </w:ins>
    </w:p>
    <w:p w14:paraId="23745EEB" w14:textId="1337CC98" w:rsidR="00495FB0" w:rsidRDefault="00495FB0" w:rsidP="00495FB0">
      <w:pPr>
        <w:rPr>
          <w:ins w:id="130" w:author="Felix" w:date="2020-05-30T23:04:00Z"/>
        </w:rPr>
        <w:pPrChange w:id="131" w:author="Felix" w:date="2020-05-30T23:06:00Z">
          <w:pPr/>
        </w:pPrChange>
      </w:pPr>
      <w:ins w:id="132" w:author="Felix" w:date="2020-05-30T23:05:00Z">
        <w:r>
          <w:rPr>
            <w:rFonts w:hint="cs"/>
            <w:rtl/>
          </w:rPr>
          <w:t>היות ואופי המחקר הנו יותר איכותי (התאמת מודל למגוון שירותי</w:t>
        </w:r>
        <w:r>
          <w:rPr>
            <w:rFonts w:hint="eastAsia"/>
            <w:rtl/>
          </w:rPr>
          <w:t>ם</w:t>
        </w:r>
        <w:r>
          <w:rPr>
            <w:rFonts w:hint="cs"/>
            <w:rtl/>
          </w:rPr>
          <w:t xml:space="preserve"> ומוצרים) קשה לנסח מדד כמותי אמין לעבודת חקר זו.</w:t>
        </w:r>
      </w:ins>
    </w:p>
    <w:p w14:paraId="17D26B20" w14:textId="358D92D8" w:rsidR="00864BF2" w:rsidRDefault="004B307A">
      <w:pPr>
        <w:pStyle w:val="3"/>
        <w:rPr>
          <w:ins w:id="133" w:author="user" w:date="2020-05-29T17:08:00Z"/>
        </w:rPr>
        <w:pPrChange w:id="134" w:author="user" w:date="2020-05-29T18:00:00Z">
          <w:pPr/>
        </w:pPrChange>
      </w:pPr>
      <w:ins w:id="135" w:author="user" w:date="2020-05-29T17:07:00Z">
        <w:r>
          <w:rPr>
            <w:rFonts w:hint="cs"/>
            <w:rtl/>
          </w:rPr>
          <w:t xml:space="preserve">השערת המחקר: מודל היהלום מתאים לשימוש ככלי לזיהוי נקודות כשל אפשריות </w:t>
        </w:r>
      </w:ins>
      <w:ins w:id="136" w:author="user" w:date="2020-05-29T17:08:00Z">
        <w:r>
          <w:rPr>
            <w:rFonts w:hint="cs"/>
            <w:rtl/>
          </w:rPr>
          <w:t xml:space="preserve">במובן של אבטחת מידע והגנה על פרטיות </w:t>
        </w:r>
      </w:ins>
      <w:ins w:id="137" w:author="user" w:date="2020-05-29T17:07:00Z">
        <w:r>
          <w:rPr>
            <w:rFonts w:hint="cs"/>
            <w:rtl/>
          </w:rPr>
          <w:t xml:space="preserve">בפיתוח כלים </w:t>
        </w:r>
      </w:ins>
      <w:ins w:id="138" w:author="user" w:date="2020-05-29T17:08:00Z">
        <w:r>
          <w:rPr>
            <w:rFonts w:hint="cs"/>
            <w:rtl/>
          </w:rPr>
          <w:t>ושירותי</w:t>
        </w:r>
        <w:r>
          <w:rPr>
            <w:rFonts w:hint="eastAsia"/>
            <w:rtl/>
          </w:rPr>
          <w:t>ם</w:t>
        </w:r>
      </w:ins>
      <w:ins w:id="139" w:author="user" w:date="2020-05-29T17:07:00Z">
        <w:r>
          <w:rPr>
            <w:rFonts w:hint="cs"/>
            <w:rtl/>
          </w:rPr>
          <w:t xml:space="preserve"> </w:t>
        </w:r>
      </w:ins>
      <w:ins w:id="140" w:author="user" w:date="2020-05-29T17:08:00Z">
        <w:r>
          <w:rPr>
            <w:rFonts w:hint="cs"/>
            <w:rtl/>
          </w:rPr>
          <w:t>רפואיים.</w:t>
        </w:r>
      </w:ins>
    </w:p>
    <w:p w14:paraId="13474588" w14:textId="21B16641" w:rsidR="004B307A" w:rsidRDefault="004B307A">
      <w:pPr>
        <w:pStyle w:val="3"/>
        <w:rPr>
          <w:ins w:id="141" w:author="user" w:date="2020-05-29T13:44:00Z"/>
        </w:rPr>
        <w:pPrChange w:id="142" w:author="user" w:date="2020-05-29T18:00:00Z">
          <w:pPr/>
        </w:pPrChange>
      </w:pPr>
      <w:ins w:id="143" w:author="user" w:date="2020-05-29T17:09:00Z">
        <w:r>
          <w:rPr>
            <w:rFonts w:hint="cs"/>
            <w:rtl/>
          </w:rPr>
          <w:t>השערת מחקר 2: במידה ותמצא אי התאמה בין מודל היהלום ומושא הבדיקה, ניתן יהיה להתאימו בקלות יחסית עם שיכסה גם מקרה זה.</w:t>
        </w:r>
      </w:ins>
    </w:p>
    <w:p w14:paraId="78A6CCEF" w14:textId="77777777" w:rsidR="003D5842" w:rsidRDefault="003D5842" w:rsidP="00313A1C">
      <w:pPr>
        <w:rPr>
          <w:ins w:id="144" w:author="user" w:date="2020-05-29T13:44:00Z"/>
        </w:rPr>
      </w:pPr>
    </w:p>
    <w:p w14:paraId="401A36C7" w14:textId="77777777" w:rsidR="00626A6C" w:rsidRDefault="00B85B6D">
      <w:pPr>
        <w:pStyle w:val="2"/>
        <w:rPr>
          <w:ins w:id="145" w:author="user" w:date="2020-05-29T13:35:00Z"/>
          <w:rtl/>
        </w:rPr>
        <w:pPrChange w:id="146" w:author="user" w:date="2020-05-29T18:00:00Z">
          <w:pPr/>
        </w:pPrChange>
      </w:pPr>
      <w:r w:rsidRPr="00D06010">
        <w:rPr>
          <w:rFonts w:hint="cs"/>
          <w:rtl/>
        </w:rPr>
        <w:t>חשיבות המחקר</w:t>
      </w:r>
    </w:p>
    <w:p w14:paraId="3054688B" w14:textId="76CDE1D6" w:rsidR="00115A92" w:rsidRPr="00B12EEE" w:rsidRDefault="00B85B6D" w:rsidP="00313A1C">
      <w:pPr>
        <w:rPr>
          <w:rtl/>
          <w:rPrChange w:id="147" w:author="user" w:date="2020-05-29T14:01:00Z">
            <w:rPr>
              <w:sz w:val="22"/>
              <w:szCs w:val="22"/>
              <w:rtl/>
            </w:rPr>
          </w:rPrChange>
        </w:rPr>
      </w:pPr>
      <w:del w:id="148" w:author="user" w:date="2020-05-29T13:35:00Z">
        <w:r w:rsidRPr="00B12EEE" w:rsidDel="00626A6C">
          <w:rPr>
            <w:b/>
            <w:bCs/>
            <w:rtl/>
            <w:rPrChange w:id="149" w:author="user" w:date="2020-05-29T14:01:00Z">
              <w:rPr>
                <w:b/>
                <w:bCs/>
                <w:sz w:val="22"/>
                <w:szCs w:val="22"/>
                <w:rtl/>
              </w:rPr>
            </w:rPrChange>
          </w:rPr>
          <w:delText xml:space="preserve"> </w:delText>
        </w:r>
        <w:r w:rsidRPr="00B12EEE" w:rsidDel="00626A6C">
          <w:rPr>
            <w:rtl/>
            <w:rPrChange w:id="150" w:author="user" w:date="2020-05-29T14:01:00Z">
              <w:rPr>
                <w:sz w:val="22"/>
                <w:szCs w:val="22"/>
                <w:rtl/>
              </w:rPr>
            </w:rPrChange>
          </w:rPr>
          <w:delText xml:space="preserve">– </w:delText>
        </w:r>
      </w:del>
      <w:r w:rsidR="002B390A" w:rsidRPr="00B12EEE">
        <w:rPr>
          <w:rFonts w:hint="eastAsia"/>
          <w:rtl/>
          <w:rPrChange w:id="15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עולם</w:t>
      </w:r>
      <w:r w:rsidR="002B390A" w:rsidRPr="00B12EEE">
        <w:rPr>
          <w:rtl/>
          <w:rPrChange w:id="152" w:author="user" w:date="2020-05-29T14:01:00Z">
            <w:rPr>
              <w:sz w:val="22"/>
              <w:szCs w:val="22"/>
              <w:rtl/>
            </w:rPr>
          </w:rPrChange>
        </w:rPr>
        <w:t xml:space="preserve"> הרפואה עובר במהלך השנים האחרונות למערך של </w:t>
      </w:r>
      <w:r w:rsidR="00AB5CC0" w:rsidRPr="00B12EEE">
        <w:rPr>
          <w:rFonts w:hint="eastAsia"/>
          <w:rtl/>
          <w:rPrChange w:id="15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רפואה</w:t>
      </w:r>
      <w:r w:rsidR="00AB5CC0" w:rsidRPr="00B12EEE">
        <w:rPr>
          <w:rtl/>
          <w:rPrChange w:id="154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AB5CC0" w:rsidRPr="00B12EEE">
        <w:rPr>
          <w:rFonts w:hint="eastAsia"/>
          <w:rtl/>
          <w:rPrChange w:id="155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ביתית</w:t>
      </w:r>
      <w:r w:rsidR="002B390A" w:rsidRPr="00B12EEE">
        <w:rPr>
          <w:rtl/>
          <w:rPrChange w:id="156" w:author="user" w:date="2020-05-29T14:01:00Z">
            <w:rPr>
              <w:sz w:val="22"/>
              <w:szCs w:val="22"/>
              <w:rtl/>
            </w:rPr>
          </w:rPrChange>
        </w:rPr>
        <w:t xml:space="preserve">, </w:t>
      </w:r>
      <w:r w:rsidR="002B390A" w:rsidRPr="00B12EEE">
        <w:rPr>
          <w:rFonts w:hint="eastAsia"/>
          <w:rtl/>
          <w:rPrChange w:id="15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במטרה</w:t>
      </w:r>
      <w:r w:rsidR="002B390A" w:rsidRPr="00B12EEE">
        <w:rPr>
          <w:rtl/>
          <w:rPrChange w:id="15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2B390A" w:rsidRPr="00B12EEE">
        <w:rPr>
          <w:rFonts w:hint="eastAsia"/>
          <w:rtl/>
          <w:rPrChange w:id="15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להקל</w:t>
      </w:r>
      <w:r w:rsidR="002B390A" w:rsidRPr="00B12EEE">
        <w:rPr>
          <w:rtl/>
          <w:rPrChange w:id="160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2B390A" w:rsidRPr="00B12EEE">
        <w:rPr>
          <w:rFonts w:hint="eastAsia"/>
          <w:rtl/>
          <w:rPrChange w:id="16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על</w:t>
      </w:r>
      <w:r w:rsidR="002B390A" w:rsidRPr="00B12EEE">
        <w:rPr>
          <w:rtl/>
          <w:rPrChange w:id="162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2B390A" w:rsidRPr="00B12EEE">
        <w:rPr>
          <w:rFonts w:hint="eastAsia"/>
          <w:rtl/>
          <w:rPrChange w:id="16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="00AB5CC0" w:rsidRPr="00B12EEE">
        <w:rPr>
          <w:rFonts w:hint="eastAsia"/>
          <w:rtl/>
          <w:rPrChange w:id="164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פעילות</w:t>
      </w:r>
      <w:r w:rsidR="00AB5CC0" w:rsidRPr="00B12EEE">
        <w:rPr>
          <w:rtl/>
          <w:rPrChange w:id="165" w:author="user" w:date="2020-05-29T14:01:00Z">
            <w:rPr>
              <w:sz w:val="22"/>
              <w:szCs w:val="22"/>
              <w:rtl/>
            </w:rPr>
          </w:rPrChange>
        </w:rPr>
        <w:t xml:space="preserve"> המתבצעת בבתי החולים ובמרכזים הרפואיים, ובעיקר על המטופלים עצמם, ולפיכך, </w:t>
      </w:r>
      <w:r w:rsidRPr="00B12EEE">
        <w:rPr>
          <w:rFonts w:hint="eastAsia"/>
          <w:rtl/>
          <w:rPrChange w:id="166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המחקר</w:t>
      </w:r>
      <w:r w:rsidRPr="00B12EEE">
        <w:rPr>
          <w:rtl/>
          <w:rPrChange w:id="167" w:author="user" w:date="2020-05-29T14:01:00Z">
            <w:rPr>
              <w:sz w:val="22"/>
              <w:szCs w:val="22"/>
              <w:rtl/>
            </w:rPr>
          </w:rPrChange>
        </w:rPr>
        <w:t xml:space="preserve"> הנו בעל חשיבות </w:t>
      </w:r>
      <w:r w:rsidR="00D213B4" w:rsidRPr="00B12EEE">
        <w:rPr>
          <w:rFonts w:hint="eastAsia"/>
          <w:rtl/>
          <w:rPrChange w:id="168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גבוהה</w:t>
      </w:r>
      <w:r w:rsidR="00AB5CC0" w:rsidRPr="00B12EEE">
        <w:rPr>
          <w:rtl/>
          <w:rPrChange w:id="169" w:author="user" w:date="2020-05-29T14:01:00Z">
            <w:rPr>
              <w:sz w:val="22"/>
              <w:szCs w:val="22"/>
              <w:rtl/>
            </w:rPr>
          </w:rPrChange>
        </w:rPr>
        <w:t xml:space="preserve">. אירועי התקופה האחרונה ובעיקר </w:t>
      </w:r>
      <w:r w:rsidR="00D213B4" w:rsidRPr="00B12EEE">
        <w:rPr>
          <w:rFonts w:hint="eastAsia"/>
          <w:rtl/>
          <w:rPrChange w:id="170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Pr="00B12EEE">
        <w:rPr>
          <w:rFonts w:hint="eastAsia"/>
          <w:rtl/>
          <w:rPrChange w:id="17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בידוד</w:t>
      </w:r>
      <w:r w:rsidRPr="00B12EEE">
        <w:rPr>
          <w:rtl/>
          <w:rPrChange w:id="172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D213B4" w:rsidRPr="00B12EEE">
        <w:rPr>
          <w:rFonts w:hint="eastAsia"/>
          <w:rtl/>
          <w:rPrChange w:id="17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Pr="00B12EEE">
        <w:rPr>
          <w:rFonts w:hint="eastAsia"/>
          <w:rtl/>
          <w:rPrChange w:id="174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חברתי</w:t>
      </w:r>
      <w:r w:rsidR="00D213B4" w:rsidRPr="00B12EEE">
        <w:rPr>
          <w:rtl/>
          <w:rPrChange w:id="175" w:author="user" w:date="2020-05-29T14:01:00Z">
            <w:rPr>
              <w:sz w:val="22"/>
              <w:szCs w:val="22"/>
              <w:rtl/>
            </w:rPr>
          </w:rPrChange>
        </w:rPr>
        <w:t>,</w:t>
      </w:r>
      <w:r w:rsidRPr="00B12EEE">
        <w:rPr>
          <w:rtl/>
          <w:rPrChange w:id="176" w:author="user" w:date="2020-05-29T14:01:00Z">
            <w:rPr>
              <w:sz w:val="22"/>
              <w:szCs w:val="22"/>
              <w:rtl/>
            </w:rPr>
          </w:rPrChange>
        </w:rPr>
        <w:t xml:space="preserve"> בעקבות התפשטות </w:t>
      </w:r>
      <w:r w:rsidR="002D1A24" w:rsidRPr="00B12EEE">
        <w:rPr>
          <w:rFonts w:hint="eastAsia"/>
          <w:rtl/>
          <w:rPrChange w:id="17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מחלת</w:t>
      </w:r>
      <w:r w:rsidR="002D1A24" w:rsidRPr="00B12EEE">
        <w:rPr>
          <w:rtl/>
          <w:rPrChange w:id="17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Pr="00B12EEE">
        <w:rPr>
          <w:rFonts w:hint="eastAsia"/>
          <w:rtl/>
          <w:rPrChange w:id="17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Pr="00B12EEE">
        <w:rPr>
          <w:rtl/>
          <w:rPrChange w:id="180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DD4287" w:rsidRPr="00B12EEE">
        <w:rPr>
          <w:rPrChange w:id="181" w:author="user" w:date="2020-05-29T14:01:00Z">
            <w:rPr>
              <w:sz w:val="22"/>
              <w:szCs w:val="22"/>
            </w:rPr>
          </w:rPrChange>
        </w:rPr>
        <w:t>COVID-19</w:t>
      </w:r>
      <w:r w:rsidR="00AB5CC0" w:rsidRPr="00B12EEE">
        <w:rPr>
          <w:rtl/>
          <w:rPrChange w:id="182" w:author="user" w:date="2020-05-29T14:01:00Z">
            <w:rPr>
              <w:sz w:val="22"/>
              <w:szCs w:val="22"/>
              <w:rtl/>
            </w:rPr>
          </w:rPrChange>
        </w:rPr>
        <w:t xml:space="preserve">, </w:t>
      </w:r>
      <w:r w:rsidR="00AB5CC0" w:rsidRPr="00B12EEE">
        <w:rPr>
          <w:rFonts w:hint="eastAsia"/>
          <w:rtl/>
          <w:rPrChange w:id="18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מגביר</w:t>
      </w:r>
      <w:r w:rsidR="00AB5CC0" w:rsidRPr="00B12EEE">
        <w:rPr>
          <w:rtl/>
          <w:rPrChange w:id="184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AB5CC0" w:rsidRPr="00B12EEE">
        <w:rPr>
          <w:rFonts w:hint="eastAsia"/>
          <w:rtl/>
          <w:rPrChange w:id="185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את</w:t>
      </w:r>
      <w:r w:rsidR="00AB5CC0" w:rsidRPr="00B12EEE">
        <w:rPr>
          <w:rtl/>
          <w:rPrChange w:id="186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AB5CC0" w:rsidRPr="00B12EEE">
        <w:rPr>
          <w:rFonts w:hint="eastAsia"/>
          <w:rtl/>
          <w:rPrChange w:id="18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חשיבותו</w:t>
      </w:r>
      <w:r w:rsidR="00AB5CC0" w:rsidRPr="00B12EEE">
        <w:rPr>
          <w:rtl/>
          <w:rPrChange w:id="18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AB5CC0" w:rsidRPr="00B12EEE">
        <w:rPr>
          <w:rFonts w:hint="eastAsia"/>
          <w:rtl/>
          <w:rPrChange w:id="18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של</w:t>
      </w:r>
      <w:r w:rsidR="00AB5CC0" w:rsidRPr="00B12EEE">
        <w:rPr>
          <w:rtl/>
          <w:rPrChange w:id="190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AB5CC0" w:rsidRPr="00B12EEE">
        <w:rPr>
          <w:rFonts w:hint="eastAsia"/>
          <w:rtl/>
          <w:rPrChange w:id="19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המחקר</w:t>
      </w:r>
      <w:r w:rsidR="00AB5CC0" w:rsidRPr="00B12EEE">
        <w:rPr>
          <w:rtl/>
          <w:rPrChange w:id="192" w:author="user" w:date="2020-05-29T14:01:00Z">
            <w:rPr>
              <w:sz w:val="22"/>
              <w:szCs w:val="22"/>
              <w:rtl/>
            </w:rPr>
          </w:rPrChange>
        </w:rPr>
        <w:t xml:space="preserve">. </w:t>
      </w:r>
      <w:r w:rsidRPr="00B12EEE">
        <w:rPr>
          <w:rFonts w:hint="eastAsia"/>
          <w:rtl/>
          <w:rPrChange w:id="19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העולם</w:t>
      </w:r>
      <w:r w:rsidRPr="00B12EEE">
        <w:rPr>
          <w:rtl/>
          <w:rPrChange w:id="194" w:author="user" w:date="2020-05-29T14:01:00Z">
            <w:rPr>
              <w:sz w:val="22"/>
              <w:szCs w:val="22"/>
              <w:rtl/>
            </w:rPr>
          </w:rPrChange>
        </w:rPr>
        <w:t xml:space="preserve"> עבר לקבלת שירותים מרוחקים, </w:t>
      </w:r>
      <w:r w:rsidR="00AB5CC0" w:rsidRPr="00B12EEE">
        <w:rPr>
          <w:rFonts w:hint="eastAsia"/>
          <w:rtl/>
          <w:rPrChange w:id="195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וקיימת</w:t>
      </w:r>
      <w:r w:rsidR="00AB5CC0" w:rsidRPr="00B12EEE">
        <w:rPr>
          <w:rtl/>
          <w:rPrChange w:id="196" w:author="user" w:date="2020-05-29T14:01:00Z">
            <w:rPr>
              <w:sz w:val="22"/>
              <w:szCs w:val="22"/>
              <w:rtl/>
            </w:rPr>
          </w:rPrChange>
        </w:rPr>
        <w:t xml:space="preserve"> האצה גם במתן </w:t>
      </w:r>
      <w:r w:rsidRPr="00B12EEE">
        <w:rPr>
          <w:rFonts w:hint="eastAsia"/>
          <w:rtl/>
          <w:rPrChange w:id="19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ש</w:t>
      </w:r>
      <w:r w:rsidR="00AB5CC0" w:rsidRPr="00B12EEE">
        <w:rPr>
          <w:rFonts w:hint="eastAsia"/>
          <w:rtl/>
          <w:rPrChange w:id="198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י</w:t>
      </w:r>
      <w:r w:rsidRPr="00B12EEE">
        <w:rPr>
          <w:rFonts w:hint="eastAsia"/>
          <w:rtl/>
          <w:rPrChange w:id="19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רותי</w:t>
      </w:r>
      <w:r w:rsidR="00AB5CC0" w:rsidRPr="00B12EEE">
        <w:rPr>
          <w:rtl/>
          <w:rPrChange w:id="200" w:author="user" w:date="2020-05-29T14:01:00Z">
            <w:rPr>
              <w:sz w:val="22"/>
              <w:szCs w:val="22"/>
              <w:rtl/>
            </w:rPr>
          </w:rPrChange>
        </w:rPr>
        <w:t xml:space="preserve"> רפואה מרחוק</w:t>
      </w:r>
      <w:r w:rsidRPr="00B12EEE">
        <w:rPr>
          <w:rtl/>
          <w:rPrChange w:id="201" w:author="user" w:date="2020-05-29T14:01:00Z">
            <w:rPr>
              <w:sz w:val="22"/>
              <w:szCs w:val="22"/>
              <w:rtl/>
            </w:rPr>
          </w:rPrChange>
        </w:rPr>
        <w:t xml:space="preserve">. </w:t>
      </w:r>
      <w:r w:rsidR="006C4C31" w:rsidRPr="00B12EEE">
        <w:rPr>
          <w:rFonts w:hint="eastAsia"/>
          <w:rtl/>
          <w:rPrChange w:id="202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עקב</w:t>
      </w:r>
      <w:r w:rsidRPr="00B12EEE">
        <w:rPr>
          <w:rtl/>
          <w:rPrChange w:id="203" w:author="user" w:date="2020-05-29T14:01:00Z">
            <w:rPr>
              <w:sz w:val="22"/>
              <w:szCs w:val="22"/>
              <w:rtl/>
            </w:rPr>
          </w:rPrChange>
        </w:rPr>
        <w:t xml:space="preserve"> חוסר רגולציה ברורה </w:t>
      </w:r>
      <w:r w:rsidR="00DD4287" w:rsidRPr="00B12EEE">
        <w:rPr>
          <w:rFonts w:hint="eastAsia"/>
          <w:rtl/>
          <w:rPrChange w:id="204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לגבי</w:t>
      </w:r>
      <w:r w:rsidR="00DD4287" w:rsidRPr="00B12EEE">
        <w:rPr>
          <w:rtl/>
          <w:rPrChange w:id="205" w:author="user" w:date="2020-05-29T14:01:00Z">
            <w:rPr>
              <w:sz w:val="22"/>
              <w:szCs w:val="22"/>
              <w:rtl/>
            </w:rPr>
          </w:rPrChange>
        </w:rPr>
        <w:t xml:space="preserve"> שימוש </w:t>
      </w:r>
      <w:r w:rsidR="00E53CDC" w:rsidRPr="00B12EEE">
        <w:rPr>
          <w:rFonts w:hint="eastAsia"/>
          <w:rtl/>
          <w:rPrChange w:id="206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במכשירים</w:t>
      </w:r>
      <w:r w:rsidR="00DD4287" w:rsidRPr="00B12EEE">
        <w:rPr>
          <w:rtl/>
          <w:rPrChange w:id="207" w:author="user" w:date="2020-05-29T14:01:00Z">
            <w:rPr>
              <w:sz w:val="22"/>
              <w:szCs w:val="22"/>
              <w:rtl/>
            </w:rPr>
          </w:rPrChange>
        </w:rPr>
        <w:t xml:space="preserve"> שאינם ייעודיים לעולם הרפואה ( אינטרנט, טלפון חכם) </w:t>
      </w:r>
      <w:r w:rsidRPr="00B12EEE">
        <w:rPr>
          <w:rFonts w:hint="eastAsia"/>
          <w:rtl/>
          <w:rPrChange w:id="208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ו</w:t>
      </w:r>
      <w:r w:rsidRPr="00B12EEE">
        <w:rPr>
          <w:rtl/>
          <w:rPrChange w:id="209" w:author="user" w:date="2020-05-29T14:01:00Z">
            <w:rPr>
              <w:sz w:val="22"/>
              <w:szCs w:val="22"/>
              <w:rtl/>
            </w:rPr>
          </w:rPrChange>
        </w:rPr>
        <w:t xml:space="preserve">/או חוסר הבנה מצד חברות המפתחות </w:t>
      </w:r>
      <w:r w:rsidR="006C4C31" w:rsidRPr="00B12EEE">
        <w:rPr>
          <w:rFonts w:hint="eastAsia"/>
          <w:rtl/>
          <w:rPrChange w:id="210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מכשור</w:t>
      </w:r>
      <w:r w:rsidR="006C4C31" w:rsidRPr="00B12EEE">
        <w:rPr>
          <w:rtl/>
          <w:rPrChange w:id="211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DD4287" w:rsidRPr="00B12EEE">
        <w:rPr>
          <w:rFonts w:hint="eastAsia"/>
          <w:rtl/>
          <w:rPrChange w:id="212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לטיפול</w:t>
      </w:r>
      <w:r w:rsidR="006C4C31" w:rsidRPr="00B12EEE">
        <w:rPr>
          <w:rtl/>
          <w:rPrChange w:id="213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6C4C31" w:rsidRPr="00B12EEE">
        <w:rPr>
          <w:rFonts w:hint="eastAsia"/>
          <w:rtl/>
          <w:rPrChange w:id="214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רפואי</w:t>
      </w:r>
      <w:r w:rsidR="00DD4287" w:rsidRPr="00B12EEE">
        <w:rPr>
          <w:rtl/>
          <w:rPrChange w:id="215" w:author="user" w:date="2020-05-29T14:01:00Z">
            <w:rPr>
              <w:sz w:val="22"/>
              <w:szCs w:val="22"/>
              <w:rtl/>
            </w:rPr>
          </w:rPrChange>
        </w:rPr>
        <w:t xml:space="preserve"> מרחוק </w:t>
      </w:r>
      <w:r w:rsidR="006C4C31" w:rsidRPr="00B12EEE">
        <w:rPr>
          <w:rtl/>
          <w:rPrChange w:id="216" w:author="user" w:date="2020-05-29T14:01:00Z">
            <w:rPr>
              <w:sz w:val="22"/>
              <w:szCs w:val="22"/>
              <w:rtl/>
            </w:rPr>
          </w:rPrChange>
        </w:rPr>
        <w:t xml:space="preserve">, את </w:t>
      </w:r>
      <w:r w:rsidRPr="00B12EEE">
        <w:rPr>
          <w:rFonts w:hint="eastAsia"/>
          <w:rtl/>
          <w:rPrChange w:id="21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נהלי</w:t>
      </w:r>
      <w:r w:rsidRPr="00B12EEE">
        <w:rPr>
          <w:rtl/>
          <w:rPrChange w:id="21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6C4C31" w:rsidRPr="00B12EEE">
        <w:rPr>
          <w:rFonts w:hint="eastAsia"/>
          <w:rtl/>
          <w:rPrChange w:id="21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Pr="00B12EEE">
        <w:rPr>
          <w:rFonts w:hint="eastAsia"/>
          <w:rtl/>
          <w:rPrChange w:id="220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פיתוח</w:t>
      </w:r>
      <w:r w:rsidRPr="00B12EEE">
        <w:rPr>
          <w:rtl/>
          <w:rPrChange w:id="221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6C4C31" w:rsidRPr="00B12EEE">
        <w:rPr>
          <w:rFonts w:hint="eastAsia"/>
          <w:rtl/>
          <w:rPrChange w:id="222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</w:t>
      </w:r>
      <w:r w:rsidRPr="00B12EEE">
        <w:rPr>
          <w:rFonts w:hint="eastAsia"/>
          <w:rtl/>
          <w:rPrChange w:id="22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מאובטח</w:t>
      </w:r>
      <w:r w:rsidRPr="00B12EEE">
        <w:rPr>
          <w:rtl/>
          <w:rPrChange w:id="224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6C4C31" w:rsidRPr="00B12EEE">
        <w:rPr>
          <w:rFonts w:hint="eastAsia"/>
          <w:rtl/>
          <w:rPrChange w:id="225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הרשמיים</w:t>
      </w:r>
      <w:r w:rsidR="00115A92" w:rsidRPr="00B12EEE">
        <w:rPr>
          <w:rtl/>
          <w:rPrChange w:id="226" w:author="user" w:date="2020-05-29T14:01:00Z">
            <w:rPr>
              <w:sz w:val="22"/>
              <w:szCs w:val="22"/>
              <w:rtl/>
            </w:rPr>
          </w:rPrChange>
        </w:rPr>
        <w:t xml:space="preserve">, </w:t>
      </w:r>
      <w:r w:rsidR="00115A92" w:rsidRPr="00B12EEE">
        <w:rPr>
          <w:rFonts w:hint="eastAsia"/>
          <w:rtl/>
          <w:rPrChange w:id="22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קיים</w:t>
      </w:r>
      <w:r w:rsidR="00115A92" w:rsidRPr="00B12EEE">
        <w:rPr>
          <w:rtl/>
          <w:rPrChange w:id="22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2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קושי</w:t>
      </w:r>
      <w:r w:rsidR="00115A92" w:rsidRPr="00B12EEE">
        <w:rPr>
          <w:rtl/>
          <w:rPrChange w:id="230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3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בפיתוח</w:t>
      </w:r>
      <w:r w:rsidR="00115A92" w:rsidRPr="00B12EEE">
        <w:rPr>
          <w:rtl/>
          <w:rPrChange w:id="232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3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והטמעה</w:t>
      </w:r>
      <w:r w:rsidR="00115A92" w:rsidRPr="00B12EEE">
        <w:rPr>
          <w:rtl/>
          <w:rPrChange w:id="234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35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של</w:t>
      </w:r>
      <w:r w:rsidR="00115A92" w:rsidRPr="00B12EEE">
        <w:rPr>
          <w:rtl/>
          <w:rPrChange w:id="236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3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מוצרים</w:t>
      </w:r>
      <w:r w:rsidR="00115A92" w:rsidRPr="00B12EEE">
        <w:rPr>
          <w:rtl/>
          <w:rPrChange w:id="238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3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מאובטחים</w:t>
      </w:r>
      <w:r w:rsidR="00115A92" w:rsidRPr="00B12EEE">
        <w:rPr>
          <w:rtl/>
          <w:rPrChange w:id="240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4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לשוק</w:t>
      </w:r>
      <w:r w:rsidR="00115A92" w:rsidRPr="00B12EEE">
        <w:rPr>
          <w:rtl/>
          <w:rPrChange w:id="242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="00115A92" w:rsidRPr="00B12EEE">
        <w:rPr>
          <w:rFonts w:hint="eastAsia"/>
          <w:rtl/>
          <w:rPrChange w:id="243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הרפואי</w:t>
      </w:r>
      <w:r w:rsidR="00115A92" w:rsidRPr="00B12EEE">
        <w:rPr>
          <w:rtl/>
          <w:rPrChange w:id="244" w:author="user" w:date="2020-05-29T14:01:00Z">
            <w:rPr>
              <w:sz w:val="22"/>
              <w:szCs w:val="22"/>
              <w:rtl/>
            </w:rPr>
          </w:rPrChange>
        </w:rPr>
        <w:t>.</w:t>
      </w:r>
    </w:p>
    <w:p w14:paraId="535DCE7E" w14:textId="77777777" w:rsidR="00626A6C" w:rsidRDefault="006C4C31">
      <w:pPr>
        <w:rPr>
          <w:ins w:id="245" w:author="user" w:date="2020-05-29T13:36:00Z"/>
          <w:sz w:val="22"/>
          <w:szCs w:val="22"/>
          <w:rtl/>
        </w:rPr>
        <w:pPrChange w:id="246" w:author="user" w:date="2020-05-29T18:00:00Z">
          <w:pPr/>
        </w:pPrChange>
      </w:pPr>
      <w:r w:rsidRPr="00B12EEE">
        <w:rPr>
          <w:rFonts w:hint="eastAsia"/>
          <w:rtl/>
          <w:rPrChange w:id="247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מודל</w:t>
      </w:r>
      <w:r w:rsidR="00B85B6D" w:rsidRPr="00B12EEE">
        <w:rPr>
          <w:rtl/>
          <w:rPrChange w:id="248" w:author="user" w:date="2020-05-29T14:01:00Z">
            <w:rPr>
              <w:sz w:val="22"/>
              <w:szCs w:val="22"/>
              <w:rtl/>
            </w:rPr>
          </w:rPrChange>
        </w:rPr>
        <w:t xml:space="preserve"> היהלום </w:t>
      </w:r>
      <w:r w:rsidR="00AB7A3D" w:rsidRPr="00B12EEE">
        <w:rPr>
          <w:rFonts w:hint="eastAsia"/>
          <w:rtl/>
          <w:rPrChange w:id="249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עשוי</w:t>
      </w:r>
      <w:r w:rsidR="00B85B6D" w:rsidRPr="00B12EEE">
        <w:rPr>
          <w:rtl/>
          <w:rPrChange w:id="250" w:author="user" w:date="2020-05-29T14:01:00Z">
            <w:rPr>
              <w:sz w:val="22"/>
              <w:szCs w:val="22"/>
              <w:rtl/>
            </w:rPr>
          </w:rPrChange>
        </w:rPr>
        <w:t xml:space="preserve"> לתת מענה </w:t>
      </w:r>
      <w:r w:rsidR="00E53CDC" w:rsidRPr="00B12EEE">
        <w:rPr>
          <w:rFonts w:hint="eastAsia"/>
          <w:rtl/>
          <w:rPrChange w:id="251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להגשת</w:t>
      </w:r>
      <w:r w:rsidR="00B85B6D" w:rsidRPr="00B12EEE">
        <w:rPr>
          <w:rtl/>
          <w:rPrChange w:id="252" w:author="user" w:date="2020-05-29T14:01:00Z">
            <w:rPr>
              <w:sz w:val="22"/>
              <w:szCs w:val="22"/>
              <w:rtl/>
            </w:rPr>
          </w:rPrChange>
        </w:rPr>
        <w:t xml:space="preserve"> תהליכי פיתוח</w:t>
      </w:r>
      <w:r w:rsidR="00AB7A3D" w:rsidRPr="00B12EEE">
        <w:rPr>
          <w:rtl/>
          <w:rPrChange w:id="253" w:author="user" w:date="2020-05-29T14:01:00Z">
            <w:rPr>
              <w:sz w:val="22"/>
              <w:szCs w:val="22"/>
              <w:rtl/>
            </w:rPr>
          </w:rPrChange>
        </w:rPr>
        <w:t xml:space="preserve"> מאובטח</w:t>
      </w:r>
      <w:r w:rsidR="00B85B6D" w:rsidRPr="00B12EEE">
        <w:rPr>
          <w:rtl/>
          <w:rPrChange w:id="254" w:author="user" w:date="2020-05-29T14:01:00Z">
            <w:rPr>
              <w:sz w:val="22"/>
              <w:szCs w:val="22"/>
              <w:rtl/>
            </w:rPr>
          </w:rPrChange>
        </w:rPr>
        <w:t xml:space="preserve"> ו/או אישור למוצרים רפואיים מרוחקים</w:t>
      </w:r>
      <w:r w:rsidR="00AB7A3D" w:rsidRPr="00B12EEE">
        <w:rPr>
          <w:rtl/>
          <w:rPrChange w:id="255" w:author="user" w:date="2020-05-29T14:01:00Z">
            <w:rPr>
              <w:sz w:val="22"/>
              <w:szCs w:val="22"/>
              <w:rtl/>
            </w:rPr>
          </w:rPrChange>
        </w:rPr>
        <w:t xml:space="preserve">. המודל </w:t>
      </w:r>
      <w:r w:rsidRPr="00B12EEE">
        <w:rPr>
          <w:rFonts w:hint="eastAsia"/>
          <w:rtl/>
          <w:rPrChange w:id="256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פשוט</w:t>
      </w:r>
      <w:r w:rsidRPr="00B12EEE">
        <w:rPr>
          <w:rtl/>
          <w:rPrChange w:id="257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Pr="00B12EEE">
        <w:rPr>
          <w:rFonts w:hint="eastAsia"/>
          <w:rtl/>
          <w:rPrChange w:id="258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להבנה</w:t>
      </w:r>
      <w:r w:rsidRPr="00B12EEE">
        <w:rPr>
          <w:rtl/>
          <w:rPrChange w:id="259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Pr="00B12EEE">
        <w:rPr>
          <w:rFonts w:hint="eastAsia"/>
          <w:rtl/>
          <w:rPrChange w:id="260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ויישומו</w:t>
      </w:r>
      <w:r w:rsidRPr="00B12EEE">
        <w:rPr>
          <w:rtl/>
          <w:rPrChange w:id="261" w:author="user" w:date="2020-05-29T14:01:00Z">
            <w:rPr>
              <w:sz w:val="22"/>
              <w:szCs w:val="22"/>
              <w:rtl/>
            </w:rPr>
          </w:rPrChange>
        </w:rPr>
        <w:t xml:space="preserve"> </w:t>
      </w:r>
      <w:r w:rsidRPr="00B12EEE">
        <w:rPr>
          <w:rFonts w:hint="eastAsia"/>
          <w:rtl/>
          <w:rPrChange w:id="262" w:author="user" w:date="2020-05-29T14:01:00Z">
            <w:rPr>
              <w:rFonts w:hint="eastAsia"/>
              <w:sz w:val="22"/>
              <w:szCs w:val="22"/>
              <w:rtl/>
            </w:rPr>
          </w:rPrChange>
        </w:rPr>
        <w:t>יפשט</w:t>
      </w:r>
      <w:r w:rsidR="00115A92" w:rsidRPr="00B12EEE">
        <w:rPr>
          <w:rtl/>
          <w:rPrChange w:id="263" w:author="user" w:date="2020-05-29T14:01:00Z">
            <w:rPr>
              <w:sz w:val="22"/>
              <w:szCs w:val="22"/>
              <w:rtl/>
            </w:rPr>
          </w:rPrChange>
        </w:rPr>
        <w:t xml:space="preserve"> תהליכי פיתוח וקיצור זמנים עד לקבלת מוצרים ושירותים לשוק. זאת, בהיבט אבטחת המידע ומהימנות השירותים.</w:t>
      </w:r>
      <w:r w:rsidR="00115A92">
        <w:rPr>
          <w:sz w:val="22"/>
          <w:szCs w:val="22"/>
          <w:rtl/>
        </w:rPr>
        <w:t xml:space="preserve"> </w:t>
      </w:r>
    </w:p>
    <w:p w14:paraId="2A591EF3" w14:textId="4A986412" w:rsidR="00E81C5E" w:rsidRDefault="006C4C31">
      <w:pPr>
        <w:rPr>
          <w:ins w:id="264" w:author="user" w:date="2020-05-29T13:18:00Z"/>
          <w:sz w:val="22"/>
          <w:szCs w:val="22"/>
          <w:rtl/>
        </w:rPr>
        <w:pPrChange w:id="265" w:author="user" w:date="2020-05-29T18:00:00Z">
          <w:pPr/>
        </w:pPrChange>
      </w:pPr>
      <w:del w:id="266" w:author="user" w:date="2020-05-29T13:45:00Z">
        <w:r w:rsidDel="00EC6DFA">
          <w:rPr>
            <w:rtl/>
          </w:rPr>
          <w:delText xml:space="preserve"> </w:delText>
        </w:r>
      </w:del>
    </w:p>
    <w:p w14:paraId="38050A7F" w14:textId="2F1DECF5" w:rsidR="00E81C5E" w:rsidRDefault="00551598">
      <w:pPr>
        <w:pStyle w:val="1"/>
        <w:rPr>
          <w:ins w:id="267" w:author="user" w:date="2020-05-29T13:46:00Z"/>
        </w:rPr>
        <w:pPrChange w:id="268" w:author="user" w:date="2020-05-29T18:00:00Z">
          <w:pPr/>
        </w:pPrChange>
      </w:pPr>
      <w:ins w:id="269" w:author="user" w:date="2020-05-29T18:07:00Z">
        <w:r>
          <w:rPr>
            <w:rtl/>
          </w:rPr>
          <w:br w:type="column"/>
        </w:r>
      </w:ins>
      <w:ins w:id="270" w:author="user" w:date="2020-05-29T13:24:00Z">
        <w:r w:rsidR="00E81C5E">
          <w:rPr>
            <w:rFonts w:hint="cs"/>
            <w:rtl/>
          </w:rPr>
          <w:lastRenderedPageBreak/>
          <w:t>סקר ספרות ראשונית</w:t>
        </w:r>
      </w:ins>
    </w:p>
    <w:p w14:paraId="0886FA75" w14:textId="46F2FABA" w:rsidR="00F10271" w:rsidRDefault="00F10271">
      <w:pPr>
        <w:pStyle w:val="2"/>
        <w:ind w:left="990" w:hanging="630"/>
        <w:rPr>
          <w:ins w:id="271" w:author="user" w:date="2020-05-29T17:37:00Z"/>
        </w:rPr>
        <w:pPrChange w:id="272" w:author="user" w:date="2020-05-29T18:00:00Z">
          <w:pPr>
            <w:pStyle w:val="1"/>
          </w:pPr>
        </w:pPrChange>
      </w:pPr>
      <w:ins w:id="273" w:author="user" w:date="2020-05-29T17:37:00Z">
        <w:r>
          <w:rPr>
            <w:rFonts w:hint="cs"/>
            <w:rtl/>
          </w:rPr>
          <w:t>הקדמה</w:t>
        </w:r>
      </w:ins>
    </w:p>
    <w:p w14:paraId="2AB44D61" w14:textId="77777777" w:rsidR="00316356" w:rsidRDefault="00F10271">
      <w:pPr>
        <w:rPr>
          <w:ins w:id="274" w:author="user" w:date="2020-05-29T18:20:00Z"/>
          <w:rtl/>
        </w:rPr>
        <w:pPrChange w:id="275" w:author="user" w:date="2020-05-29T18:20:00Z">
          <w:pPr>
            <w:pStyle w:val="1"/>
          </w:pPr>
        </w:pPrChange>
      </w:pPr>
      <w:ins w:id="276" w:author="user" w:date="2020-05-29T17:38:00Z">
        <w:r>
          <w:rPr>
            <w:rFonts w:hint="cs"/>
            <w:rtl/>
          </w:rPr>
          <w:t>בפרק זה נסק</w:t>
        </w:r>
      </w:ins>
      <w:ins w:id="277" w:author="user" w:date="2020-05-29T17:56:00Z">
        <w:r w:rsidR="003E6DB2">
          <w:rPr>
            <w:rFonts w:hint="cs"/>
            <w:rtl/>
          </w:rPr>
          <w:t>ו</w:t>
        </w:r>
      </w:ins>
      <w:ins w:id="278" w:author="user" w:date="2020-05-29T17:38:00Z">
        <w:r>
          <w:rPr>
            <w:rFonts w:hint="cs"/>
            <w:rtl/>
          </w:rPr>
          <w:t xml:space="preserve">ר </w:t>
        </w:r>
      </w:ins>
      <w:ins w:id="279" w:author="user" w:date="2020-05-29T17:56:00Z">
        <w:r w:rsidR="003E6DB2">
          <w:rPr>
            <w:rFonts w:hint="cs"/>
            <w:rtl/>
          </w:rPr>
          <w:t xml:space="preserve">את </w:t>
        </w:r>
      </w:ins>
      <w:ins w:id="280" w:author="user" w:date="2020-05-29T17:38:00Z">
        <w:r>
          <w:rPr>
            <w:rFonts w:hint="cs"/>
            <w:rtl/>
          </w:rPr>
          <w:t xml:space="preserve">המידע הזמין במקורות </w:t>
        </w:r>
      </w:ins>
      <w:ins w:id="281" w:author="user" w:date="2020-05-29T18:16:00Z">
        <w:r w:rsidR="00551598">
          <w:rPr>
            <w:rFonts w:hint="cs"/>
            <w:rtl/>
          </w:rPr>
          <w:t>מקצועיים</w:t>
        </w:r>
      </w:ins>
      <w:ins w:id="282" w:author="user" w:date="2020-05-29T18:17:00Z">
        <w:r w:rsidR="00551598">
          <w:rPr>
            <w:rFonts w:hint="cs"/>
            <w:rtl/>
          </w:rPr>
          <w:t xml:space="preserve"> ו</w:t>
        </w:r>
      </w:ins>
      <w:ins w:id="283" w:author="user" w:date="2020-05-29T18:16:00Z">
        <w:r w:rsidR="00551598">
          <w:rPr>
            <w:rFonts w:hint="cs"/>
            <w:rtl/>
          </w:rPr>
          <w:t xml:space="preserve">אקדמיים </w:t>
        </w:r>
      </w:ins>
      <w:ins w:id="284" w:author="user" w:date="2020-05-29T17:38:00Z">
        <w:r>
          <w:rPr>
            <w:rFonts w:hint="cs"/>
            <w:rtl/>
          </w:rPr>
          <w:t>בנושא</w:t>
        </w:r>
      </w:ins>
      <w:ins w:id="285" w:author="user" w:date="2020-05-29T18:20:00Z">
        <w:r w:rsidR="00316356">
          <w:rPr>
            <w:rFonts w:hint="cs"/>
            <w:rtl/>
          </w:rPr>
          <w:t>:</w:t>
        </w:r>
      </w:ins>
    </w:p>
    <w:p w14:paraId="418625EB" w14:textId="4703D88E" w:rsidR="00316356" w:rsidRDefault="00F10271">
      <w:pPr>
        <w:pStyle w:val="ListParagraph"/>
        <w:numPr>
          <w:ilvl w:val="0"/>
          <w:numId w:val="20"/>
        </w:numPr>
        <w:rPr>
          <w:ins w:id="286" w:author="user" w:date="2020-05-29T18:20:00Z"/>
          <w:rtl/>
        </w:rPr>
        <w:pPrChange w:id="287" w:author="user" w:date="2020-05-29T18:28:00Z">
          <w:pPr>
            <w:pStyle w:val="1"/>
          </w:pPr>
        </w:pPrChange>
      </w:pPr>
      <w:ins w:id="288" w:author="user" w:date="2020-05-29T17:38:00Z">
        <w:r>
          <w:rPr>
            <w:rFonts w:hint="cs"/>
            <w:rtl/>
          </w:rPr>
          <w:t>אבטחת מידע והגנה על פרטיות</w:t>
        </w:r>
      </w:ins>
    </w:p>
    <w:p w14:paraId="31DDE402" w14:textId="153096B6" w:rsidR="00316356" w:rsidRDefault="003E6DB2">
      <w:pPr>
        <w:pStyle w:val="ListParagraph"/>
        <w:numPr>
          <w:ilvl w:val="0"/>
          <w:numId w:val="20"/>
        </w:numPr>
        <w:rPr>
          <w:ins w:id="289" w:author="user" w:date="2020-05-29T18:20:00Z"/>
          <w:rtl/>
        </w:rPr>
        <w:pPrChange w:id="290" w:author="user" w:date="2020-05-29T18:28:00Z">
          <w:pPr>
            <w:pStyle w:val="1"/>
          </w:pPr>
        </w:pPrChange>
      </w:pPr>
      <w:ins w:id="291" w:author="user" w:date="2020-05-29T17:56:00Z">
        <w:r>
          <w:rPr>
            <w:rFonts w:hint="cs"/>
            <w:rtl/>
          </w:rPr>
          <w:t>אי</w:t>
        </w:r>
        <w:r w:rsidR="00316356">
          <w:rPr>
            <w:rFonts w:hint="cs"/>
            <w:rtl/>
          </w:rPr>
          <w:t>ומים על המידע מצד גורמים זדוניי</w:t>
        </w:r>
      </w:ins>
      <w:ins w:id="292" w:author="user" w:date="2020-05-29T18:20:00Z">
        <w:r w:rsidR="00316356">
          <w:rPr>
            <w:rFonts w:hint="cs"/>
            <w:rtl/>
          </w:rPr>
          <w:t>ם</w:t>
        </w:r>
      </w:ins>
    </w:p>
    <w:p w14:paraId="799787E3" w14:textId="77777777" w:rsidR="00316356" w:rsidRDefault="00F10271">
      <w:pPr>
        <w:pStyle w:val="ListParagraph"/>
        <w:numPr>
          <w:ilvl w:val="0"/>
          <w:numId w:val="20"/>
        </w:numPr>
        <w:rPr>
          <w:ins w:id="293" w:author="user" w:date="2020-05-29T18:21:00Z"/>
          <w:rtl/>
        </w:rPr>
        <w:pPrChange w:id="294" w:author="user" w:date="2020-05-29T18:28:00Z">
          <w:pPr>
            <w:pStyle w:val="1"/>
          </w:pPr>
        </w:pPrChange>
      </w:pPr>
      <w:ins w:id="295" w:author="user" w:date="2020-05-29T17:40:00Z">
        <w:r>
          <w:rPr>
            <w:rFonts w:hint="cs"/>
            <w:rtl/>
          </w:rPr>
          <w:t>טכנולוגיות</w:t>
        </w:r>
      </w:ins>
      <w:ins w:id="296" w:author="user" w:date="2020-05-29T17:38:00Z">
        <w:r>
          <w:rPr>
            <w:rFonts w:hint="cs"/>
            <w:rtl/>
          </w:rPr>
          <w:t xml:space="preserve"> רפואיות מרוחקות. </w:t>
        </w:r>
      </w:ins>
    </w:p>
    <w:p w14:paraId="0AFDE2D0" w14:textId="0EA2CCFD" w:rsidR="00316356" w:rsidRDefault="00F10271">
      <w:pPr>
        <w:rPr>
          <w:ins w:id="297" w:author="user" w:date="2020-05-29T18:21:00Z"/>
          <w:rtl/>
        </w:rPr>
        <w:pPrChange w:id="298" w:author="user" w:date="2020-05-29T18:20:00Z">
          <w:pPr>
            <w:pStyle w:val="1"/>
          </w:pPr>
        </w:pPrChange>
      </w:pPr>
      <w:ins w:id="299" w:author="user" w:date="2020-05-29T17:41:00Z">
        <w:r>
          <w:rPr>
            <w:rFonts w:hint="cs"/>
            <w:rtl/>
          </w:rPr>
          <w:t xml:space="preserve">מקורות המידע </w:t>
        </w:r>
      </w:ins>
      <w:ins w:id="300" w:author="user" w:date="2020-05-29T18:07:00Z">
        <w:r w:rsidR="00551598">
          <w:rPr>
            <w:rFonts w:hint="cs"/>
            <w:rtl/>
          </w:rPr>
          <w:t>הינם</w:t>
        </w:r>
      </w:ins>
      <w:ins w:id="301" w:author="user" w:date="2020-05-29T17:41:00Z">
        <w:r>
          <w:rPr>
            <w:rFonts w:hint="cs"/>
            <w:rtl/>
          </w:rPr>
          <w:t xml:space="preserve"> מקורות דיגיטליים פתוחים (מאמרים, אתרי </w:t>
        </w:r>
        <w:r>
          <w:t>cert</w:t>
        </w:r>
        <w:r>
          <w:rPr>
            <w:rFonts w:hint="cs"/>
            <w:rtl/>
          </w:rPr>
          <w:t xml:space="preserve"> לאומיים</w:t>
        </w:r>
      </w:ins>
      <w:ins w:id="302" w:author="Felix" w:date="2020-05-30T23:14:00Z">
        <w:r w:rsidR="009B0B52">
          <w:rPr>
            <w:rFonts w:hint="cs"/>
            <w:rtl/>
          </w:rPr>
          <w:t xml:space="preserve"> </w:t>
        </w:r>
        <w:r w:rsidR="009B0B52">
          <w:rPr>
            <w:rtl/>
          </w:rPr>
          <w:t>–</w:t>
        </w:r>
        <w:r w:rsidR="009B0B52">
          <w:rPr>
            <w:rFonts w:hint="cs"/>
            <w:rtl/>
          </w:rPr>
          <w:t xml:space="preserve"> בין היתר של מדינות </w:t>
        </w:r>
        <w:r w:rsidR="009B0B52">
          <w:rPr>
            <w:lang w:val="en-GB"/>
          </w:rPr>
          <w:t>OECD</w:t>
        </w:r>
      </w:ins>
      <w:ins w:id="303" w:author="user" w:date="2020-05-29T17:41:00Z">
        <w:r>
          <w:rPr>
            <w:rFonts w:hint="cs"/>
            <w:rtl/>
          </w:rPr>
          <w:t xml:space="preserve"> , ספרות מקוונת) וכן מקורות </w:t>
        </w:r>
      </w:ins>
      <w:ins w:id="304" w:author="user" w:date="2020-05-29T17:57:00Z">
        <w:r w:rsidR="003E6DB2">
          <w:rPr>
            <w:rFonts w:hint="cs"/>
            <w:rtl/>
          </w:rPr>
          <w:t>פרסונליים</w:t>
        </w:r>
      </w:ins>
      <w:ins w:id="305" w:author="user" w:date="2020-05-29T17:41:00Z">
        <w:r>
          <w:rPr>
            <w:rFonts w:hint="cs"/>
            <w:rtl/>
          </w:rPr>
          <w:t>:</w:t>
        </w:r>
      </w:ins>
      <w:ins w:id="306" w:author="user" w:date="2020-05-29T17:42:00Z">
        <w:r>
          <w:rPr>
            <w:rFonts w:hint="cs"/>
            <w:rtl/>
          </w:rPr>
          <w:t xml:space="preserve"> מנהלי פרויקטי סייבר, יזמים בתחום הגנת מידע, מפתחים בחברות בעלות זיקה לאבטחת מידע</w:t>
        </w:r>
      </w:ins>
      <w:ins w:id="307" w:author="user" w:date="2020-05-29T18:21:00Z">
        <w:r w:rsidR="00316356">
          <w:rPr>
            <w:rFonts w:hint="cs"/>
            <w:rtl/>
          </w:rPr>
          <w:t xml:space="preserve"> ורפואה</w:t>
        </w:r>
      </w:ins>
      <w:ins w:id="308" w:author="user" w:date="2020-05-29T17:42:00Z">
        <w:r>
          <w:rPr>
            <w:rFonts w:hint="cs"/>
            <w:rtl/>
          </w:rPr>
          <w:t>.</w:t>
        </w:r>
      </w:ins>
      <w:ins w:id="309" w:author="user" w:date="2020-05-29T17:43:00Z">
        <w:r>
          <w:rPr>
            <w:rFonts w:hint="cs"/>
            <w:rtl/>
          </w:rPr>
          <w:t xml:space="preserve"> </w:t>
        </w:r>
      </w:ins>
    </w:p>
    <w:p w14:paraId="1420EEC4" w14:textId="77777777" w:rsidR="00316356" w:rsidRDefault="00316356">
      <w:pPr>
        <w:rPr>
          <w:ins w:id="310" w:author="user" w:date="2020-05-29T18:22:00Z"/>
          <w:rtl/>
        </w:rPr>
        <w:pPrChange w:id="311" w:author="user" w:date="2020-05-29T18:20:00Z">
          <w:pPr>
            <w:pStyle w:val="1"/>
          </w:pPr>
        </w:pPrChange>
      </w:pPr>
    </w:p>
    <w:p w14:paraId="10667DC0" w14:textId="720A6711" w:rsidR="00F10271" w:rsidRDefault="003E6DB2">
      <w:pPr>
        <w:rPr>
          <w:ins w:id="312" w:author="user" w:date="2020-05-29T18:22:00Z"/>
          <w:rtl/>
        </w:rPr>
        <w:pPrChange w:id="313" w:author="user" w:date="2020-05-29T18:20:00Z">
          <w:pPr>
            <w:pStyle w:val="1"/>
          </w:pPr>
        </w:pPrChange>
      </w:pPr>
      <w:ins w:id="314" w:author="user" w:date="2020-05-29T17:57:00Z">
        <w:r>
          <w:rPr>
            <w:rFonts w:hint="cs"/>
            <w:rtl/>
          </w:rPr>
          <w:t>מ</w:t>
        </w:r>
      </w:ins>
      <w:ins w:id="315" w:author="user" w:date="2020-05-29T17:43:00Z">
        <w:r w:rsidR="00316356">
          <w:rPr>
            <w:rFonts w:hint="cs"/>
            <w:rtl/>
          </w:rPr>
          <w:t xml:space="preserve">יקוד הלמידה של התחום </w:t>
        </w:r>
        <w:r w:rsidR="00551598">
          <w:rPr>
            <w:rFonts w:hint="cs"/>
            <w:rtl/>
          </w:rPr>
          <w:t>דואלי</w:t>
        </w:r>
      </w:ins>
      <w:ins w:id="316" w:author="user" w:date="2020-05-29T18:08:00Z">
        <w:r w:rsidR="00551598">
          <w:rPr>
            <w:rFonts w:hint="cs"/>
            <w:rtl/>
          </w:rPr>
          <w:t xml:space="preserve"> -</w:t>
        </w:r>
      </w:ins>
      <w:ins w:id="317" w:author="user" w:date="2020-05-29T17:43:00Z">
        <w:r w:rsidR="00F10271">
          <w:rPr>
            <w:rFonts w:hint="cs"/>
            <w:rtl/>
          </w:rPr>
          <w:t xml:space="preserve"> מצד אחד</w:t>
        </w:r>
      </w:ins>
      <w:ins w:id="318" w:author="user" w:date="2020-05-29T18:08:00Z">
        <w:r w:rsidR="00551598">
          <w:rPr>
            <w:rFonts w:hint="cs"/>
            <w:rtl/>
          </w:rPr>
          <w:t xml:space="preserve">, </w:t>
        </w:r>
      </w:ins>
      <w:ins w:id="319" w:author="user" w:date="2020-05-29T17:43:00Z">
        <w:r w:rsidR="00F10271">
          <w:rPr>
            <w:rFonts w:hint="cs"/>
            <w:rtl/>
          </w:rPr>
          <w:t>איומים ו</w:t>
        </w:r>
        <w:r w:rsidR="00551598">
          <w:rPr>
            <w:rFonts w:hint="cs"/>
            <w:rtl/>
          </w:rPr>
          <w:t>נהלים קיימים ומאידך</w:t>
        </w:r>
        <w:r w:rsidR="00F10271">
          <w:rPr>
            <w:rFonts w:hint="cs"/>
            <w:rtl/>
          </w:rPr>
          <w:t xml:space="preserve"> פיתוח טכנולוגי רפואי.</w:t>
        </w:r>
      </w:ins>
    </w:p>
    <w:p w14:paraId="4E7484C8" w14:textId="7662063C" w:rsidR="00316356" w:rsidRDefault="00316356" w:rsidP="009B0B52">
      <w:pPr>
        <w:rPr>
          <w:ins w:id="320" w:author="user" w:date="2020-05-29T18:27:00Z"/>
          <w:rtl/>
        </w:rPr>
        <w:pPrChange w:id="321" w:author="Felix" w:date="2020-05-30T23:17:00Z">
          <w:pPr>
            <w:pStyle w:val="1"/>
          </w:pPr>
        </w:pPrChange>
      </w:pPr>
      <w:ins w:id="322" w:author="user" w:date="2020-05-29T18:22:00Z">
        <w:r>
          <w:rPr>
            <w:rFonts w:hint="cs"/>
            <w:rtl/>
          </w:rPr>
          <w:t xml:space="preserve">כאמור, פיתוח טכנולוגי רפואי </w:t>
        </w:r>
      </w:ins>
      <w:ins w:id="323" w:author="user" w:date="2020-05-29T18:25:00Z">
        <w:r>
          <w:rPr>
            <w:rFonts w:hint="cs"/>
            <w:rtl/>
          </w:rPr>
          <w:t>הנו תחום בעל קצב גדילה הולך וגובר [</w:t>
        </w:r>
      </w:ins>
      <w:ins w:id="324" w:author="Felix" w:date="2020-05-30T23:17:00Z">
        <w:r w:rsidR="009B0B52">
          <w:rPr>
            <w:rtl/>
          </w:rPr>
          <w:fldChar w:fldCharType="begin"/>
        </w:r>
        <w:r w:rsidR="009B0B52">
          <w:rPr>
            <w:rtl/>
          </w:rPr>
          <w:instrText xml:space="preserve"> </w:instrText>
        </w:r>
        <w:r w:rsidR="009B0B52">
          <w:rPr>
            <w:rFonts w:hint="cs"/>
          </w:rPr>
          <w:instrText>REF</w:instrText>
        </w:r>
        <w:r w:rsidR="009B0B52">
          <w:rPr>
            <w:rFonts w:hint="cs"/>
            <w:rtl/>
          </w:rPr>
          <w:instrText xml:space="preserve"> _</w:instrText>
        </w:r>
        <w:r w:rsidR="009B0B52">
          <w:rPr>
            <w:rFonts w:hint="cs"/>
          </w:rPr>
          <w:instrText>Ref41773057 \r \h</w:instrText>
        </w:r>
        <w:r w:rsidR="009B0B52">
          <w:rPr>
            <w:rtl/>
          </w:rPr>
          <w:instrText xml:space="preserve"> </w:instrText>
        </w:r>
        <w:r w:rsidR="009B0B52">
          <w:rPr>
            <w:rtl/>
          </w:rPr>
        </w:r>
      </w:ins>
      <w:r w:rsidR="009B0B52">
        <w:rPr>
          <w:rtl/>
        </w:rPr>
        <w:fldChar w:fldCharType="separate"/>
      </w:r>
      <w:ins w:id="325" w:author="Felix" w:date="2020-05-30T23:17:00Z">
        <w:r w:rsidR="009B0B52">
          <w:rPr>
            <w:rtl/>
          </w:rPr>
          <w:t>‏1</w:t>
        </w:r>
        <w:r w:rsidR="009B0B52">
          <w:rPr>
            <w:rtl/>
          </w:rPr>
          <w:fldChar w:fldCharType="end"/>
        </w:r>
      </w:ins>
      <w:ins w:id="326" w:author="user" w:date="2020-05-30T14:02:00Z">
        <w:del w:id="327" w:author="Felix" w:date="2020-05-30T23:17:00Z">
          <w:r w:rsidR="00A42CC1" w:rsidDel="009B0B52">
            <w:rPr>
              <w:rFonts w:hint="cs"/>
              <w:rtl/>
            </w:rPr>
            <w:delText>קישור</w:delText>
          </w:r>
        </w:del>
      </w:ins>
      <w:ins w:id="328" w:author="user" w:date="2020-05-30T14:03:00Z">
        <w:del w:id="329" w:author="Felix" w:date="2020-05-30T23:17:00Z">
          <w:r w:rsidR="00A42CC1" w:rsidDel="009B0B52">
            <w:rPr>
              <w:rFonts w:hint="cs"/>
              <w:rtl/>
            </w:rPr>
            <w:delText xml:space="preserve"> 1</w:delText>
          </w:r>
        </w:del>
      </w:ins>
      <w:ins w:id="330" w:author="user" w:date="2020-05-29T18:25:00Z">
        <w:r>
          <w:rPr>
            <w:rFonts w:hint="cs"/>
            <w:rtl/>
          </w:rPr>
          <w:t>]</w:t>
        </w:r>
      </w:ins>
      <w:ins w:id="331" w:author="user" w:date="2020-05-29T18:35:00Z">
        <w:r w:rsidR="006161D0">
          <w:rPr>
            <w:rFonts w:hint="cs"/>
            <w:rtl/>
          </w:rPr>
          <w:t xml:space="preserve">. זאת, </w:t>
        </w:r>
      </w:ins>
      <w:ins w:id="332" w:author="user" w:date="2020-05-29T18:24:00Z">
        <w:r>
          <w:rPr>
            <w:rFonts w:hint="cs"/>
            <w:rtl/>
          </w:rPr>
          <w:t>במקביל לה</w:t>
        </w:r>
      </w:ins>
      <w:ins w:id="333" w:author="user" w:date="2020-05-29T18:35:00Z">
        <w:r w:rsidR="006161D0">
          <w:rPr>
            <w:rFonts w:hint="cs"/>
            <w:rtl/>
          </w:rPr>
          <w:t>תפתחות</w:t>
        </w:r>
      </w:ins>
      <w:ins w:id="334" w:author="user" w:date="2020-05-29T18:24:00Z">
        <w:r>
          <w:rPr>
            <w:rFonts w:hint="cs"/>
            <w:rtl/>
          </w:rPr>
          <w:t xml:space="preserve"> טכנולוגיית המידע</w:t>
        </w:r>
      </w:ins>
      <w:ins w:id="335" w:author="user" w:date="2020-05-29T18:36:00Z">
        <w:r w:rsidR="006161D0">
          <w:rPr>
            <w:rFonts w:hint="cs"/>
            <w:rtl/>
          </w:rPr>
          <w:t>,</w:t>
        </w:r>
      </w:ins>
      <w:ins w:id="336" w:author="user" w:date="2020-05-29T18:24:00Z">
        <w:r>
          <w:rPr>
            <w:rFonts w:hint="cs"/>
            <w:rtl/>
          </w:rPr>
          <w:t xml:space="preserve"> והשימוש</w:t>
        </w:r>
      </w:ins>
      <w:ins w:id="337" w:author="user" w:date="2020-05-29T18:22:00Z">
        <w:r>
          <w:rPr>
            <w:rFonts w:hint="cs"/>
            <w:rtl/>
          </w:rPr>
          <w:t xml:space="preserve"> </w:t>
        </w:r>
      </w:ins>
      <w:ins w:id="338" w:author="user" w:date="2020-05-29T18:27:00Z">
        <w:r w:rsidR="006161D0">
          <w:rPr>
            <w:rFonts w:hint="cs"/>
            <w:rtl/>
          </w:rPr>
          <w:t>בה</w:t>
        </w:r>
      </w:ins>
      <w:ins w:id="339" w:author="user" w:date="2020-05-29T18:36:00Z">
        <w:r w:rsidR="006161D0">
          <w:rPr>
            <w:rFonts w:hint="cs"/>
            <w:rtl/>
          </w:rPr>
          <w:t>,</w:t>
        </w:r>
      </w:ins>
      <w:ins w:id="340" w:author="user" w:date="2020-05-29T18:27:00Z">
        <w:r w:rsidR="006161D0">
          <w:rPr>
            <w:rFonts w:hint="cs"/>
            <w:rtl/>
          </w:rPr>
          <w:t xml:space="preserve"> </w:t>
        </w:r>
      </w:ins>
      <w:ins w:id="341" w:author="user" w:date="2020-05-29T18:32:00Z">
        <w:r w:rsidR="006161D0">
          <w:rPr>
            <w:rFonts w:hint="cs"/>
            <w:rtl/>
          </w:rPr>
          <w:t xml:space="preserve">אשר </w:t>
        </w:r>
      </w:ins>
      <w:ins w:id="342" w:author="user" w:date="2020-05-29T18:27:00Z">
        <w:r w:rsidR="006161D0">
          <w:rPr>
            <w:rFonts w:hint="cs"/>
            <w:rtl/>
          </w:rPr>
          <w:t>נהיה נפוץ ונגיש לרמת משתמש קצה ממוצע.</w:t>
        </w:r>
      </w:ins>
      <w:ins w:id="343" w:author="user" w:date="2020-05-29T18:28:00Z">
        <w:r w:rsidR="006161D0">
          <w:rPr>
            <w:rFonts w:hint="cs"/>
            <w:rtl/>
          </w:rPr>
          <w:t xml:space="preserve"> כמות המידע העובר ברשתות גלויות ובין היתר</w:t>
        </w:r>
      </w:ins>
      <w:ins w:id="344" w:author="user" w:date="2020-05-29T18:29:00Z">
        <w:r w:rsidR="006161D0">
          <w:rPr>
            <w:rFonts w:hint="cs"/>
            <w:rtl/>
          </w:rPr>
          <w:t xml:space="preserve"> מידע רפואי פרטי מהווה יעד אטרקטיבי לגורמים זדוניים על מנת ליירט ולעשות שימוש במידע כמו גם לפגוע באמינות וזמינות המידע.</w:t>
        </w:r>
      </w:ins>
      <w:ins w:id="345" w:author="user" w:date="2020-05-29T18:33:00Z">
        <w:r w:rsidR="006161D0">
          <w:rPr>
            <w:rFonts w:hint="cs"/>
            <w:rtl/>
          </w:rPr>
          <w:t xml:space="preserve"> אבטחת המידע והגנה על הפרטיות לא </w:t>
        </w:r>
      </w:ins>
      <w:ins w:id="346" w:author="user" w:date="2020-05-30T14:04:00Z">
        <w:r w:rsidR="00A42CC1">
          <w:rPr>
            <w:rFonts w:hint="cs"/>
            <w:rtl/>
          </w:rPr>
          <w:t>היית</w:t>
        </w:r>
        <w:r w:rsidR="00A42CC1">
          <w:rPr>
            <w:rFonts w:hint="eastAsia"/>
            <w:rtl/>
          </w:rPr>
          <w:t>ה</w:t>
        </w:r>
      </w:ins>
      <w:ins w:id="347" w:author="user" w:date="2020-05-29T18:33:00Z">
        <w:r w:rsidR="006161D0">
          <w:rPr>
            <w:rFonts w:hint="cs"/>
            <w:rtl/>
          </w:rPr>
          <w:t xml:space="preserve"> נדרשת לולא האיומים על המידע מגורמים זדוניים.</w:t>
        </w:r>
      </w:ins>
    </w:p>
    <w:p w14:paraId="53CED567" w14:textId="77777777" w:rsidR="006161D0" w:rsidRDefault="006161D0">
      <w:pPr>
        <w:rPr>
          <w:ins w:id="348" w:author="user" w:date="2020-05-29T18:14:00Z"/>
          <w:rtl/>
        </w:rPr>
        <w:pPrChange w:id="349" w:author="user" w:date="2020-05-29T18:27:00Z">
          <w:pPr>
            <w:pStyle w:val="1"/>
          </w:pPr>
        </w:pPrChange>
      </w:pPr>
    </w:p>
    <w:p w14:paraId="468DD53A" w14:textId="77777777" w:rsidR="00781624" w:rsidRDefault="00781624">
      <w:pPr>
        <w:keepNext/>
        <w:rPr>
          <w:ins w:id="350" w:author="user" w:date="2020-05-30T14:10:00Z"/>
        </w:rPr>
        <w:pPrChange w:id="351" w:author="user" w:date="2020-05-30T14:10:00Z">
          <w:pPr/>
        </w:pPrChange>
      </w:pPr>
      <w:ins w:id="352" w:author="user" w:date="2020-05-30T14:08:00Z">
        <w:r>
          <w:rPr>
            <w:noProof/>
            <w:lang w:val="en-GB" w:eastAsia="en-GB"/>
          </w:rPr>
          <w:drawing>
            <wp:inline distT="0" distB="0" distL="0" distR="0" wp14:anchorId="22BA021A" wp14:editId="605D9FC6">
              <wp:extent cx="5758771" cy="3179928"/>
              <wp:effectExtent l="0" t="0" r="0" b="1905"/>
              <wp:docPr id="3" name="תמונה 3" descr="https://www.medgadget.com/wp-content/uploads/2020/01/MEDICAL-DEVICES-MARKE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medgadget.com/wp-content/uploads/2020/01/MEDICAL-DEVICES-MARKE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905"/>
                      <a:stretch/>
                    </pic:blipFill>
                    <pic:spPr bwMode="auto">
                      <a:xfrm>
                        <a:off x="0" y="0"/>
                        <a:ext cx="5759450" cy="31803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9F2D496" w14:textId="109BFF59" w:rsidR="00551598" w:rsidRPr="00F10271" w:rsidRDefault="00781624">
      <w:pPr>
        <w:pStyle w:val="Caption"/>
        <w:jc w:val="center"/>
        <w:rPr>
          <w:ins w:id="353" w:author="user" w:date="2020-05-29T17:37:00Z"/>
          <w:rPrChange w:id="354" w:author="user" w:date="2020-05-29T17:41:00Z">
            <w:rPr>
              <w:ins w:id="355" w:author="user" w:date="2020-05-29T17:37:00Z"/>
            </w:rPr>
          </w:rPrChange>
        </w:rPr>
        <w:pPrChange w:id="356" w:author="user" w:date="2020-05-30T14:10:00Z">
          <w:pPr>
            <w:pStyle w:val="1"/>
          </w:pPr>
        </w:pPrChange>
      </w:pPr>
      <w:ins w:id="357" w:author="user" w:date="2020-05-30T14:10:00Z">
        <w:r>
          <w:rPr>
            <w:rtl/>
          </w:rPr>
          <w:t xml:space="preserve">איור </w:t>
        </w:r>
        <w:r>
          <w:rPr>
            <w:rtl/>
          </w:rPr>
          <w:fldChar w:fldCharType="begin"/>
        </w:r>
        <w:r>
          <w:rPr>
            <w:rtl/>
          </w:rPr>
          <w:instrText xml:space="preserve"> </w:instrText>
        </w:r>
        <w:r>
          <w:instrText>SEQ</w:instrText>
        </w:r>
        <w:r>
          <w:rPr>
            <w:rtl/>
          </w:rPr>
          <w:instrText xml:space="preserve"> איור \* </w:instrText>
        </w:r>
        <w:r>
          <w:instrText>ARABIC</w:instrText>
        </w:r>
        <w:r>
          <w:rPr>
            <w:rtl/>
          </w:rPr>
          <w:instrText xml:space="preserve"> </w:instrText>
        </w:r>
      </w:ins>
      <w:r>
        <w:rPr>
          <w:rtl/>
        </w:rPr>
        <w:fldChar w:fldCharType="separate"/>
      </w:r>
      <w:ins w:id="358" w:author="user" w:date="2020-05-30T14:10:00Z">
        <w:r>
          <w:rPr>
            <w:noProof/>
            <w:rtl/>
          </w:rPr>
          <w:t>1</w:t>
        </w:r>
        <w:r>
          <w:rPr>
            <w:rtl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צפי גידול שוק מדיקל [באדיבות </w:t>
        </w:r>
        <w:r>
          <w:rPr>
            <w:noProof/>
          </w:rPr>
          <w:t>FortuneBuisness</w:t>
        </w:r>
        <w:r>
          <w:rPr>
            <w:rFonts w:hint="cs"/>
            <w:noProof/>
            <w:rtl/>
          </w:rPr>
          <w:t>]</w:t>
        </w:r>
      </w:ins>
    </w:p>
    <w:p w14:paraId="2FDA6F76" w14:textId="77777777" w:rsidR="00551598" w:rsidRPr="00551598" w:rsidRDefault="00551598">
      <w:pPr>
        <w:widowControl/>
        <w:bidi w:val="0"/>
        <w:adjustRightInd/>
        <w:spacing w:line="240" w:lineRule="auto"/>
        <w:textAlignment w:val="auto"/>
        <w:rPr>
          <w:ins w:id="359" w:author="user" w:date="2020-05-29T18:13:00Z"/>
          <w:rtl/>
          <w:lang w:val="en-GB"/>
          <w:rPrChange w:id="360" w:author="user" w:date="2020-05-29T18:13:00Z">
            <w:rPr>
              <w:ins w:id="361" w:author="user" w:date="2020-05-29T18:13:00Z"/>
              <w:rtl/>
            </w:rPr>
          </w:rPrChange>
        </w:rPr>
      </w:pPr>
      <w:ins w:id="362" w:author="user" w:date="2020-05-29T18:13:00Z">
        <w:r>
          <w:rPr>
            <w:rtl/>
          </w:rPr>
          <w:br w:type="page"/>
        </w:r>
      </w:ins>
    </w:p>
    <w:p w14:paraId="7C1C8DF3" w14:textId="5CF4A13C" w:rsidR="00044EA9" w:rsidRDefault="00044EA9">
      <w:pPr>
        <w:pStyle w:val="2"/>
        <w:ind w:left="990" w:hanging="630"/>
        <w:rPr>
          <w:ins w:id="363" w:author="user" w:date="2020-05-29T18:41:00Z"/>
        </w:rPr>
        <w:pPrChange w:id="364" w:author="user" w:date="2020-05-29T18:00:00Z">
          <w:pPr>
            <w:pStyle w:val="1"/>
          </w:pPr>
        </w:pPrChange>
      </w:pPr>
      <w:ins w:id="365" w:author="user" w:date="2020-05-29T13:46:00Z">
        <w:r>
          <w:rPr>
            <w:rtl/>
          </w:rPr>
          <w:lastRenderedPageBreak/>
          <w:t xml:space="preserve">סקר ספרות </w:t>
        </w:r>
      </w:ins>
      <w:ins w:id="366" w:author="user" w:date="2020-05-29T17:54:00Z">
        <w:r w:rsidR="00E64351">
          <w:rPr>
            <w:rFonts w:hint="cs"/>
            <w:rtl/>
          </w:rPr>
          <w:t>בנושא: אבטחה של מידע והגנה על פרטיות</w:t>
        </w:r>
      </w:ins>
    </w:p>
    <w:p w14:paraId="4FB0F13D" w14:textId="5D92BE56" w:rsidR="00DE00B9" w:rsidRDefault="00DE00B9">
      <w:pPr>
        <w:pStyle w:val="2"/>
        <w:numPr>
          <w:ilvl w:val="0"/>
          <w:numId w:val="0"/>
        </w:numPr>
        <w:ind w:left="990"/>
        <w:rPr>
          <w:ins w:id="367" w:author="user" w:date="2020-05-29T18:41:00Z"/>
          <w:rtl/>
        </w:rPr>
        <w:pPrChange w:id="368" w:author="user" w:date="2020-05-29T18:41:00Z">
          <w:pPr>
            <w:pStyle w:val="1"/>
          </w:pPr>
        </w:pPrChange>
      </w:pPr>
      <w:ins w:id="369" w:author="user" w:date="2020-05-29T18:41:00Z">
        <w:r>
          <w:fldChar w:fldCharType="begin"/>
        </w:r>
        <w:r>
          <w:instrText xml:space="preserve"> HYPERLINK "https://www.sync.co.il/ISO-27799?gclid=EAIaIQobChMIqdTTj7TZ6QIVz9vVCh3h9AiqEAAYASAAEgJzGfD_BwE" </w:instrText>
        </w:r>
        <w:r>
          <w:fldChar w:fldCharType="separate"/>
        </w:r>
        <w:r>
          <w:rPr>
            <w:rStyle w:val="Hyperlink"/>
          </w:rPr>
          <w:t>https://www.sync.co.il/ISO-27799?gclid=EAIaIQobChMIqdTTj7TZ6QIVz9vVCh3h9AiqEAAYASAAEgJzGfD_BwE</w:t>
        </w:r>
        <w:r>
          <w:fldChar w:fldCharType="end"/>
        </w:r>
      </w:ins>
    </w:p>
    <w:p w14:paraId="48EF4FBA" w14:textId="77777777" w:rsidR="001905BD" w:rsidRPr="001905BD" w:rsidRDefault="001905BD" w:rsidP="001905BD">
      <w:pPr>
        <w:widowControl/>
        <w:adjustRightInd/>
        <w:spacing w:line="240" w:lineRule="auto"/>
        <w:textAlignment w:val="auto"/>
        <w:rPr>
          <w:ins w:id="370" w:author="user" w:date="2020-05-29T18:44:00Z"/>
          <w:rFonts w:cs="Times New Roman"/>
          <w:lang w:eastAsia="en-US"/>
        </w:rPr>
      </w:pPr>
      <w:ins w:id="371" w:author="user" w:date="2020-05-29T18:44:00Z"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נושא אבטחת המידע הרפואי הינו בעל חשיבות גבוהה, ומחייב את מערכת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הבריאות הישראלית להבטיח עמידה בסטנדרטים הגבוהים ביותר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.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  <w:t>.1.2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עם התגברות האיומים על מערכות מבוססות מחשוב, ובכלל זה הטרור הקיברנטי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,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אנו נדרשים להגן על מערכות המחשוב הקריטיות של מערכת הבריאות בכל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הרמות, על מנת להבטיח רצף טיפולי וניהולי כנדרש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.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  <w:t>.1.3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למערכת הבריאות קיימים איומים ייחודיים בתחום ההגנה על המידע הכוללים, בין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השאר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: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  <w:t>.1.3.1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מניעת שירות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 xml:space="preserve"> ( - )</w:t>
        </w:r>
        <w:r w:rsidRPr="001905BD">
          <w:rPr>
            <w:rFonts w:cs="Times New Roman"/>
            <w:color w:val="000000"/>
            <w:sz w:val="26"/>
            <w:szCs w:val="26"/>
            <w:lang w:eastAsia="en-US"/>
          </w:rPr>
          <w:t>Denial of Service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דבר אשר עשוי לפגוע במתן שירות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רפואי חיוני בשגרה ובמיוחד בחירום. התלות הקיימת כיום במערכות מידע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לצורך אספקת חלק משירותי הרפואה, הופכת איום זה למוחשי במיוחד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.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  <w:t>.1.3.2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גניבת מידע – מידע רפואי הינו מידע אישי רגיש ולגניבתו עשויות להיות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השלכות קשות ברמה האישית וברמת האמון במוסדות הבריאות במדינה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t>.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  <w:t>.1.3.3</w:t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שיבוש מידע – הנזק אשר יכול להיגרם משינוי מידע בתיקו הקליני של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מטופל עולה לעיתים על הנזק מגניבתו, היות ויכול להוות בסיס להחלטות</w:t>
        </w:r>
        <w:r w:rsidRPr="001905BD">
          <w:rPr>
            <w:rFonts w:ascii="David" w:hAnsi="David" w:cs="David"/>
            <w:color w:val="000000"/>
            <w:sz w:val="26"/>
            <w:szCs w:val="26"/>
            <w:lang w:eastAsia="en-US"/>
          </w:rPr>
          <w:br/>
        </w:r>
        <w:r w:rsidRPr="001905BD">
          <w:rPr>
            <w:rFonts w:ascii="David" w:hAnsi="David" w:cs="David"/>
            <w:color w:val="000000"/>
            <w:sz w:val="26"/>
            <w:szCs w:val="26"/>
            <w:rtl/>
            <w:lang w:eastAsia="en-US"/>
          </w:rPr>
          <w:t>רפואיות שגויות</w:t>
        </w:r>
      </w:ins>
    </w:p>
    <w:p w14:paraId="619CD271" w14:textId="77777777" w:rsidR="00DE00B9" w:rsidRPr="001905BD" w:rsidRDefault="00DE00B9">
      <w:pPr>
        <w:pStyle w:val="2"/>
        <w:numPr>
          <w:ilvl w:val="0"/>
          <w:numId w:val="0"/>
        </w:numPr>
        <w:ind w:left="990"/>
        <w:rPr>
          <w:ins w:id="372" w:author="user" w:date="2020-05-29T17:54:00Z"/>
        </w:rPr>
        <w:pPrChange w:id="373" w:author="user" w:date="2020-05-29T18:41:00Z">
          <w:pPr>
            <w:pStyle w:val="1"/>
          </w:pPr>
        </w:pPrChange>
      </w:pPr>
    </w:p>
    <w:p w14:paraId="6ACD809C" w14:textId="62A6EAA1" w:rsidR="00E64351" w:rsidRDefault="003E6DB2">
      <w:pPr>
        <w:pStyle w:val="2"/>
        <w:ind w:left="990" w:hanging="630"/>
        <w:rPr>
          <w:ins w:id="374" w:author="user" w:date="2020-05-29T17:55:00Z"/>
        </w:rPr>
        <w:pPrChange w:id="375" w:author="user" w:date="2020-05-29T18:00:00Z">
          <w:pPr>
            <w:pStyle w:val="1"/>
          </w:pPr>
        </w:pPrChange>
      </w:pPr>
      <w:ins w:id="376" w:author="user" w:date="2020-05-29T17:58:00Z">
        <w:r>
          <w:rPr>
            <w:rtl/>
          </w:rPr>
          <w:t xml:space="preserve">סקר ספרות </w:t>
        </w:r>
        <w:r>
          <w:rPr>
            <w:rFonts w:hint="cs"/>
            <w:rtl/>
          </w:rPr>
          <w:t xml:space="preserve">בנושא: </w:t>
        </w:r>
      </w:ins>
      <w:ins w:id="377" w:author="user" w:date="2020-05-29T17:54:00Z">
        <w:r w:rsidR="00E64351">
          <w:rPr>
            <w:rFonts w:hint="cs"/>
            <w:rtl/>
          </w:rPr>
          <w:t xml:space="preserve">איומים </w:t>
        </w:r>
      </w:ins>
      <w:ins w:id="378" w:author="user" w:date="2020-05-29T17:55:00Z">
        <w:r w:rsidR="00E64351">
          <w:rPr>
            <w:rFonts w:hint="cs"/>
            <w:rtl/>
          </w:rPr>
          <w:t>על מערכות מידע מגורמים זדוניים</w:t>
        </w:r>
      </w:ins>
    </w:p>
    <w:moveFromRangeStart w:id="379" w:author="Felix" w:date="2020-05-30T23:28:00Z" w:name="move41773711"/>
    <w:p w14:paraId="3060034B" w14:textId="213B18F3" w:rsidR="009E675D" w:rsidDel="00EB30D9" w:rsidRDefault="009E675D">
      <w:pPr>
        <w:pStyle w:val="2"/>
        <w:numPr>
          <w:ilvl w:val="0"/>
          <w:numId w:val="0"/>
        </w:numPr>
        <w:ind w:left="990"/>
        <w:rPr>
          <w:ins w:id="380" w:author="user" w:date="2020-05-29T18:51:00Z"/>
          <w:moveFrom w:id="381" w:author="Felix" w:date="2020-05-30T23:28:00Z"/>
        </w:rPr>
        <w:pPrChange w:id="382" w:author="user" w:date="2020-05-29T18:51:00Z">
          <w:pPr>
            <w:pStyle w:val="1"/>
          </w:pPr>
        </w:pPrChange>
      </w:pPr>
      <w:moveFrom w:id="383" w:author="Felix" w:date="2020-05-30T23:28:00Z">
        <w:ins w:id="384" w:author="user" w:date="2020-05-29T18:51:00Z">
          <w:r w:rsidDel="00EB30D9">
            <w:fldChar w:fldCharType="begin"/>
          </w:r>
          <w:r w:rsidDel="00EB30D9">
            <w:instrText xml:space="preserve"> HYPERLINK "https://www.gov.il/he/departments/topics/11" </w:instrText>
          </w:r>
          <w:r w:rsidDel="00EB30D9">
            <w:fldChar w:fldCharType="separate"/>
          </w:r>
          <w:r w:rsidDel="00EB30D9">
            <w:rPr>
              <w:rStyle w:val="Hyperlink"/>
            </w:rPr>
            <w:t>https://www.gov.il/he/departments/topics/11</w:t>
          </w:r>
          <w:r w:rsidDel="00EB30D9">
            <w:fldChar w:fldCharType="end"/>
          </w:r>
          <w:r w:rsidDel="00EB30D9">
            <w:rPr>
              <w:rFonts w:hint="cs"/>
              <w:rtl/>
            </w:rPr>
            <w:t xml:space="preserve"> מדריך</w:t>
          </w:r>
        </w:ins>
        <w:ins w:id="385" w:author="user" w:date="2020-05-29T18:52:00Z">
          <w:r w:rsidDel="00EB30D9">
            <w:rPr>
              <w:rFonts w:hint="cs"/>
              <w:rtl/>
            </w:rPr>
            <w:t xml:space="preserve"> תורת הגנה ארגונית</w:t>
          </w:r>
        </w:ins>
      </w:moveFrom>
    </w:p>
    <w:moveFromRangeEnd w:id="379"/>
    <w:p w14:paraId="00C00822" w14:textId="38840F6F" w:rsidR="00E64351" w:rsidRDefault="003E6DB2">
      <w:pPr>
        <w:pStyle w:val="2"/>
        <w:ind w:left="990" w:hanging="630"/>
        <w:rPr>
          <w:ins w:id="386" w:author="user" w:date="2020-05-29T17:54:00Z"/>
        </w:rPr>
        <w:pPrChange w:id="387" w:author="user" w:date="2020-05-29T18:00:00Z">
          <w:pPr>
            <w:pStyle w:val="1"/>
          </w:pPr>
        </w:pPrChange>
      </w:pPr>
      <w:ins w:id="388" w:author="user" w:date="2020-05-29T17:58:00Z">
        <w:r>
          <w:rPr>
            <w:rtl/>
          </w:rPr>
          <w:t xml:space="preserve">סקר ספרות </w:t>
        </w:r>
        <w:r>
          <w:rPr>
            <w:rFonts w:hint="cs"/>
            <w:rtl/>
          </w:rPr>
          <w:t xml:space="preserve">בנושא: </w:t>
        </w:r>
      </w:ins>
      <w:ins w:id="389" w:author="user" w:date="2020-05-29T17:55:00Z">
        <w:r w:rsidR="00E64351">
          <w:rPr>
            <w:rFonts w:hint="cs"/>
            <w:rtl/>
          </w:rPr>
          <w:t>תשתיות, שיטות ודוגמאות לשירותים ומוצרים רפואיים</w:t>
        </w:r>
      </w:ins>
    </w:p>
    <w:p w14:paraId="4FA533FF" w14:textId="1C751854" w:rsidR="00044EA9" w:rsidRDefault="00044EA9">
      <w:pPr>
        <w:pStyle w:val="2"/>
        <w:ind w:left="990" w:hanging="630"/>
        <w:rPr>
          <w:ins w:id="390" w:author="user" w:date="2020-05-29T13:49:00Z"/>
        </w:rPr>
        <w:pPrChange w:id="391" w:author="user" w:date="2020-05-29T18:00:00Z">
          <w:pPr/>
        </w:pPrChange>
      </w:pPr>
      <w:ins w:id="392" w:author="user" w:date="2020-05-29T13:46:00Z">
        <w:r>
          <w:rPr>
            <w:rtl/>
          </w:rPr>
          <w:t>סיכום סקר הספרות</w:t>
        </w:r>
      </w:ins>
    </w:p>
    <w:p w14:paraId="25DA1051" w14:textId="77777777" w:rsidR="00796454" w:rsidRDefault="00796454">
      <w:pPr>
        <w:rPr>
          <w:ins w:id="393" w:author="user" w:date="2020-05-29T13:49:00Z"/>
          <w:rtl/>
        </w:rPr>
        <w:pPrChange w:id="394" w:author="user" w:date="2020-05-29T18:00:00Z">
          <w:pPr/>
        </w:pPrChange>
      </w:pPr>
    </w:p>
    <w:p w14:paraId="39B0B97C" w14:textId="77777777" w:rsidR="00796454" w:rsidRDefault="00796454">
      <w:pPr>
        <w:bidi w:val="0"/>
        <w:rPr>
          <w:ins w:id="395" w:author="user" w:date="2020-05-29T13:48:00Z"/>
          <w:rtl/>
        </w:rPr>
        <w:pPrChange w:id="396" w:author="user" w:date="2020-05-29T18:00:00Z">
          <w:pPr/>
        </w:pPrChange>
      </w:pPr>
    </w:p>
    <w:p w14:paraId="0B4D7FC4" w14:textId="6AE312F5" w:rsidR="00796454" w:rsidRPr="004C3900" w:rsidRDefault="00796454">
      <w:pPr>
        <w:pStyle w:val="1"/>
        <w:rPr>
          <w:ins w:id="397" w:author="user" w:date="2020-05-29T13:49:00Z"/>
          <w:highlight w:val="yellow"/>
          <w:rtl/>
          <w:rPrChange w:id="398" w:author="user" w:date="2020-05-29T18:01:00Z">
            <w:rPr>
              <w:ins w:id="399" w:author="user" w:date="2020-05-29T13:49:00Z"/>
              <w:rtl/>
            </w:rPr>
          </w:rPrChange>
        </w:rPr>
        <w:pPrChange w:id="400" w:author="user" w:date="2020-05-29T18:00:00Z">
          <w:pPr>
            <w:pStyle w:val="1"/>
          </w:pPr>
        </w:pPrChange>
      </w:pPr>
      <w:ins w:id="401" w:author="user" w:date="2020-05-29T13:49:00Z">
        <w:r w:rsidRPr="004C3900">
          <w:rPr>
            <w:highlight w:val="yellow"/>
            <w:rtl/>
            <w:rPrChange w:id="402" w:author="user" w:date="2020-05-29T18:01:00Z">
              <w:rPr>
                <w:rtl/>
              </w:rPr>
            </w:rPrChange>
          </w:rPr>
          <w:t>מתודולוגיה ראשונית</w:t>
        </w:r>
      </w:ins>
    </w:p>
    <w:p w14:paraId="372B414B" w14:textId="4194115F" w:rsidR="00796454" w:rsidRPr="004C3900" w:rsidRDefault="00796454">
      <w:pPr>
        <w:pStyle w:val="2"/>
        <w:ind w:left="990" w:hanging="630"/>
        <w:rPr>
          <w:ins w:id="403" w:author="user" w:date="2020-05-29T13:49:00Z"/>
          <w:highlight w:val="yellow"/>
          <w:rtl/>
          <w:rPrChange w:id="404" w:author="user" w:date="2020-05-29T18:01:00Z">
            <w:rPr>
              <w:ins w:id="405" w:author="user" w:date="2020-05-29T13:49:00Z"/>
              <w:rtl/>
            </w:rPr>
          </w:rPrChange>
        </w:rPr>
        <w:pPrChange w:id="406" w:author="user" w:date="2020-05-29T18:00:00Z">
          <w:pPr>
            <w:pStyle w:val="1"/>
          </w:pPr>
        </w:pPrChange>
      </w:pPr>
      <w:ins w:id="407" w:author="user" w:date="2020-05-29T13:49:00Z">
        <w:r w:rsidRPr="004C3900">
          <w:rPr>
            <w:rFonts w:hint="eastAsia"/>
            <w:highlight w:val="yellow"/>
            <w:rtl/>
            <w:rPrChange w:id="408" w:author="user" w:date="2020-05-29T18:01:00Z">
              <w:rPr>
                <w:rFonts w:hint="eastAsia"/>
                <w:rtl/>
              </w:rPr>
            </w:rPrChange>
          </w:rPr>
          <w:t>מערך</w:t>
        </w:r>
        <w:r w:rsidRPr="004C3900">
          <w:rPr>
            <w:highlight w:val="yellow"/>
            <w:rtl/>
            <w:rPrChange w:id="409" w:author="user" w:date="2020-05-29T18:01:00Z">
              <w:rPr>
                <w:rtl/>
              </w:rPr>
            </w:rPrChange>
          </w:rPr>
          <w:t xml:space="preserve"> המחקר, אוכלוסיית המחקר (אם רלבנטי – הארגונים שיכללו במחקר).</w:t>
        </w:r>
      </w:ins>
    </w:p>
    <w:p w14:paraId="1174B1D7" w14:textId="40477D37" w:rsidR="00796454" w:rsidRPr="004C3900" w:rsidRDefault="00796454">
      <w:pPr>
        <w:pStyle w:val="2"/>
        <w:ind w:left="990" w:hanging="630"/>
        <w:rPr>
          <w:ins w:id="410" w:author="user" w:date="2020-05-29T13:49:00Z"/>
          <w:highlight w:val="yellow"/>
          <w:rtl/>
          <w:rPrChange w:id="411" w:author="user" w:date="2020-05-29T18:01:00Z">
            <w:rPr>
              <w:ins w:id="412" w:author="user" w:date="2020-05-29T13:49:00Z"/>
              <w:rtl/>
            </w:rPr>
          </w:rPrChange>
        </w:rPr>
        <w:pPrChange w:id="413" w:author="user" w:date="2020-05-29T18:00:00Z">
          <w:pPr>
            <w:pStyle w:val="1"/>
          </w:pPr>
        </w:pPrChange>
      </w:pPr>
      <w:ins w:id="414" w:author="user" w:date="2020-05-29T13:49:00Z">
        <w:r w:rsidRPr="004C3900">
          <w:rPr>
            <w:rFonts w:hint="eastAsia"/>
            <w:highlight w:val="yellow"/>
            <w:rtl/>
            <w:rPrChange w:id="415" w:author="user" w:date="2020-05-29T18:01:00Z">
              <w:rPr>
                <w:rFonts w:hint="eastAsia"/>
                <w:rtl/>
              </w:rPr>
            </w:rPrChange>
          </w:rPr>
          <w:t>הפרדיגמה</w:t>
        </w:r>
        <w:r w:rsidRPr="004C3900">
          <w:rPr>
            <w:highlight w:val="yellow"/>
            <w:rtl/>
            <w:rPrChange w:id="416" w:author="user" w:date="2020-05-29T18:01:00Z">
              <w:rPr>
                <w:rtl/>
              </w:rPr>
            </w:rPrChange>
          </w:rPr>
          <w:t xml:space="preserve"> המחקרית – מחקר כמותי או איכותי או משולב. לנמק!</w:t>
        </w:r>
      </w:ins>
    </w:p>
    <w:p w14:paraId="44D7458B" w14:textId="71B2C65A" w:rsidR="00796454" w:rsidRPr="004C3900" w:rsidRDefault="00796454">
      <w:pPr>
        <w:pStyle w:val="2"/>
        <w:ind w:left="990" w:hanging="630"/>
        <w:rPr>
          <w:ins w:id="417" w:author="user" w:date="2020-05-29T13:49:00Z"/>
          <w:highlight w:val="yellow"/>
          <w:rtl/>
          <w:rPrChange w:id="418" w:author="user" w:date="2020-05-29T18:01:00Z">
            <w:rPr>
              <w:ins w:id="419" w:author="user" w:date="2020-05-29T13:49:00Z"/>
              <w:rtl/>
            </w:rPr>
          </w:rPrChange>
        </w:rPr>
        <w:pPrChange w:id="420" w:author="user" w:date="2020-05-29T18:00:00Z">
          <w:pPr>
            <w:pStyle w:val="1"/>
          </w:pPr>
        </w:pPrChange>
      </w:pPr>
      <w:ins w:id="421" w:author="user" w:date="2020-05-29T13:49:00Z">
        <w:r w:rsidRPr="004C3900">
          <w:rPr>
            <w:rFonts w:hint="eastAsia"/>
            <w:highlight w:val="yellow"/>
            <w:rtl/>
            <w:rPrChange w:id="422" w:author="user" w:date="2020-05-29T18:01:00Z">
              <w:rPr>
                <w:rFonts w:hint="eastAsia"/>
                <w:rtl/>
              </w:rPr>
            </w:rPrChange>
          </w:rPr>
          <w:t>תכנון</w:t>
        </w:r>
        <w:r w:rsidRPr="004C3900">
          <w:rPr>
            <w:highlight w:val="yellow"/>
            <w:rtl/>
            <w:rPrChange w:id="423" w:author="user" w:date="2020-05-29T18:01:00Z">
              <w:rPr>
                <w:rtl/>
              </w:rPr>
            </w:rPrChange>
          </w:rPr>
          <w:t xml:space="preserve"> מחקר גישוש (אם קיים). </w:t>
        </w:r>
      </w:ins>
    </w:p>
    <w:p w14:paraId="1193C76E" w14:textId="05BA9AB0" w:rsidR="00796454" w:rsidRPr="004C3900" w:rsidRDefault="00796454">
      <w:pPr>
        <w:pStyle w:val="2"/>
        <w:ind w:left="990" w:hanging="630"/>
        <w:rPr>
          <w:ins w:id="424" w:author="user" w:date="2020-05-29T13:49:00Z"/>
          <w:highlight w:val="yellow"/>
          <w:rtl/>
          <w:rPrChange w:id="425" w:author="user" w:date="2020-05-29T18:01:00Z">
            <w:rPr>
              <w:ins w:id="426" w:author="user" w:date="2020-05-29T13:49:00Z"/>
              <w:rtl/>
            </w:rPr>
          </w:rPrChange>
        </w:rPr>
        <w:pPrChange w:id="427" w:author="user" w:date="2020-05-29T18:00:00Z">
          <w:pPr>
            <w:pStyle w:val="1"/>
          </w:pPr>
        </w:pPrChange>
      </w:pPr>
      <w:ins w:id="428" w:author="user" w:date="2020-05-29T13:49:00Z">
        <w:r w:rsidRPr="004C3900">
          <w:rPr>
            <w:rFonts w:hint="eastAsia"/>
            <w:highlight w:val="yellow"/>
            <w:rtl/>
            <w:rPrChange w:id="429" w:author="user" w:date="2020-05-29T18:01:00Z">
              <w:rPr>
                <w:rFonts w:hint="eastAsia"/>
                <w:rtl/>
              </w:rPr>
            </w:rPrChange>
          </w:rPr>
          <w:t>המדגם</w:t>
        </w:r>
        <w:r w:rsidRPr="004C3900">
          <w:rPr>
            <w:highlight w:val="yellow"/>
            <w:rtl/>
            <w:rPrChange w:id="430" w:author="user" w:date="2020-05-29T18:01:00Z">
              <w:rPr>
                <w:rtl/>
              </w:rPr>
            </w:rPrChange>
          </w:rPr>
          <w:t xml:space="preserve"> – (במחקר כמותי בו מתוכנן מדגם): מה יהיה גודל המדגם ומדוע? איך ייבחרו הנבדקים? במחקר איכותי: מי יהיו הנבדקים וכיצד ייבחרו?</w:t>
        </w:r>
      </w:ins>
    </w:p>
    <w:p w14:paraId="2F245496" w14:textId="33C17516" w:rsidR="006D7368" w:rsidRPr="004C3900" w:rsidRDefault="006D7368">
      <w:pPr>
        <w:pStyle w:val="2"/>
        <w:ind w:left="990" w:hanging="630"/>
        <w:rPr>
          <w:ins w:id="431" w:author="user" w:date="2020-05-29T13:51:00Z"/>
          <w:highlight w:val="yellow"/>
          <w:rtl/>
          <w:rPrChange w:id="432" w:author="user" w:date="2020-05-29T18:01:00Z">
            <w:rPr>
              <w:ins w:id="433" w:author="user" w:date="2020-05-29T13:51:00Z"/>
              <w:rtl/>
            </w:rPr>
          </w:rPrChange>
        </w:rPr>
        <w:pPrChange w:id="434" w:author="user" w:date="2020-05-29T18:00:00Z">
          <w:pPr>
            <w:pStyle w:val="1"/>
          </w:pPr>
        </w:pPrChange>
      </w:pPr>
      <w:ins w:id="435" w:author="user" w:date="2020-05-29T13:51:00Z">
        <w:r w:rsidRPr="004C3900">
          <w:rPr>
            <w:rFonts w:hint="eastAsia"/>
            <w:highlight w:val="yellow"/>
            <w:rtl/>
            <w:rPrChange w:id="436" w:author="user" w:date="2020-05-29T18:01:00Z">
              <w:rPr>
                <w:rFonts w:hint="eastAsia"/>
                <w:rtl/>
              </w:rPr>
            </w:rPrChange>
          </w:rPr>
          <w:t>שיטת</w:t>
        </w:r>
        <w:r w:rsidRPr="004C3900">
          <w:rPr>
            <w:highlight w:val="yellow"/>
            <w:rtl/>
            <w:rPrChange w:id="437" w:author="user" w:date="2020-05-29T18:01:00Z">
              <w:rPr>
                <w:rtl/>
              </w:rPr>
            </w:rPrChange>
          </w:rPr>
          <w:t xml:space="preserve"> המחקר – במחקר כמותי, מה תהיה שיטת המחקר (ניסוי, סקר, מחקר קורלטיבי וכד')?</w:t>
        </w:r>
      </w:ins>
    </w:p>
    <w:p w14:paraId="1FCDCBF8" w14:textId="5F8FAAC3" w:rsidR="006D7368" w:rsidRPr="004C3900" w:rsidRDefault="006D7368">
      <w:pPr>
        <w:pStyle w:val="2"/>
        <w:ind w:left="990" w:hanging="630"/>
        <w:rPr>
          <w:ins w:id="438" w:author="user" w:date="2020-05-29T13:51:00Z"/>
          <w:highlight w:val="yellow"/>
          <w:rtl/>
          <w:rPrChange w:id="439" w:author="user" w:date="2020-05-29T18:01:00Z">
            <w:rPr>
              <w:ins w:id="440" w:author="user" w:date="2020-05-29T13:51:00Z"/>
              <w:rtl/>
            </w:rPr>
          </w:rPrChange>
        </w:rPr>
        <w:pPrChange w:id="441" w:author="user" w:date="2020-05-29T18:00:00Z">
          <w:pPr>
            <w:pStyle w:val="1"/>
          </w:pPr>
        </w:pPrChange>
      </w:pPr>
      <w:ins w:id="442" w:author="user" w:date="2020-05-29T13:51:00Z">
        <w:r w:rsidRPr="004C3900">
          <w:rPr>
            <w:rFonts w:hint="eastAsia"/>
            <w:highlight w:val="yellow"/>
            <w:rtl/>
            <w:rPrChange w:id="443" w:author="user" w:date="2020-05-29T18:01:00Z">
              <w:rPr>
                <w:rFonts w:hint="eastAsia"/>
                <w:rtl/>
              </w:rPr>
            </w:rPrChange>
          </w:rPr>
          <w:t>כלי</w:t>
        </w:r>
        <w:r w:rsidRPr="004C3900">
          <w:rPr>
            <w:highlight w:val="yellow"/>
            <w:rtl/>
            <w:rPrChange w:id="444" w:author="user" w:date="2020-05-29T18:01:00Z">
              <w:rPr>
                <w:rtl/>
              </w:rPr>
            </w:rPrChange>
          </w:rPr>
          <w:t xml:space="preserve"> איסוף הנתונים – מדידות: היכן ואיך? שאלונים: כמה? איזה? מסמכים? סוג הראיונות (למשל, חצי מובנים) וסוג התצפיות (למשל, הצופה המשתתף) עם נימוקים להצדקתם. </w:t>
        </w:r>
      </w:ins>
    </w:p>
    <w:p w14:paraId="3516BBE4" w14:textId="447055F2" w:rsidR="006D7368" w:rsidRPr="004C3900" w:rsidRDefault="006D7368">
      <w:pPr>
        <w:pStyle w:val="2"/>
        <w:ind w:left="990" w:hanging="630"/>
        <w:rPr>
          <w:ins w:id="445" w:author="user" w:date="2020-05-29T13:51:00Z"/>
          <w:highlight w:val="yellow"/>
          <w:rtl/>
          <w:rPrChange w:id="446" w:author="user" w:date="2020-05-29T18:01:00Z">
            <w:rPr>
              <w:ins w:id="447" w:author="user" w:date="2020-05-29T13:51:00Z"/>
              <w:rtl/>
            </w:rPr>
          </w:rPrChange>
        </w:rPr>
        <w:pPrChange w:id="448" w:author="user" w:date="2020-05-29T18:00:00Z">
          <w:pPr>
            <w:pStyle w:val="1"/>
          </w:pPr>
        </w:pPrChange>
      </w:pPr>
      <w:ins w:id="449" w:author="user" w:date="2020-05-29T13:51:00Z">
        <w:r w:rsidRPr="004C3900">
          <w:rPr>
            <w:rFonts w:hint="eastAsia"/>
            <w:highlight w:val="yellow"/>
            <w:rtl/>
            <w:rPrChange w:id="450" w:author="user" w:date="2020-05-29T18:01:00Z">
              <w:rPr>
                <w:rFonts w:hint="eastAsia"/>
                <w:rtl/>
              </w:rPr>
            </w:rPrChange>
          </w:rPr>
          <w:t>כלי</w:t>
        </w:r>
        <w:r w:rsidRPr="004C3900">
          <w:rPr>
            <w:highlight w:val="yellow"/>
            <w:rtl/>
            <w:rPrChange w:id="451" w:author="user" w:date="2020-05-29T18:01:00Z">
              <w:rPr>
                <w:rtl/>
              </w:rPr>
            </w:rPrChange>
          </w:rPr>
          <w:t xml:space="preserve"> מחקר נוספים (מה שרלבנטי) – סימולציות, מודלים, פיתוחים </w:t>
        </w:r>
        <w:r w:rsidRPr="004C3900">
          <w:rPr>
            <w:rFonts w:hint="eastAsia"/>
            <w:highlight w:val="yellow"/>
            <w:rtl/>
            <w:rPrChange w:id="452" w:author="user" w:date="2020-05-29T18:01:00Z">
              <w:rPr>
                <w:rFonts w:hint="eastAsia"/>
                <w:rtl/>
              </w:rPr>
            </w:rPrChange>
          </w:rPr>
          <w:t>מתימטיים</w:t>
        </w:r>
        <w:r w:rsidRPr="004C3900">
          <w:rPr>
            <w:highlight w:val="yellow"/>
            <w:rtl/>
            <w:rPrChange w:id="453" w:author="user" w:date="2020-05-29T18:01:00Z">
              <w:rPr>
                <w:rtl/>
              </w:rPr>
            </w:rPrChange>
          </w:rPr>
          <w:t xml:space="preserve">, </w:t>
        </w:r>
        <w:r w:rsidRPr="004C3900">
          <w:rPr>
            <w:rFonts w:hint="eastAsia"/>
            <w:highlight w:val="yellow"/>
            <w:rtl/>
            <w:rPrChange w:id="454" w:author="user" w:date="2020-05-29T18:01:00Z">
              <w:rPr>
                <w:rFonts w:hint="eastAsia"/>
                <w:rtl/>
              </w:rPr>
            </w:rPrChange>
          </w:rPr>
          <w:t>תוכנות</w:t>
        </w:r>
        <w:r w:rsidRPr="004C3900">
          <w:rPr>
            <w:highlight w:val="yellow"/>
            <w:rtl/>
            <w:rPrChange w:id="455" w:author="user" w:date="2020-05-29T18:01:00Z">
              <w:rPr>
                <w:rtl/>
              </w:rPr>
            </w:rPrChange>
          </w:rPr>
          <w:t xml:space="preserve">, </w:t>
        </w:r>
        <w:r w:rsidRPr="004C3900">
          <w:rPr>
            <w:rFonts w:hint="eastAsia"/>
            <w:highlight w:val="yellow"/>
            <w:rtl/>
            <w:rPrChange w:id="456" w:author="user" w:date="2020-05-29T18:01:00Z">
              <w:rPr>
                <w:rFonts w:hint="eastAsia"/>
                <w:rtl/>
              </w:rPr>
            </w:rPrChange>
          </w:rPr>
          <w:t>כלי</w:t>
        </w:r>
        <w:r w:rsidRPr="004C3900">
          <w:rPr>
            <w:highlight w:val="yellow"/>
            <w:rtl/>
            <w:rPrChange w:id="457" w:author="user" w:date="2020-05-29T18:01:00Z">
              <w:rPr>
                <w:rtl/>
              </w:rPr>
            </w:rPrChange>
          </w:rPr>
          <w:t xml:space="preserve"> </w:t>
        </w:r>
        <w:r w:rsidRPr="004C3900">
          <w:rPr>
            <w:rFonts w:hint="eastAsia"/>
            <w:highlight w:val="yellow"/>
            <w:rtl/>
            <w:rPrChange w:id="458" w:author="user" w:date="2020-05-29T18:01:00Z">
              <w:rPr>
                <w:rFonts w:hint="eastAsia"/>
                <w:rtl/>
              </w:rPr>
            </w:rPrChange>
          </w:rPr>
          <w:t>קבלת</w:t>
        </w:r>
        <w:r w:rsidRPr="004C3900">
          <w:rPr>
            <w:highlight w:val="yellow"/>
            <w:rtl/>
            <w:rPrChange w:id="459" w:author="user" w:date="2020-05-29T18:01:00Z">
              <w:rPr>
                <w:rtl/>
              </w:rPr>
            </w:rPrChange>
          </w:rPr>
          <w:t xml:space="preserve"> </w:t>
        </w:r>
        <w:r w:rsidRPr="004C3900">
          <w:rPr>
            <w:rFonts w:hint="eastAsia"/>
            <w:highlight w:val="yellow"/>
            <w:rtl/>
            <w:rPrChange w:id="460" w:author="user" w:date="2020-05-29T18:01:00Z">
              <w:rPr>
                <w:rFonts w:hint="eastAsia"/>
                <w:rtl/>
              </w:rPr>
            </w:rPrChange>
          </w:rPr>
          <w:t>החלטות</w:t>
        </w:r>
        <w:r w:rsidRPr="004C3900">
          <w:rPr>
            <w:highlight w:val="yellow"/>
            <w:rtl/>
            <w:rPrChange w:id="461" w:author="user" w:date="2020-05-29T18:01:00Z">
              <w:rPr>
                <w:rtl/>
              </w:rPr>
            </w:rPrChange>
          </w:rPr>
          <w:t xml:space="preserve"> </w:t>
        </w:r>
        <w:r w:rsidRPr="004C3900">
          <w:rPr>
            <w:rFonts w:hint="eastAsia"/>
            <w:highlight w:val="yellow"/>
            <w:rtl/>
            <w:rPrChange w:id="462" w:author="user" w:date="2020-05-29T18:01:00Z">
              <w:rPr>
                <w:rFonts w:hint="eastAsia"/>
                <w:rtl/>
              </w:rPr>
            </w:rPrChange>
          </w:rPr>
          <w:t>ובחירת</w:t>
        </w:r>
        <w:r w:rsidRPr="004C3900">
          <w:rPr>
            <w:highlight w:val="yellow"/>
            <w:rtl/>
            <w:rPrChange w:id="463" w:author="user" w:date="2020-05-29T18:01:00Z">
              <w:rPr>
                <w:rtl/>
              </w:rPr>
            </w:rPrChange>
          </w:rPr>
          <w:t xml:space="preserve"> </w:t>
        </w:r>
        <w:r w:rsidRPr="004C3900">
          <w:rPr>
            <w:rFonts w:hint="eastAsia"/>
            <w:highlight w:val="yellow"/>
            <w:rtl/>
            <w:rPrChange w:id="464" w:author="user" w:date="2020-05-29T18:01:00Z">
              <w:rPr>
                <w:rFonts w:hint="eastAsia"/>
                <w:rtl/>
              </w:rPr>
            </w:rPrChange>
          </w:rPr>
          <w:t>חלופות</w:t>
        </w:r>
        <w:r w:rsidRPr="004C3900">
          <w:rPr>
            <w:highlight w:val="yellow"/>
            <w:rtl/>
            <w:rPrChange w:id="465" w:author="user" w:date="2020-05-29T18:01:00Z">
              <w:rPr>
                <w:rtl/>
              </w:rPr>
            </w:rPrChange>
          </w:rPr>
          <w:t xml:space="preserve">, </w:t>
        </w:r>
        <w:r w:rsidRPr="004C3900">
          <w:rPr>
            <w:rFonts w:hint="eastAsia"/>
            <w:highlight w:val="yellow"/>
            <w:rtl/>
            <w:rPrChange w:id="466" w:author="user" w:date="2020-05-29T18:01:00Z">
              <w:rPr>
                <w:rFonts w:hint="eastAsia"/>
                <w:rtl/>
              </w:rPr>
            </w:rPrChange>
          </w:rPr>
          <w:t>אלגוריתמים</w:t>
        </w:r>
        <w:r w:rsidRPr="004C3900">
          <w:rPr>
            <w:highlight w:val="yellow"/>
            <w:rtl/>
            <w:rPrChange w:id="467" w:author="user" w:date="2020-05-29T18:01:00Z">
              <w:rPr>
                <w:rtl/>
              </w:rPr>
            </w:rPrChange>
          </w:rPr>
          <w:t xml:space="preserve"> </w:t>
        </w:r>
        <w:r w:rsidRPr="004C3900">
          <w:rPr>
            <w:rFonts w:hint="eastAsia"/>
            <w:highlight w:val="yellow"/>
            <w:rtl/>
            <w:rPrChange w:id="468" w:author="user" w:date="2020-05-29T18:01:00Z">
              <w:rPr>
                <w:rFonts w:hint="eastAsia"/>
                <w:rtl/>
              </w:rPr>
            </w:rPrChange>
          </w:rPr>
          <w:t>וכד</w:t>
        </w:r>
        <w:r w:rsidRPr="004C3900">
          <w:rPr>
            <w:highlight w:val="yellow"/>
            <w:rtl/>
            <w:rPrChange w:id="469" w:author="user" w:date="2020-05-29T18:01:00Z">
              <w:rPr>
                <w:rtl/>
              </w:rPr>
            </w:rPrChange>
          </w:rPr>
          <w:t>'.</w:t>
        </w:r>
      </w:ins>
    </w:p>
    <w:p w14:paraId="4432E8A7" w14:textId="626DBBBA" w:rsidR="006D7368" w:rsidRPr="004C3900" w:rsidRDefault="006D7368">
      <w:pPr>
        <w:pStyle w:val="2"/>
        <w:ind w:left="990" w:hanging="630"/>
        <w:rPr>
          <w:ins w:id="470" w:author="user" w:date="2020-05-29T13:51:00Z"/>
          <w:highlight w:val="yellow"/>
          <w:rtl/>
          <w:rPrChange w:id="471" w:author="user" w:date="2020-05-29T18:01:00Z">
            <w:rPr>
              <w:ins w:id="472" w:author="user" w:date="2020-05-29T13:51:00Z"/>
              <w:rtl/>
            </w:rPr>
          </w:rPrChange>
        </w:rPr>
        <w:pPrChange w:id="473" w:author="user" w:date="2020-05-29T18:00:00Z">
          <w:pPr>
            <w:pStyle w:val="1"/>
          </w:pPr>
        </w:pPrChange>
      </w:pPr>
      <w:ins w:id="474" w:author="user" w:date="2020-05-29T13:51:00Z">
        <w:r w:rsidRPr="004C3900">
          <w:rPr>
            <w:rFonts w:hint="eastAsia"/>
            <w:highlight w:val="yellow"/>
            <w:rtl/>
            <w:rPrChange w:id="475" w:author="user" w:date="2020-05-29T18:01:00Z">
              <w:rPr>
                <w:rFonts w:hint="eastAsia"/>
                <w:rtl/>
              </w:rPr>
            </w:rPrChange>
          </w:rPr>
          <w:t>בסקר</w:t>
        </w:r>
        <w:r w:rsidRPr="004C3900">
          <w:rPr>
            <w:highlight w:val="yellow"/>
            <w:rtl/>
            <w:rPrChange w:id="476" w:author="user" w:date="2020-05-29T18:01:00Z">
              <w:rPr>
                <w:rtl/>
              </w:rPr>
            </w:rPrChange>
          </w:rPr>
          <w:t xml:space="preserve"> – תכנון שלבי בניית השאלון (או השאלונים). </w:t>
        </w:r>
      </w:ins>
    </w:p>
    <w:p w14:paraId="70142BCD" w14:textId="6CE1BB77" w:rsidR="006D7368" w:rsidRPr="004C3900" w:rsidRDefault="006D7368">
      <w:pPr>
        <w:pStyle w:val="2"/>
        <w:ind w:left="990" w:hanging="630"/>
        <w:rPr>
          <w:ins w:id="477" w:author="user" w:date="2020-05-29T13:51:00Z"/>
          <w:highlight w:val="yellow"/>
          <w:rtl/>
          <w:rPrChange w:id="478" w:author="user" w:date="2020-05-29T18:01:00Z">
            <w:rPr>
              <w:ins w:id="479" w:author="user" w:date="2020-05-29T13:51:00Z"/>
              <w:rtl/>
            </w:rPr>
          </w:rPrChange>
        </w:rPr>
        <w:pPrChange w:id="480" w:author="user" w:date="2020-05-29T18:00:00Z">
          <w:pPr>
            <w:pStyle w:val="1"/>
          </w:pPr>
        </w:pPrChange>
      </w:pPr>
      <w:ins w:id="481" w:author="user" w:date="2020-05-29T13:51:00Z">
        <w:r w:rsidRPr="004C3900">
          <w:rPr>
            <w:rFonts w:hint="eastAsia"/>
            <w:highlight w:val="yellow"/>
            <w:rtl/>
            <w:rPrChange w:id="482" w:author="user" w:date="2020-05-29T18:01:00Z">
              <w:rPr>
                <w:rFonts w:hint="eastAsia"/>
                <w:rtl/>
              </w:rPr>
            </w:rPrChange>
          </w:rPr>
          <w:t>תוקף</w:t>
        </w:r>
        <w:r w:rsidRPr="004C3900">
          <w:rPr>
            <w:highlight w:val="yellow"/>
            <w:rtl/>
            <w:rPrChange w:id="483" w:author="user" w:date="2020-05-29T18:01:00Z">
              <w:rPr>
                <w:rtl/>
              </w:rPr>
            </w:rPrChange>
          </w:rPr>
          <w:t xml:space="preserve"> ומהימנות (אם יש כבר מה לכתוב – לא הכרחי)</w:t>
        </w:r>
      </w:ins>
    </w:p>
    <w:p w14:paraId="50E14F35" w14:textId="5C650001" w:rsidR="006D7368" w:rsidRPr="004C3900" w:rsidRDefault="006D7368">
      <w:pPr>
        <w:pStyle w:val="2"/>
        <w:ind w:left="990" w:hanging="630"/>
        <w:rPr>
          <w:ins w:id="484" w:author="user" w:date="2020-05-29T13:51:00Z"/>
          <w:highlight w:val="yellow"/>
          <w:rtl/>
          <w:rPrChange w:id="485" w:author="user" w:date="2020-05-29T18:01:00Z">
            <w:rPr>
              <w:ins w:id="486" w:author="user" w:date="2020-05-29T13:51:00Z"/>
              <w:rtl/>
            </w:rPr>
          </w:rPrChange>
        </w:rPr>
        <w:pPrChange w:id="487" w:author="user" w:date="2020-05-29T18:00:00Z">
          <w:pPr>
            <w:pStyle w:val="1"/>
          </w:pPr>
        </w:pPrChange>
      </w:pPr>
      <w:ins w:id="488" w:author="user" w:date="2020-05-29T13:51:00Z">
        <w:r w:rsidRPr="004C3900">
          <w:rPr>
            <w:rFonts w:hint="eastAsia"/>
            <w:highlight w:val="yellow"/>
            <w:rtl/>
            <w:rPrChange w:id="489" w:author="user" w:date="2020-05-29T18:01:00Z">
              <w:rPr>
                <w:rFonts w:hint="eastAsia"/>
                <w:rtl/>
              </w:rPr>
            </w:rPrChange>
          </w:rPr>
          <w:t>ניתוח</w:t>
        </w:r>
        <w:r w:rsidRPr="004C3900">
          <w:rPr>
            <w:highlight w:val="yellow"/>
            <w:rtl/>
            <w:rPrChange w:id="490" w:author="user" w:date="2020-05-29T18:01:00Z">
              <w:rPr>
                <w:rtl/>
              </w:rPr>
            </w:rPrChange>
          </w:rPr>
          <w:t xml:space="preserve"> הנתונים - מה תהיה שיטת ניתוח ועיבוד הנתונים? בכמותי: כלים סטטיסטיים. באיכותי: ניתוח תוכן. </w:t>
        </w:r>
      </w:ins>
    </w:p>
    <w:p w14:paraId="6EA88848" w14:textId="4E1FA960" w:rsidR="006D7368" w:rsidRDefault="006D7368">
      <w:pPr>
        <w:pStyle w:val="2"/>
        <w:ind w:left="990" w:hanging="630"/>
        <w:rPr>
          <w:ins w:id="491" w:author="Felix" w:date="2020-05-30T23:37:00Z"/>
        </w:rPr>
        <w:pPrChange w:id="492" w:author="user" w:date="2020-05-29T18:00:00Z">
          <w:pPr>
            <w:pStyle w:val="1"/>
          </w:pPr>
        </w:pPrChange>
      </w:pPr>
      <w:ins w:id="493" w:author="user" w:date="2020-05-29T13:51:00Z">
        <w:r w:rsidRPr="002C44C3">
          <w:rPr>
            <w:rFonts w:hint="eastAsia"/>
            <w:rtl/>
            <w:rPrChange w:id="494" w:author="Felix" w:date="2020-05-30T23:37:00Z">
              <w:rPr>
                <w:rFonts w:hint="eastAsia"/>
                <w:rtl/>
              </w:rPr>
            </w:rPrChange>
          </w:rPr>
          <w:t>אתיקה</w:t>
        </w:r>
        <w:r w:rsidRPr="002C44C3">
          <w:rPr>
            <w:rtl/>
            <w:rPrChange w:id="495" w:author="Felix" w:date="2020-05-30T23:37:00Z">
              <w:rPr>
                <w:rtl/>
              </w:rPr>
            </w:rPrChange>
          </w:rPr>
          <w:t xml:space="preserve"> – דילמות אתיות ודרכי התמודדות.</w:t>
        </w:r>
      </w:ins>
    </w:p>
    <w:p w14:paraId="18BA32E2" w14:textId="26C50130" w:rsidR="002C44C3" w:rsidRPr="006009BA" w:rsidRDefault="002C44C3" w:rsidP="006009BA">
      <w:pPr>
        <w:rPr>
          <w:ins w:id="496" w:author="user" w:date="2020-05-29T13:51:00Z"/>
          <w:lang w:val="en-GB"/>
          <w:rPrChange w:id="497" w:author="Felix" w:date="2020-05-31T06:57:00Z">
            <w:rPr>
              <w:ins w:id="498" w:author="user" w:date="2020-05-29T13:51:00Z"/>
              <w:rtl/>
            </w:rPr>
          </w:rPrChange>
        </w:rPr>
        <w:pPrChange w:id="499" w:author="Felix" w:date="2020-05-31T06:59:00Z">
          <w:pPr>
            <w:pStyle w:val="1"/>
          </w:pPr>
        </w:pPrChange>
      </w:pPr>
      <w:ins w:id="500" w:author="Felix" w:date="2020-05-30T23:37:00Z">
        <w:r>
          <w:rPr>
            <w:rFonts w:hint="cs"/>
            <w:rtl/>
          </w:rPr>
          <w:t xml:space="preserve">כמו בכל עבודה הקשורה לדיון בפגיעויות ואפשרויות דלף של מידע אישי, </w:t>
        </w:r>
      </w:ins>
      <w:ins w:id="501" w:author="Felix" w:date="2020-05-30T23:38:00Z">
        <w:r>
          <w:rPr>
            <w:rFonts w:hint="cs"/>
            <w:rtl/>
          </w:rPr>
          <w:t>ע</w:t>
        </w:r>
      </w:ins>
      <w:ins w:id="502" w:author="Felix" w:date="2020-05-30T23:37:00Z">
        <w:r>
          <w:rPr>
            <w:rFonts w:hint="cs"/>
            <w:rtl/>
          </w:rPr>
          <w:t xml:space="preserve">לול </w:t>
        </w:r>
      </w:ins>
      <w:ins w:id="503" w:author="Felix" w:date="2020-05-30T23:38:00Z">
        <w:r>
          <w:rPr>
            <w:rFonts w:hint="cs"/>
            <w:rtl/>
          </w:rPr>
          <w:t>החוקר לגלות פרצה שמאפשרת פגיעה/שליפה של מידע אישי. במצבים א</w:t>
        </w:r>
        <w:r w:rsidR="006009BA">
          <w:rPr>
            <w:rFonts w:hint="cs"/>
            <w:rtl/>
          </w:rPr>
          <w:t xml:space="preserve">לו בעולם חקר האבטחת מידע, נהוג </w:t>
        </w:r>
      </w:ins>
      <w:ins w:id="504" w:author="Felix" w:date="2020-05-31T06:58:00Z">
        <w:r w:rsidR="006009BA">
          <w:rPr>
            <w:rFonts w:hint="cs"/>
            <w:rtl/>
          </w:rPr>
          <w:t>לד</w:t>
        </w:r>
      </w:ins>
      <w:ins w:id="505" w:author="Felix" w:date="2020-05-30T23:38:00Z">
        <w:r>
          <w:rPr>
            <w:rFonts w:hint="cs"/>
            <w:rtl/>
          </w:rPr>
          <w:t>ווח לחברה האחראית בדיסקרטיות, לאפשר פרק זמן לתיקון</w:t>
        </w:r>
      </w:ins>
      <w:ins w:id="506" w:author="Felix" w:date="2020-05-31T06:58:00Z">
        <w:r w:rsidR="006009BA">
          <w:rPr>
            <w:rFonts w:hint="cs"/>
            <w:rtl/>
          </w:rPr>
          <w:t xml:space="preserve"> ורק אז לפרסם כי נמצאה הבעיה. הליך זה אינו אחיד </w:t>
        </w:r>
        <w:r w:rsidR="006009BA">
          <w:rPr>
            <w:rFonts w:hint="cs"/>
            <w:rtl/>
          </w:rPr>
          <w:lastRenderedPageBreak/>
          <w:t>ולכל חברה מדיניות משלה (</w:t>
        </w:r>
        <w:r w:rsidR="006009BA">
          <w:rPr>
            <w:lang w:val="en-GB"/>
          </w:rPr>
          <w:t>Disclosure</w:t>
        </w:r>
      </w:ins>
      <w:ins w:id="507" w:author="Felix" w:date="2020-05-31T06:59:00Z">
        <w:r w:rsidR="006009BA">
          <w:rPr>
            <w:lang w:val="en-GB"/>
          </w:rPr>
          <w:t xml:space="preserve"> Policy</w:t>
        </w:r>
      </w:ins>
      <w:ins w:id="508" w:author="Felix" w:date="2020-05-31T06:58:00Z">
        <w:r w:rsidR="006009BA">
          <w:rPr>
            <w:rFonts w:hint="cs"/>
            <w:rtl/>
          </w:rPr>
          <w:t>)</w:t>
        </w:r>
      </w:ins>
      <w:ins w:id="509" w:author="Felix" w:date="2020-05-31T06:59:00Z">
        <w:r w:rsidR="006009BA">
          <w:rPr>
            <w:rFonts w:hint="cs"/>
            <w:rtl/>
          </w:rPr>
          <w:t xml:space="preserve">. אם במהלך עבודה זו תתגלה פגיעות קריטית, נאמץ במסגרת עבודה זו את המדיניות של גוגל ונחכה במשך 90 </w:t>
        </w:r>
      </w:ins>
      <w:ins w:id="510" w:author="Felix" w:date="2020-05-31T07:02:00Z">
        <w:r w:rsidR="00D42066">
          <w:rPr>
            <w:rFonts w:hint="cs"/>
            <w:rtl/>
          </w:rPr>
          <w:t>[</w:t>
        </w:r>
        <w:r w:rsidR="00D42066">
          <w:rPr>
            <w:rtl/>
          </w:rPr>
          <w:fldChar w:fldCharType="begin"/>
        </w:r>
        <w:r w:rsidR="00D42066">
          <w:rPr>
            <w:rtl/>
          </w:rPr>
          <w:instrText xml:space="preserve"> </w:instrText>
        </w:r>
        <w:r w:rsidR="00D42066">
          <w:rPr>
            <w:rFonts w:hint="cs"/>
          </w:rPr>
          <w:instrText>REF</w:instrText>
        </w:r>
        <w:r w:rsidR="00D42066">
          <w:rPr>
            <w:rFonts w:hint="cs"/>
            <w:rtl/>
          </w:rPr>
          <w:instrText xml:space="preserve"> _</w:instrText>
        </w:r>
        <w:r w:rsidR="00D42066">
          <w:rPr>
            <w:rFonts w:hint="cs"/>
          </w:rPr>
          <w:instrText>Ref41800977 \r \h</w:instrText>
        </w:r>
        <w:r w:rsidR="00D42066">
          <w:rPr>
            <w:rtl/>
          </w:rPr>
          <w:instrText xml:space="preserve"> </w:instrText>
        </w:r>
        <w:r w:rsidR="00D42066">
          <w:rPr>
            <w:rtl/>
          </w:rPr>
        </w:r>
      </w:ins>
      <w:r w:rsidR="00D42066">
        <w:rPr>
          <w:rtl/>
        </w:rPr>
        <w:fldChar w:fldCharType="separate"/>
      </w:r>
      <w:ins w:id="511" w:author="Felix" w:date="2020-05-31T07:02:00Z">
        <w:r w:rsidR="00D42066">
          <w:rPr>
            <w:rtl/>
          </w:rPr>
          <w:t>‏4</w:t>
        </w:r>
        <w:r w:rsidR="00D42066">
          <w:rPr>
            <w:rtl/>
          </w:rPr>
          <w:fldChar w:fldCharType="end"/>
        </w:r>
        <w:bookmarkStart w:id="512" w:name="_GoBack"/>
        <w:bookmarkEnd w:id="512"/>
        <w:r w:rsidR="00D42066">
          <w:rPr>
            <w:rFonts w:hint="cs"/>
            <w:rtl/>
          </w:rPr>
          <w:t xml:space="preserve">] </w:t>
        </w:r>
      </w:ins>
      <w:ins w:id="513" w:author="Felix" w:date="2020-05-31T06:59:00Z">
        <w:r w:rsidR="006009BA">
          <w:rPr>
            <w:rFonts w:hint="cs"/>
            <w:rtl/>
          </w:rPr>
          <w:t>יום מדיווח הבעיה לחברה האחראית.</w:t>
        </w:r>
      </w:ins>
    </w:p>
    <w:p w14:paraId="52811ECD" w14:textId="66A3ACF4" w:rsidR="006D7368" w:rsidRPr="004C3900" w:rsidRDefault="006D7368">
      <w:pPr>
        <w:pStyle w:val="2"/>
        <w:ind w:left="990" w:hanging="630"/>
        <w:rPr>
          <w:ins w:id="514" w:author="user" w:date="2020-05-29T13:51:00Z"/>
          <w:highlight w:val="yellow"/>
          <w:rtl/>
          <w:rPrChange w:id="515" w:author="user" w:date="2020-05-29T18:01:00Z">
            <w:rPr>
              <w:ins w:id="516" w:author="user" w:date="2020-05-29T13:51:00Z"/>
              <w:rtl/>
            </w:rPr>
          </w:rPrChange>
        </w:rPr>
        <w:pPrChange w:id="517" w:author="user" w:date="2020-05-29T18:00:00Z">
          <w:pPr>
            <w:pStyle w:val="1"/>
          </w:pPr>
        </w:pPrChange>
      </w:pPr>
      <w:ins w:id="518" w:author="user" w:date="2020-05-29T13:51:00Z">
        <w:r w:rsidRPr="004C3900">
          <w:rPr>
            <w:rFonts w:hint="eastAsia"/>
            <w:highlight w:val="yellow"/>
            <w:rtl/>
            <w:rPrChange w:id="519" w:author="user" w:date="2020-05-29T18:01:00Z">
              <w:rPr>
                <w:rFonts w:hint="eastAsia"/>
                <w:rtl/>
              </w:rPr>
            </w:rPrChange>
          </w:rPr>
          <w:t>תכנון</w:t>
        </w:r>
        <w:r w:rsidRPr="004C3900">
          <w:rPr>
            <w:highlight w:val="yellow"/>
            <w:rtl/>
            <w:rPrChange w:id="520" w:author="user" w:date="2020-05-29T18:01:00Z">
              <w:rPr>
                <w:rtl/>
              </w:rPr>
            </w:rPrChange>
          </w:rPr>
          <w:t xml:space="preserve"> לוחות זמנים ושלבי העבודה – הסבר ותרשים </w:t>
        </w:r>
        <w:r w:rsidRPr="004C3900">
          <w:rPr>
            <w:rFonts w:hint="eastAsia"/>
            <w:highlight w:val="yellow"/>
            <w:rtl/>
            <w:rPrChange w:id="521" w:author="user" w:date="2020-05-29T18:01:00Z">
              <w:rPr>
                <w:rFonts w:hint="eastAsia"/>
                <w:rtl/>
              </w:rPr>
            </w:rPrChange>
          </w:rPr>
          <w:t>גאנט</w:t>
        </w:r>
      </w:ins>
    </w:p>
    <w:p w14:paraId="3E8786FF" w14:textId="77777777" w:rsidR="006D7368" w:rsidRPr="004C3900" w:rsidRDefault="006D7368">
      <w:pPr>
        <w:pStyle w:val="2"/>
        <w:ind w:left="990" w:hanging="630"/>
        <w:rPr>
          <w:ins w:id="522" w:author="user" w:date="2020-05-29T13:51:00Z"/>
          <w:highlight w:val="yellow"/>
          <w:rtl/>
          <w:rPrChange w:id="523" w:author="user" w:date="2020-05-29T18:01:00Z">
            <w:rPr>
              <w:ins w:id="524" w:author="user" w:date="2020-05-29T13:51:00Z"/>
              <w:rtl/>
            </w:rPr>
          </w:rPrChange>
        </w:rPr>
        <w:pPrChange w:id="525" w:author="user" w:date="2020-05-29T18:00:00Z">
          <w:pPr>
            <w:pStyle w:val="1"/>
          </w:pPr>
        </w:pPrChange>
      </w:pPr>
      <w:ins w:id="526" w:author="user" w:date="2020-05-29T13:51:00Z">
        <w:r w:rsidRPr="004C3900">
          <w:rPr>
            <w:rFonts w:hint="eastAsia"/>
            <w:highlight w:val="yellow"/>
            <w:rtl/>
            <w:rPrChange w:id="527" w:author="user" w:date="2020-05-29T18:01:00Z">
              <w:rPr>
                <w:rFonts w:hint="eastAsia"/>
                <w:b/>
                <w:bCs/>
                <w:rtl/>
              </w:rPr>
            </w:rPrChange>
          </w:rPr>
          <w:t>הערה</w:t>
        </w:r>
        <w:r w:rsidRPr="004C3900">
          <w:rPr>
            <w:highlight w:val="yellow"/>
            <w:rtl/>
            <w:rPrChange w:id="528" w:author="user" w:date="2020-05-29T18:01:00Z">
              <w:rPr>
                <w:b/>
                <w:bCs/>
                <w:rtl/>
              </w:rPr>
            </w:rPrChange>
          </w:rPr>
          <w:t xml:space="preserve">: כמובן שלא כל תתי הסעיפים </w:t>
        </w:r>
        <w:r w:rsidRPr="004C3900">
          <w:rPr>
            <w:rFonts w:hint="eastAsia"/>
            <w:highlight w:val="yellow"/>
            <w:rtl/>
            <w:rPrChange w:id="529" w:author="user" w:date="2020-05-29T18:01:00Z">
              <w:rPr>
                <w:rFonts w:hint="eastAsia"/>
                <w:rtl/>
              </w:rPr>
            </w:rPrChange>
          </w:rPr>
          <w:t>רלוונטים</w:t>
        </w:r>
        <w:r w:rsidRPr="004C3900">
          <w:rPr>
            <w:highlight w:val="yellow"/>
            <w:rtl/>
            <w:rPrChange w:id="530" w:author="user" w:date="2020-05-29T18:01:00Z">
              <w:rPr>
                <w:rtl/>
              </w:rPr>
            </w:rPrChange>
          </w:rPr>
          <w:t xml:space="preserve"> לכל העבודות.</w:t>
        </w:r>
      </w:ins>
    </w:p>
    <w:p w14:paraId="7052CD62" w14:textId="77777777" w:rsidR="006D7368" w:rsidRPr="009D25DC" w:rsidRDefault="006D7368">
      <w:pPr>
        <w:pStyle w:val="1"/>
        <w:numPr>
          <w:ilvl w:val="0"/>
          <w:numId w:val="0"/>
        </w:numPr>
        <w:ind w:left="360" w:hanging="360"/>
        <w:rPr>
          <w:ins w:id="531" w:author="user" w:date="2020-05-29T13:51:00Z"/>
          <w:rtl/>
        </w:rPr>
        <w:pPrChange w:id="532" w:author="user" w:date="2020-05-29T18:00:00Z">
          <w:pPr>
            <w:pStyle w:val="1"/>
          </w:pPr>
        </w:pPrChange>
      </w:pPr>
    </w:p>
    <w:p w14:paraId="339E2642" w14:textId="77777777" w:rsidR="006D7368" w:rsidRDefault="006D7368" w:rsidP="00EB30D9">
      <w:pPr>
        <w:pStyle w:val="1"/>
        <w:rPr>
          <w:ins w:id="533" w:author="user" w:date="2020-05-30T14:01:00Z"/>
          <w:rtl/>
        </w:rPr>
        <w:pPrChange w:id="534" w:author="Felix" w:date="2020-05-30T23:30:00Z">
          <w:pPr>
            <w:pStyle w:val="1"/>
          </w:pPr>
        </w:pPrChange>
      </w:pPr>
      <w:ins w:id="535" w:author="user" w:date="2020-05-29T13:51:00Z">
        <w:r w:rsidRPr="009D25DC">
          <w:rPr>
            <w:rFonts w:hint="cs"/>
            <w:rtl/>
          </w:rPr>
          <w:t xml:space="preserve">רשימת מקורות </w:t>
        </w:r>
        <w:r w:rsidRPr="009D25DC">
          <w:t>References</w:t>
        </w:r>
        <w:r w:rsidRPr="009D25DC">
          <w:rPr>
            <w:rFonts w:hint="cs"/>
            <w:rtl/>
          </w:rPr>
          <w:t xml:space="preserve"> ראשונית</w:t>
        </w:r>
      </w:ins>
    </w:p>
    <w:bookmarkStart w:id="536" w:name="_Ref41773057"/>
    <w:p w14:paraId="0E266BB4" w14:textId="4CF617E2" w:rsidR="00A42CC1" w:rsidRDefault="00EB30D9" w:rsidP="00EB30D9">
      <w:pPr>
        <w:pStyle w:val="ListParagraph"/>
        <w:numPr>
          <w:ilvl w:val="0"/>
          <w:numId w:val="21"/>
        </w:numPr>
        <w:rPr>
          <w:ins w:id="537" w:author="Felix" w:date="2020-05-30T23:25:00Z"/>
        </w:rPr>
        <w:pPrChange w:id="538" w:author="Felix" w:date="2020-05-30T23:26:00Z">
          <w:pPr>
            <w:pStyle w:val="1"/>
          </w:pPr>
        </w:pPrChange>
      </w:pPr>
      <w:ins w:id="539" w:author="Felix" w:date="2020-05-30T23:27:00Z">
        <w:r>
          <w:rPr>
            <w:rtl/>
          </w:rPr>
          <w:fldChar w:fldCharType="begin"/>
        </w:r>
        <w:r>
          <w:rPr>
            <w:rtl/>
          </w:rPr>
          <w:instrText xml:space="preserve"> </w:instrText>
        </w:r>
        <w:r>
          <w:instrText>HYPERLINK</w:instrText>
        </w:r>
        <w:r>
          <w:rPr>
            <w:rtl/>
          </w:rPr>
          <w:instrText xml:space="preserve"> "1.%09</w:instrText>
        </w:r>
        <w:r>
          <w:instrText>https:/www.medgadget.com/2020/01/medical-devices-market-regional-analysis-2020-2025-global-market-size-research-report-trends-growth.html</w:instrText>
        </w:r>
        <w:r>
          <w:rPr>
            <w:rtl/>
          </w:rPr>
          <w:instrText xml:space="preserve">" </w:instrText>
        </w:r>
        <w:r>
          <w:rPr>
            <w:rtl/>
          </w:rPr>
        </w:r>
        <w:r>
          <w:rPr>
            <w:rtl/>
          </w:rPr>
          <w:fldChar w:fldCharType="separate"/>
        </w:r>
        <w:r w:rsidR="00A42CC1" w:rsidRPr="00EB30D9">
          <w:rPr>
            <w:rStyle w:val="Hyperlink"/>
            <w:rFonts w:hint="cs"/>
            <w:rtl/>
          </w:rPr>
          <w:t>סקר חיזוי גודל שוק מכשור רפואי</w:t>
        </w:r>
        <w:r>
          <w:rPr>
            <w:rtl/>
          </w:rPr>
          <w:fldChar w:fldCharType="end"/>
        </w:r>
      </w:ins>
      <w:ins w:id="540" w:author="user" w:date="2020-05-30T14:02:00Z">
        <w:r w:rsidR="00A42CC1">
          <w:rPr>
            <w:rFonts w:hint="cs"/>
            <w:rtl/>
          </w:rPr>
          <w:t xml:space="preserve"> </w:t>
        </w:r>
        <w:del w:id="541" w:author="Felix" w:date="2020-05-30T23:26:00Z">
          <w:r w:rsidR="00A42CC1" w:rsidDel="00EB30D9">
            <w:fldChar w:fldCharType="begin"/>
          </w:r>
          <w:r w:rsidR="00A42CC1" w:rsidDel="00EB30D9">
            <w:delInstrText xml:space="preserve"> HYPERLINK "https://www.medgadget.com/2020/01/medical-devices-market-regional-analysis-2020-2025-global-market-size-research-report-trends-growth.html" </w:delInstrText>
          </w:r>
          <w:r w:rsidR="00A42CC1" w:rsidDel="00EB30D9">
            <w:fldChar w:fldCharType="separate"/>
          </w:r>
          <w:r w:rsidR="00A42CC1" w:rsidDel="00EB30D9">
            <w:rPr>
              <w:rStyle w:val="Hyperlink"/>
            </w:rPr>
            <w:delText>https://www.medgadget.com/2020/01/medical-devices-market-regional-analysis-2020-2025-global-market-size-research-report-trends-growth.html</w:delText>
          </w:r>
          <w:r w:rsidR="00A42CC1" w:rsidDel="00EB30D9">
            <w:fldChar w:fldCharType="end"/>
          </w:r>
        </w:del>
      </w:ins>
      <w:bookmarkEnd w:id="536"/>
    </w:p>
    <w:p w14:paraId="05CCF426" w14:textId="7284C69F" w:rsidR="009B0B52" w:rsidRDefault="00EB30D9" w:rsidP="00EB30D9">
      <w:pPr>
        <w:pStyle w:val="ListParagraph"/>
        <w:numPr>
          <w:ilvl w:val="0"/>
          <w:numId w:val="21"/>
        </w:numPr>
        <w:rPr>
          <w:ins w:id="542" w:author="Felix" w:date="2020-05-30T23:28:00Z"/>
        </w:rPr>
        <w:pPrChange w:id="543" w:author="Felix" w:date="2020-05-30T23:27:00Z">
          <w:pPr>
            <w:pStyle w:val="1"/>
          </w:pPr>
        </w:pPrChange>
      </w:pPr>
      <w:ins w:id="544" w:author="Felix" w:date="2020-05-30T23:27:00Z">
        <w:r>
          <w:rPr>
            <w:rtl/>
          </w:rPr>
          <w:fldChar w:fldCharType="begin"/>
        </w:r>
        <w:r>
          <w:rPr>
            <w:rtl/>
          </w:rPr>
          <w:instrText xml:space="preserve"> </w:instrText>
        </w:r>
        <w:r>
          <w:instrText>HYPERLINK</w:instrText>
        </w:r>
        <w:r>
          <w:rPr>
            <w:rtl/>
          </w:rPr>
          <w:instrText xml:space="preserve"> "</w:instrText>
        </w:r>
        <w:r>
          <w:instrText>https://foi.gov.il/sites/default/files/%D7%94%D7%9E%D7%93%D7%A8%D7%99%D7%9A%20%D7%94%D7%9E%D7%9C%D7%90%20%D7%9C%D7%99%D7%99%D7%A9%D7%95%D7%9D%20%D7%AA%D7%A7%D7%A0%D7%95%D7%AA%20%D7%90%D7%91%D7%98%D7%97%D7%AA%20%D7%9E%D7%99%D7%93%D7%A2%20-%20PDF%20%D7%9C%D7%94%D7%93%D7%A4%D7%A1%D7%94.pdf</w:instrText>
        </w:r>
        <w:r>
          <w:rPr>
            <w:rtl/>
          </w:rPr>
          <w:instrText xml:space="preserve">" </w:instrText>
        </w:r>
        <w:r>
          <w:rPr>
            <w:rtl/>
          </w:rPr>
        </w:r>
        <w:r>
          <w:rPr>
            <w:rtl/>
          </w:rPr>
          <w:fldChar w:fldCharType="separate"/>
        </w:r>
        <w:r w:rsidR="009B0B52" w:rsidRPr="00EB30D9">
          <w:rPr>
            <w:rStyle w:val="Hyperlink"/>
            <w:rFonts w:hint="cs"/>
            <w:rtl/>
          </w:rPr>
          <w:t xml:space="preserve">הרשות להגנת הפרטיות </w:t>
        </w:r>
        <w:r w:rsidR="009B0B52" w:rsidRPr="00EB30D9">
          <w:rPr>
            <w:rStyle w:val="Hyperlink"/>
            <w:rtl/>
          </w:rPr>
          <w:t>–</w:t>
        </w:r>
        <w:r w:rsidR="009B0B52" w:rsidRPr="00EB30D9">
          <w:rPr>
            <w:rStyle w:val="Hyperlink"/>
            <w:rFonts w:hint="cs"/>
            <w:rtl/>
          </w:rPr>
          <w:t xml:space="preserve"> מדריך לתקנות להגנה על פרטיות</w:t>
        </w:r>
        <w:r>
          <w:rPr>
            <w:rtl/>
          </w:rPr>
          <w:fldChar w:fldCharType="end"/>
        </w:r>
      </w:ins>
    </w:p>
    <w:p w14:paraId="1D3DC5FE" w14:textId="499BE65F" w:rsidR="00EB30D9" w:rsidRDefault="00EB30D9" w:rsidP="00EB30D9">
      <w:pPr>
        <w:pStyle w:val="2"/>
        <w:numPr>
          <w:ilvl w:val="0"/>
          <w:numId w:val="21"/>
        </w:numPr>
        <w:rPr>
          <w:ins w:id="545" w:author="Felix" w:date="2020-05-30T23:29:00Z"/>
        </w:rPr>
        <w:pPrChange w:id="546" w:author="Felix" w:date="2020-05-30T23:29:00Z">
          <w:pPr>
            <w:pStyle w:val="2"/>
            <w:numPr>
              <w:ilvl w:val="0"/>
              <w:numId w:val="21"/>
            </w:numPr>
            <w:ind w:left="720" w:hanging="360"/>
          </w:pPr>
        </w:pPrChange>
      </w:pPr>
      <w:ins w:id="547" w:author="Felix" w:date="2020-05-30T23:29:00Z">
        <w:r>
          <w:rPr>
            <w:rtl/>
          </w:rPr>
          <w:fldChar w:fldCharType="begin"/>
        </w:r>
        <w:r>
          <w:rPr>
            <w:rtl/>
          </w:rPr>
          <w:instrText xml:space="preserve"> </w:instrText>
        </w:r>
        <w:r>
          <w:instrText>HYPERLINK</w:instrText>
        </w:r>
        <w:r>
          <w:rPr>
            <w:rtl/>
          </w:rPr>
          <w:instrText xml:space="preserve"> "</w:instrText>
        </w:r>
        <w:r>
          <w:instrText>https://www.gov.il/he/departments/topics/11</w:instrText>
        </w:r>
        <w:r>
          <w:rPr>
            <w:rtl/>
          </w:rPr>
          <w:instrText xml:space="preserve">" </w:instrText>
        </w:r>
        <w:r>
          <w:rPr>
            <w:rtl/>
          </w:rPr>
        </w:r>
        <w:r>
          <w:rPr>
            <w:rtl/>
          </w:rPr>
          <w:fldChar w:fldCharType="separate"/>
        </w:r>
        <w:r w:rsidRPr="00EB30D9">
          <w:rPr>
            <w:rStyle w:val="Hyperlink"/>
            <w:rFonts w:hint="cs"/>
            <w:rtl/>
          </w:rPr>
          <w:t>מדריך תורת הגנה ארגונית</w:t>
        </w:r>
        <w:r>
          <w:rPr>
            <w:rtl/>
          </w:rPr>
          <w:fldChar w:fldCharType="end"/>
        </w:r>
        <w:r>
          <w:t xml:space="preserve"> </w:t>
        </w:r>
      </w:ins>
    </w:p>
    <w:p w14:paraId="69CB77FC" w14:textId="594E071B" w:rsidR="00EB30D9" w:rsidRDefault="00D42066" w:rsidP="00EB30D9">
      <w:pPr>
        <w:pStyle w:val="2"/>
        <w:numPr>
          <w:ilvl w:val="0"/>
          <w:numId w:val="21"/>
        </w:numPr>
        <w:rPr>
          <w:moveTo w:id="548" w:author="Felix" w:date="2020-05-30T23:28:00Z"/>
        </w:rPr>
        <w:pPrChange w:id="549" w:author="Felix" w:date="2020-05-30T23:29:00Z">
          <w:pPr>
            <w:pStyle w:val="2"/>
            <w:numPr>
              <w:ilvl w:val="0"/>
              <w:numId w:val="21"/>
            </w:numPr>
            <w:ind w:left="720" w:hanging="360"/>
          </w:pPr>
        </w:pPrChange>
      </w:pPr>
      <w:ins w:id="550" w:author="Felix" w:date="2020-05-31T07:02:00Z">
        <w:r>
          <w:rPr>
            <w:lang w:val="en-GB"/>
          </w:rPr>
          <w:fldChar w:fldCharType="begin"/>
        </w:r>
        <w:r>
          <w:rPr>
            <w:lang w:val="en-GB"/>
          </w:rPr>
          <w:instrText xml:space="preserve"> HYPERLINK "https://googleprojectzero.blogspot.com/" </w:instrText>
        </w:r>
        <w:r>
          <w:rPr>
            <w:lang w:val="en-GB"/>
          </w:rPr>
        </w:r>
        <w:r>
          <w:rPr>
            <w:lang w:val="en-GB"/>
          </w:rPr>
          <w:fldChar w:fldCharType="separate"/>
        </w:r>
        <w:bookmarkStart w:id="551" w:name="_Ref41800977"/>
        <w:r w:rsidRPr="00D42066">
          <w:rPr>
            <w:rStyle w:val="Hyperlink"/>
            <w:lang w:val="en-GB"/>
          </w:rPr>
          <w:t>Google project zero Disclosure Policy</w:t>
        </w:r>
        <w:bookmarkEnd w:id="551"/>
        <w:r>
          <w:rPr>
            <w:lang w:val="en-GB"/>
          </w:rPr>
          <w:fldChar w:fldCharType="end"/>
        </w:r>
      </w:ins>
      <w:moveToRangeStart w:id="552" w:author="Felix" w:date="2020-05-30T23:28:00Z" w:name="move41773711"/>
      <w:moveTo w:id="553" w:author="Felix" w:date="2020-05-30T23:28:00Z">
        <w:del w:id="554" w:author="Felix" w:date="2020-05-30T23:29:00Z">
          <w:r w:rsidR="00EB30D9" w:rsidDel="00EB30D9">
            <w:fldChar w:fldCharType="begin"/>
          </w:r>
          <w:r w:rsidR="00EB30D9" w:rsidDel="00EB30D9">
            <w:delInstrText xml:space="preserve"> HYPERLINK "https://www.gov.il/he/departments/topics/11" </w:delInstrText>
          </w:r>
          <w:r w:rsidR="00EB30D9" w:rsidDel="00EB30D9">
            <w:fldChar w:fldCharType="separate"/>
          </w:r>
          <w:r w:rsidR="00EB30D9" w:rsidDel="00EB30D9">
            <w:rPr>
              <w:rStyle w:val="Hyperlink"/>
            </w:rPr>
            <w:delText>https://www.gov.il/he/departments/topics/11</w:delText>
          </w:r>
          <w:r w:rsidR="00EB30D9" w:rsidDel="00EB30D9">
            <w:fldChar w:fldCharType="end"/>
          </w:r>
          <w:r w:rsidR="00EB30D9" w:rsidDel="00EB30D9">
            <w:rPr>
              <w:rFonts w:hint="cs"/>
              <w:rtl/>
            </w:rPr>
            <w:delText xml:space="preserve"> מדריך תורת הגנה ארגונית</w:delText>
          </w:r>
        </w:del>
      </w:moveTo>
    </w:p>
    <w:moveToRangeEnd w:id="552"/>
    <w:p w14:paraId="7338EC3B" w14:textId="77777777" w:rsidR="00EB30D9" w:rsidRPr="009D25DC" w:rsidRDefault="00EB30D9" w:rsidP="00EB30D9">
      <w:pPr>
        <w:pStyle w:val="ListParagraph"/>
        <w:numPr>
          <w:ilvl w:val="0"/>
          <w:numId w:val="21"/>
        </w:numPr>
        <w:rPr>
          <w:ins w:id="555" w:author="user" w:date="2020-05-29T13:51:00Z"/>
          <w:rtl/>
        </w:rPr>
        <w:pPrChange w:id="556" w:author="Felix" w:date="2020-05-30T23:27:00Z">
          <w:pPr>
            <w:pStyle w:val="1"/>
          </w:pPr>
        </w:pPrChange>
      </w:pPr>
    </w:p>
    <w:p w14:paraId="737D7C34" w14:textId="77777777" w:rsidR="006D7368" w:rsidRPr="009D25DC" w:rsidRDefault="006D7368">
      <w:pPr>
        <w:rPr>
          <w:ins w:id="557" w:author="user" w:date="2020-05-29T13:51:00Z"/>
          <w:rtl/>
        </w:rPr>
        <w:pPrChange w:id="558" w:author="user" w:date="2020-05-29T18:01:00Z">
          <w:pPr>
            <w:pStyle w:val="1"/>
          </w:pPr>
        </w:pPrChange>
      </w:pPr>
      <w:ins w:id="559" w:author="user" w:date="2020-05-29T13:51:00Z">
        <w:r w:rsidRPr="009D25DC">
          <w:rPr>
            <w:rtl/>
          </w:rPr>
          <w:t xml:space="preserve">את רשימת המקורות </w:t>
        </w:r>
        <w:r w:rsidRPr="009D25DC">
          <w:t>References</w:t>
        </w:r>
        <w:r w:rsidRPr="009D25DC">
          <w:rPr>
            <w:rtl/>
          </w:rPr>
          <w:t xml:space="preserve"> יש לערוך לפי תקן </w:t>
        </w:r>
        <w:r w:rsidRPr="009D25DC">
          <w:t>APA</w:t>
        </w:r>
        <w:r w:rsidRPr="009D25DC">
          <w:rPr>
            <w:rFonts w:hint="cs"/>
            <w:rtl/>
          </w:rPr>
          <w:t>. ראו למשל:</w:t>
        </w:r>
      </w:ins>
    </w:p>
    <w:p w14:paraId="3012BA9F" w14:textId="77777777" w:rsidR="006D7368" w:rsidRPr="009D25DC" w:rsidRDefault="006D7368">
      <w:pPr>
        <w:pStyle w:val="1"/>
        <w:bidi w:val="0"/>
        <w:rPr>
          <w:ins w:id="560" w:author="user" w:date="2020-05-29T13:51:00Z"/>
          <w:rtl/>
        </w:rPr>
      </w:pPr>
      <w:ins w:id="561" w:author="user" w:date="2020-05-29T13:51:00Z">
        <w:r>
          <w:fldChar w:fldCharType="begin"/>
        </w:r>
        <w:r>
          <w:instrText xml:space="preserve"> HYPERLINK "http://owl.english.purdue.edu/owl/resource/560/01/" </w:instrText>
        </w:r>
        <w:r>
          <w:fldChar w:fldCharType="separate"/>
        </w:r>
        <w:r w:rsidRPr="009D25DC">
          <w:rPr>
            <w:color w:val="0000FF"/>
            <w:u w:val="single"/>
          </w:rPr>
          <w:t>http://o</w:t>
        </w:r>
        <w:r w:rsidRPr="009D25DC">
          <w:rPr>
            <w:color w:val="0000FF"/>
            <w:u w:val="single"/>
          </w:rPr>
          <w:t>w</w:t>
        </w:r>
        <w:r w:rsidRPr="009D25DC">
          <w:rPr>
            <w:color w:val="0000FF"/>
            <w:u w:val="single"/>
          </w:rPr>
          <w:t>l.english.purdue.edu/owl/resource/560/01</w:t>
        </w:r>
        <w:r>
          <w:rPr>
            <w:color w:val="0000FF"/>
            <w:u w:val="single"/>
          </w:rPr>
          <w:fldChar w:fldCharType="end"/>
        </w:r>
      </w:ins>
    </w:p>
    <w:p w14:paraId="1EFBCAB8" w14:textId="77777777" w:rsidR="00796454" w:rsidRPr="00E81C5E" w:rsidRDefault="00796454">
      <w:pPr>
        <w:rPr>
          <w:rtl/>
        </w:rPr>
        <w:pPrChange w:id="562" w:author="user" w:date="2020-05-29T18:00:00Z">
          <w:pPr/>
        </w:pPrChange>
      </w:pPr>
    </w:p>
    <w:sectPr w:rsidR="00796454" w:rsidRPr="00E81C5E" w:rsidSect="00D06010">
      <w:footerReference w:type="default" r:id="rId9"/>
      <w:headerReference w:type="first" r:id="rId10"/>
      <w:footerReference w:type="first" r:id="rId11"/>
      <w:pgSz w:w="11906" w:h="16838" w:code="9"/>
      <w:pgMar w:top="238" w:right="1418" w:bottom="851" w:left="1418" w:header="568" w:footer="367" w:gutter="0"/>
      <w:cols w:space="720"/>
      <w:titlePg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56794" w16cid:durableId="225561A5"/>
  <w16cid:commentId w16cid:paraId="096B64CC" w16cid:durableId="225562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24CCF" w14:textId="77777777" w:rsidR="00B24432" w:rsidRDefault="00B24432" w:rsidP="00FB414A">
      <w:r>
        <w:separator/>
      </w:r>
    </w:p>
  </w:endnote>
  <w:endnote w:type="continuationSeparator" w:id="0">
    <w:p w14:paraId="09252AE6" w14:textId="77777777" w:rsidR="00B24432" w:rsidRDefault="00B24432" w:rsidP="00FB414A">
      <w:r>
        <w:continuationSeparator/>
      </w:r>
    </w:p>
  </w:endnote>
  <w:endnote w:type="continuationNotice" w:id="1">
    <w:p w14:paraId="6D97D689" w14:textId="77777777" w:rsidR="00B24432" w:rsidRDefault="00B24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5E9" w14:textId="64F3A072" w:rsidR="00B25683" w:rsidRDefault="00B25683">
    <w:pPr>
      <w:pStyle w:val="Footer"/>
    </w:pPr>
    <w:ins w:id="563" w:author="user" w:date="2020-05-30T14:12:00Z">
      <w:r w:rsidRPr="002D3167">
        <w:rPr>
          <w:noProof/>
          <w:lang w:val="en-GB" w:eastAsia="en-GB"/>
        </w:rPr>
        <w:drawing>
          <wp:inline distT="0" distB="0" distL="0" distR="0" wp14:anchorId="715F1097" wp14:editId="33F15569">
            <wp:extent cx="5759450" cy="42498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A0697" w14:textId="6D748CC4" w:rsidR="009E675D" w:rsidRDefault="009E675D" w:rsidP="00646D32">
    <w:pPr>
      <w:pStyle w:val="Footer"/>
    </w:pPr>
    <w:r w:rsidRPr="002D3167">
      <w:rPr>
        <w:noProof/>
        <w:lang w:val="en-GB" w:eastAsia="en-GB"/>
      </w:rPr>
      <w:drawing>
        <wp:inline distT="0" distB="0" distL="0" distR="0" wp14:anchorId="0CCC7EC9" wp14:editId="4823EB18">
          <wp:extent cx="5765800" cy="42545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DC78E" w14:textId="77777777" w:rsidR="00B24432" w:rsidRDefault="00B24432" w:rsidP="00FB414A">
      <w:r>
        <w:separator/>
      </w:r>
    </w:p>
  </w:footnote>
  <w:footnote w:type="continuationSeparator" w:id="0">
    <w:p w14:paraId="73B75F2F" w14:textId="77777777" w:rsidR="00B24432" w:rsidRDefault="00B24432" w:rsidP="00FB414A">
      <w:r>
        <w:continuationSeparator/>
      </w:r>
    </w:p>
  </w:footnote>
  <w:footnote w:type="continuationNotice" w:id="1">
    <w:p w14:paraId="0837EA4E" w14:textId="77777777" w:rsidR="00B24432" w:rsidRDefault="00B244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EE1A2" w14:textId="17D8A667" w:rsidR="009E675D" w:rsidRDefault="009E675D" w:rsidP="00AB7A3D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0B99227B" wp14:editId="04F72E82">
          <wp:extent cx="123825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20D4"/>
    <w:multiLevelType w:val="hybridMultilevel"/>
    <w:tmpl w:val="50A2E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3D3"/>
    <w:multiLevelType w:val="hybridMultilevel"/>
    <w:tmpl w:val="14B4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187D"/>
    <w:multiLevelType w:val="hybridMultilevel"/>
    <w:tmpl w:val="602CD1F0"/>
    <w:lvl w:ilvl="0" w:tplc="757819D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80361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60C4F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A49940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FE1B5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DEDBA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AE6C6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2FE46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256A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424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9356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A7F6030"/>
    <w:multiLevelType w:val="hybridMultilevel"/>
    <w:tmpl w:val="5D421CAA"/>
    <w:lvl w:ilvl="0" w:tplc="1DFA7DF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63199"/>
    <w:multiLevelType w:val="multilevel"/>
    <w:tmpl w:val="E1F646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12467D"/>
    <w:multiLevelType w:val="multilevel"/>
    <w:tmpl w:val="E87C7E9A"/>
    <w:lvl w:ilvl="0">
      <w:start w:val="2"/>
      <w:numFmt w:val="decimal"/>
      <w:lvlText w:val="%1"/>
      <w:lvlJc w:val="left"/>
      <w:pPr>
        <w:tabs>
          <w:tab w:val="num" w:pos="360"/>
        </w:tabs>
        <w:ind w:left="360" w:right="360" w:hanging="360"/>
      </w:pPr>
      <w:rPr>
        <w:rFonts w:hint="cs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360"/>
      </w:pPr>
      <w:rPr>
        <w:rFonts w:hint="cs"/>
        <w:u w:val="none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right="1440" w:hanging="720"/>
      </w:pPr>
      <w:rPr>
        <w:rFonts w:hint="cs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right="1800" w:hanging="720"/>
      </w:pPr>
      <w:rPr>
        <w:rFonts w:hint="cs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right="2520" w:hanging="1080"/>
      </w:pPr>
      <w:rPr>
        <w:rFonts w:hint="cs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right="2880" w:hanging="1080"/>
      </w:pPr>
      <w:rPr>
        <w:rFonts w:hint="cs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right="3600" w:hanging="1440"/>
      </w:pPr>
      <w:rPr>
        <w:rFonts w:hint="cs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right="3960" w:hanging="1440"/>
      </w:pPr>
      <w:rPr>
        <w:rFonts w:hint="cs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right="4680" w:hanging="1800"/>
      </w:pPr>
      <w:rPr>
        <w:rFonts w:hint="cs"/>
        <w:u w:val="none"/>
      </w:rPr>
    </w:lvl>
  </w:abstractNum>
  <w:abstractNum w:abstractNumId="8" w15:restartNumberingAfterBreak="0">
    <w:nsid w:val="50C301F8"/>
    <w:multiLevelType w:val="multilevel"/>
    <w:tmpl w:val="D534B22A"/>
    <w:lvl w:ilvl="0">
      <w:start w:val="1"/>
      <w:numFmt w:val="decimal"/>
      <w:lvlText w:val="%1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3" w:hanging="3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5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7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9" w:hanging="3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3" w:hanging="3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5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7" w:hanging="391"/>
      </w:pPr>
      <w:rPr>
        <w:rFonts w:hint="default"/>
      </w:rPr>
    </w:lvl>
  </w:abstractNum>
  <w:abstractNum w:abstractNumId="9" w15:restartNumberingAfterBreak="0">
    <w:nsid w:val="58D070C3"/>
    <w:multiLevelType w:val="hybridMultilevel"/>
    <w:tmpl w:val="C19C0B3A"/>
    <w:lvl w:ilvl="0" w:tplc="A29A8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A2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3B16A3"/>
    <w:multiLevelType w:val="multilevel"/>
    <w:tmpl w:val="90B60E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bidi="he-IL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5"/>
  </w:num>
  <w:num w:numId="7">
    <w:abstractNumId w:val="11"/>
  </w:num>
  <w:num w:numId="8">
    <w:abstractNumId w:val="3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0"/>
  </w:num>
  <w:num w:numId="20">
    <w:abstractNumId w:val="6"/>
  </w:num>
  <w:num w:numId="21">
    <w:abstractNumId w:val="9"/>
  </w:num>
  <w:num w:numId="2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">
    <w15:presenceInfo w15:providerId="None" w15:userId="Fel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68"/>
    <w:rsid w:val="00001516"/>
    <w:rsid w:val="00003FBD"/>
    <w:rsid w:val="00005FE5"/>
    <w:rsid w:val="000073D4"/>
    <w:rsid w:val="00010784"/>
    <w:rsid w:val="00010998"/>
    <w:rsid w:val="000317A5"/>
    <w:rsid w:val="00044EA9"/>
    <w:rsid w:val="00062EE5"/>
    <w:rsid w:val="000634B8"/>
    <w:rsid w:val="000700B6"/>
    <w:rsid w:val="00083E6E"/>
    <w:rsid w:val="000A17A3"/>
    <w:rsid w:val="000D5B49"/>
    <w:rsid w:val="00115A92"/>
    <w:rsid w:val="00124575"/>
    <w:rsid w:val="0012601C"/>
    <w:rsid w:val="00126B2F"/>
    <w:rsid w:val="001360F0"/>
    <w:rsid w:val="00160EAC"/>
    <w:rsid w:val="00172F82"/>
    <w:rsid w:val="001774EF"/>
    <w:rsid w:val="001905BD"/>
    <w:rsid w:val="00194417"/>
    <w:rsid w:val="001E1074"/>
    <w:rsid w:val="00237BF0"/>
    <w:rsid w:val="00280F3F"/>
    <w:rsid w:val="00282CA2"/>
    <w:rsid w:val="00286440"/>
    <w:rsid w:val="00290D85"/>
    <w:rsid w:val="002A20FA"/>
    <w:rsid w:val="002A31B6"/>
    <w:rsid w:val="002B390A"/>
    <w:rsid w:val="002C44C3"/>
    <w:rsid w:val="002D1A24"/>
    <w:rsid w:val="002F0313"/>
    <w:rsid w:val="002F3D88"/>
    <w:rsid w:val="002F4FB7"/>
    <w:rsid w:val="0030260A"/>
    <w:rsid w:val="00313A1C"/>
    <w:rsid w:val="00316356"/>
    <w:rsid w:val="003505A2"/>
    <w:rsid w:val="00354BB7"/>
    <w:rsid w:val="00360B14"/>
    <w:rsid w:val="003A3FE3"/>
    <w:rsid w:val="003B2F3E"/>
    <w:rsid w:val="003D1AB9"/>
    <w:rsid w:val="003D372F"/>
    <w:rsid w:val="003D5842"/>
    <w:rsid w:val="003E23E2"/>
    <w:rsid w:val="003E6DB2"/>
    <w:rsid w:val="004233DF"/>
    <w:rsid w:val="0042737D"/>
    <w:rsid w:val="004304C0"/>
    <w:rsid w:val="00431A07"/>
    <w:rsid w:val="00450298"/>
    <w:rsid w:val="004602F3"/>
    <w:rsid w:val="00472D78"/>
    <w:rsid w:val="004823CB"/>
    <w:rsid w:val="00495FB0"/>
    <w:rsid w:val="004B307A"/>
    <w:rsid w:val="004C3900"/>
    <w:rsid w:val="005333F1"/>
    <w:rsid w:val="00547C75"/>
    <w:rsid w:val="00551598"/>
    <w:rsid w:val="005734B4"/>
    <w:rsid w:val="005745A0"/>
    <w:rsid w:val="00575EEC"/>
    <w:rsid w:val="005819C5"/>
    <w:rsid w:val="00592214"/>
    <w:rsid w:val="006009BA"/>
    <w:rsid w:val="006161D0"/>
    <w:rsid w:val="00626A6C"/>
    <w:rsid w:val="00627E9F"/>
    <w:rsid w:val="006402BB"/>
    <w:rsid w:val="00646D32"/>
    <w:rsid w:val="00650919"/>
    <w:rsid w:val="006A0625"/>
    <w:rsid w:val="006B237C"/>
    <w:rsid w:val="006C4C31"/>
    <w:rsid w:val="006D7368"/>
    <w:rsid w:val="006E36FB"/>
    <w:rsid w:val="006E4FE0"/>
    <w:rsid w:val="007167AD"/>
    <w:rsid w:val="00721549"/>
    <w:rsid w:val="007351BF"/>
    <w:rsid w:val="007367C0"/>
    <w:rsid w:val="00776F68"/>
    <w:rsid w:val="00781624"/>
    <w:rsid w:val="00782D9B"/>
    <w:rsid w:val="00791B38"/>
    <w:rsid w:val="00793612"/>
    <w:rsid w:val="00796454"/>
    <w:rsid w:val="007A6E9B"/>
    <w:rsid w:val="007C13F7"/>
    <w:rsid w:val="007F4D15"/>
    <w:rsid w:val="00801D40"/>
    <w:rsid w:val="00812398"/>
    <w:rsid w:val="008166BB"/>
    <w:rsid w:val="0082032D"/>
    <w:rsid w:val="00825FD8"/>
    <w:rsid w:val="0084669E"/>
    <w:rsid w:val="008571BF"/>
    <w:rsid w:val="00864BF2"/>
    <w:rsid w:val="00874663"/>
    <w:rsid w:val="00882F34"/>
    <w:rsid w:val="008864E7"/>
    <w:rsid w:val="00891ABF"/>
    <w:rsid w:val="008955A5"/>
    <w:rsid w:val="008A202B"/>
    <w:rsid w:val="008B344B"/>
    <w:rsid w:val="008C321C"/>
    <w:rsid w:val="008E38B7"/>
    <w:rsid w:val="008E6EE5"/>
    <w:rsid w:val="008F0BDA"/>
    <w:rsid w:val="008F1406"/>
    <w:rsid w:val="009369F7"/>
    <w:rsid w:val="0094119C"/>
    <w:rsid w:val="00943361"/>
    <w:rsid w:val="00971CCB"/>
    <w:rsid w:val="0097555A"/>
    <w:rsid w:val="009818F7"/>
    <w:rsid w:val="009A1999"/>
    <w:rsid w:val="009B0B52"/>
    <w:rsid w:val="009C07D0"/>
    <w:rsid w:val="009C5FAC"/>
    <w:rsid w:val="009C691D"/>
    <w:rsid w:val="009D790D"/>
    <w:rsid w:val="009E675D"/>
    <w:rsid w:val="009F4F90"/>
    <w:rsid w:val="00A34FA1"/>
    <w:rsid w:val="00A36784"/>
    <w:rsid w:val="00A41E6C"/>
    <w:rsid w:val="00A42CC1"/>
    <w:rsid w:val="00A439CB"/>
    <w:rsid w:val="00A47010"/>
    <w:rsid w:val="00A50879"/>
    <w:rsid w:val="00A52D43"/>
    <w:rsid w:val="00A6553A"/>
    <w:rsid w:val="00A72AD6"/>
    <w:rsid w:val="00AA4D85"/>
    <w:rsid w:val="00AB03B7"/>
    <w:rsid w:val="00AB5CC0"/>
    <w:rsid w:val="00AB7A3D"/>
    <w:rsid w:val="00AD2292"/>
    <w:rsid w:val="00AD6573"/>
    <w:rsid w:val="00AE4EA8"/>
    <w:rsid w:val="00B12EEE"/>
    <w:rsid w:val="00B24432"/>
    <w:rsid w:val="00B25683"/>
    <w:rsid w:val="00B43AB4"/>
    <w:rsid w:val="00B576F0"/>
    <w:rsid w:val="00B64932"/>
    <w:rsid w:val="00B72A25"/>
    <w:rsid w:val="00B84844"/>
    <w:rsid w:val="00B85B6D"/>
    <w:rsid w:val="00BA4CAC"/>
    <w:rsid w:val="00BB1357"/>
    <w:rsid w:val="00BE5E17"/>
    <w:rsid w:val="00BF0491"/>
    <w:rsid w:val="00C11B7E"/>
    <w:rsid w:val="00C20132"/>
    <w:rsid w:val="00C30B7C"/>
    <w:rsid w:val="00C646E6"/>
    <w:rsid w:val="00D06010"/>
    <w:rsid w:val="00D10229"/>
    <w:rsid w:val="00D213B4"/>
    <w:rsid w:val="00D31D22"/>
    <w:rsid w:val="00D42066"/>
    <w:rsid w:val="00D5681D"/>
    <w:rsid w:val="00DD4287"/>
    <w:rsid w:val="00DD4CC6"/>
    <w:rsid w:val="00DD7373"/>
    <w:rsid w:val="00DE00B9"/>
    <w:rsid w:val="00DE0A0B"/>
    <w:rsid w:val="00DE4759"/>
    <w:rsid w:val="00DF7B5C"/>
    <w:rsid w:val="00E21ED5"/>
    <w:rsid w:val="00E53CDC"/>
    <w:rsid w:val="00E62DC0"/>
    <w:rsid w:val="00E64351"/>
    <w:rsid w:val="00E64429"/>
    <w:rsid w:val="00E81C5E"/>
    <w:rsid w:val="00E84C57"/>
    <w:rsid w:val="00E92AA9"/>
    <w:rsid w:val="00EB30D9"/>
    <w:rsid w:val="00EC15BD"/>
    <w:rsid w:val="00EC6DFA"/>
    <w:rsid w:val="00F10271"/>
    <w:rsid w:val="00F506F8"/>
    <w:rsid w:val="00F60995"/>
    <w:rsid w:val="00F82E0F"/>
    <w:rsid w:val="00F85CF5"/>
    <w:rsid w:val="00FA028F"/>
    <w:rsid w:val="00FA4B77"/>
    <w:rsid w:val="00FB414A"/>
    <w:rsid w:val="00FB64AE"/>
    <w:rsid w:val="00FC0D08"/>
    <w:rsid w:val="00FE40B8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3C83D"/>
  <w15:docId w15:val="{D01A7E79-7B6A-4F96-939E-270E006C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14A"/>
    <w:pPr>
      <w:widowControl w:val="0"/>
      <w:bidi/>
      <w:adjustRightInd w:val="0"/>
      <w:spacing w:line="360" w:lineRule="auto"/>
      <w:textAlignment w:val="baseline"/>
    </w:pPr>
    <w:rPr>
      <w:rFonts w:eastAsia="Times New Roman" w:cs="Narkisim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04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F0491"/>
    <w:pPr>
      <w:tabs>
        <w:tab w:val="center" w:pos="4153"/>
        <w:tab w:val="right" w:pos="8306"/>
      </w:tabs>
    </w:pPr>
  </w:style>
  <w:style w:type="character" w:styleId="Hyperlink">
    <w:name w:val="Hyperlink"/>
    <w:rsid w:val="008C321C"/>
    <w:rPr>
      <w:color w:val="0000FF"/>
      <w:u w:val="single"/>
    </w:rPr>
  </w:style>
  <w:style w:type="paragraph" w:styleId="BalloonText">
    <w:name w:val="Balloon Text"/>
    <w:basedOn w:val="Normal"/>
    <w:semiHidden/>
    <w:rsid w:val="007367C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91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A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91ABF"/>
    <w:rPr>
      <w:rFonts w:eastAsia="Times New Roman" w:cs="Narkisim"/>
      <w:lang w:val="en-US"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A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1ABF"/>
    <w:rPr>
      <w:rFonts w:eastAsia="Times New Roman" w:cs="Narkisim"/>
      <w:b/>
      <w:bCs/>
      <w:lang w:val="en-US" w:eastAsia="he-IL"/>
    </w:rPr>
  </w:style>
  <w:style w:type="paragraph" w:styleId="Revision">
    <w:name w:val="Revision"/>
    <w:hidden/>
    <w:uiPriority w:val="99"/>
    <w:semiHidden/>
    <w:rsid w:val="00E62DC0"/>
    <w:rPr>
      <w:rFonts w:eastAsia="Times New Roman" w:cs="Narkisim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E81C5E"/>
    <w:pPr>
      <w:ind w:left="720"/>
      <w:contextualSpacing/>
    </w:pPr>
  </w:style>
  <w:style w:type="paragraph" w:customStyle="1" w:styleId="1">
    <w:name w:val="פליקס ראשי 1"/>
    <w:basedOn w:val="Normal"/>
    <w:qFormat/>
    <w:rsid w:val="00010998"/>
    <w:pPr>
      <w:numPr>
        <w:numId w:val="7"/>
      </w:numPr>
    </w:pPr>
  </w:style>
  <w:style w:type="paragraph" w:customStyle="1" w:styleId="2">
    <w:name w:val="פליקס 2"/>
    <w:basedOn w:val="1"/>
    <w:qFormat/>
    <w:rsid w:val="00282CA2"/>
    <w:pPr>
      <w:numPr>
        <w:ilvl w:val="1"/>
      </w:numPr>
    </w:pPr>
  </w:style>
  <w:style w:type="paragraph" w:customStyle="1" w:styleId="3">
    <w:name w:val="פליקס 3"/>
    <w:basedOn w:val="2"/>
    <w:qFormat/>
    <w:rsid w:val="00864BF2"/>
    <w:pPr>
      <w:numPr>
        <w:ilvl w:val="2"/>
      </w:numPr>
    </w:pPr>
  </w:style>
  <w:style w:type="character" w:customStyle="1" w:styleId="fontstyle01">
    <w:name w:val="fontstyle01"/>
    <w:basedOn w:val="DefaultParagraphFont"/>
    <w:rsid w:val="001905BD"/>
    <w:rPr>
      <w:rFonts w:ascii="David" w:hAnsi="David" w:cs="David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905B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8162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B5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B52"/>
    <w:rPr>
      <w:rFonts w:eastAsia="Times New Roman" w:cs="Narkisim"/>
      <w:lang w:eastAsia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B0B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ti\Application%20Data\Microsoft\Templates\&#1500;&#1493;&#1490;&#1493;%20&#1495;&#1491;&#1513;%20&#1504;&#1497;&#1492;&#1493;&#150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B2F0-C44E-439C-BE54-A6ED54B2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לוגו חדש ניהול.dot</Template>
  <TotalTime>1970</TotalTime>
  <Pages>5</Pages>
  <Words>1377</Words>
  <Characters>7853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הערכת פרויקטים חינוכיים</vt:lpstr>
      <vt:lpstr>הערכת פרויקטים חינוכיים</vt:lpstr>
    </vt:vector>
  </TitlesOfParts>
  <Company>מכון אקדמי טכנולוגי</Company>
  <LinksUpToDate>false</LinksUpToDate>
  <CharactersWithSpaces>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הערכת פרויקטים חינוכיים</dc:title>
  <dc:subject/>
  <dc:creator>moti</dc:creator>
  <cp:keywords/>
  <cp:lastModifiedBy>Felix</cp:lastModifiedBy>
  <cp:revision>21</cp:revision>
  <cp:lastPrinted>2006-02-16T10:30:00Z</cp:lastPrinted>
  <dcterms:created xsi:type="dcterms:W3CDTF">2020-05-02T06:36:00Z</dcterms:created>
  <dcterms:modified xsi:type="dcterms:W3CDTF">2020-05-31T04:02:00Z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-1801321324</vt:i4>
  </property>
  <property fmtid="{D5CDD505-2E9C-101B-9397-08002B2CF9AE}" pid="3" name="_EmailSubject">
    <vt:lpwstr>מסמך מתוקן</vt:lpwstr>
  </property>
  <property fmtid="{D5CDD505-2E9C-101B-9397-08002B2CF9AE}" pid="4" name="_AuthorEmail">
    <vt:lpwstr>frankm@hit.ac.il</vt:lpwstr>
  </property>
  <property fmtid="{D5CDD505-2E9C-101B-9397-08002B2CF9AE}" pid="5" name="_AuthorEmailDisplayName">
    <vt:lpwstr>Moti Frank</vt:lpwstr>
  </property>
  <property fmtid="{D5CDD505-2E9C-101B-9397-08002B2CF9AE}" pid="6" name="_PreviousAdHocReviewCycleID">
    <vt:i4>-515726433</vt:i4>
  </property>
  <property fmtid="{D5CDD505-2E9C-101B-9397-08002B2CF9AE}" pid="7" name="_ReviewCycleID">
    <vt:i4>-920724686</vt:i4>
  </property>
  <property fmtid="{D5CDD505-2E9C-101B-9397-08002B2CF9AE}" pid="8" name="_EmailEntryID">
    <vt:lpwstr>00000000A3158214FCA6A249A5AF7A884C5F9BB10700D55DD127E2A41640852A6EE8EF7AB6E70000003E9A810000DD26B2BF894F254AA1851778515820980000003D46860000</vt:lpwstr>
  </property>
  <property fmtid="{D5CDD505-2E9C-101B-9397-08002B2CF9AE}" pid="9" name="_ReviewingToolsShownOnce">
    <vt:lpwstr/>
  </property>
</Properties>
</file>