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24BC5B" w14:textId="77777777" w:rsidR="00F8114F" w:rsidRDefault="00F8114F" w:rsidP="00592214">
      <w:pPr>
        <w:jc w:val="center"/>
        <w:rPr>
          <w:ins w:id="1" w:author="Felix Krasnitsky" w:date="2020-05-31T16:35:00Z"/>
          <w:sz w:val="28"/>
          <w:szCs w:val="28"/>
          <w:rtl/>
        </w:rPr>
      </w:pPr>
    </w:p>
    <w:p w14:paraId="339E307B" w14:textId="77247EE3" w:rsidR="0082032D" w:rsidRPr="00F8114F" w:rsidRDefault="00A50879" w:rsidP="00592214">
      <w:pPr>
        <w:jc w:val="center"/>
        <w:rPr>
          <w:sz w:val="28"/>
          <w:szCs w:val="28"/>
          <w:rtl/>
          <w:rPrChange w:id="2" w:author="Felix Krasnitsky" w:date="2020-05-31T16:35:00Z">
            <w:rPr>
              <w:rtl/>
            </w:rPr>
          </w:rPrChange>
        </w:rPr>
      </w:pPr>
      <w:r w:rsidRPr="00F8114F">
        <w:rPr>
          <w:rFonts w:hint="eastAsia"/>
          <w:sz w:val="28"/>
          <w:szCs w:val="28"/>
          <w:rtl/>
          <w:rPrChange w:id="3" w:author="Felix Krasnitsky" w:date="2020-05-31T16:35:00Z">
            <w:rPr>
              <w:rFonts w:hint="eastAsia"/>
              <w:rtl/>
            </w:rPr>
          </w:rPrChange>
        </w:rPr>
        <w:t>התכנית</w:t>
      </w:r>
      <w:r w:rsidRPr="00F8114F">
        <w:rPr>
          <w:sz w:val="28"/>
          <w:szCs w:val="28"/>
          <w:rtl/>
          <w:rPrChange w:id="4" w:author="Felix Krasnitsky" w:date="2020-05-31T16:35:00Z">
            <w:rPr>
              <w:rtl/>
            </w:rPr>
          </w:rPrChange>
        </w:rPr>
        <w:t xml:space="preserve"> לתואר שני </w:t>
      </w:r>
      <w:r w:rsidRPr="00F8114F">
        <w:rPr>
          <w:sz w:val="28"/>
          <w:szCs w:val="28"/>
          <w:rPrChange w:id="5" w:author="Felix Krasnitsky" w:date="2020-05-31T16:35:00Z">
            <w:rPr/>
          </w:rPrChange>
        </w:rPr>
        <w:t>M.Sc.</w:t>
      </w:r>
      <w:r w:rsidRPr="00F8114F">
        <w:rPr>
          <w:sz w:val="28"/>
          <w:szCs w:val="28"/>
          <w:rtl/>
          <w:rPrChange w:id="6" w:author="Felix Krasnitsky" w:date="2020-05-31T16:35:00Z">
            <w:rPr>
              <w:rtl/>
            </w:rPr>
          </w:rPrChange>
        </w:rPr>
        <w:t xml:space="preserve"> בניהול טכנולוגיה</w:t>
      </w:r>
    </w:p>
    <w:p w14:paraId="56B6A411" w14:textId="101B01E6" w:rsidR="002F4FB7" w:rsidDel="00F8114F" w:rsidRDefault="002F4FB7" w:rsidP="00592214">
      <w:pPr>
        <w:jc w:val="center"/>
        <w:rPr>
          <w:del w:id="7" w:author="Felix Krasnitsky" w:date="2020-05-31T16:35:00Z"/>
          <w:rtl/>
        </w:rPr>
      </w:pPr>
    </w:p>
    <w:p w14:paraId="0051D591" w14:textId="77777777" w:rsidR="00C55D5B" w:rsidRDefault="00C55D5B" w:rsidP="00592214">
      <w:pPr>
        <w:jc w:val="center"/>
        <w:rPr>
          <w:ins w:id="8" w:author="Felix Krasnitsky" w:date="2020-05-31T16:22:00Z"/>
          <w:rtl/>
        </w:rPr>
      </w:pPr>
    </w:p>
    <w:p w14:paraId="2744AA09" w14:textId="77777777" w:rsidR="00C55D5B" w:rsidRDefault="00C55D5B" w:rsidP="00592214">
      <w:pPr>
        <w:jc w:val="center"/>
        <w:rPr>
          <w:ins w:id="9" w:author="Felix Krasnitsky" w:date="2020-05-31T16:22:00Z"/>
          <w:rtl/>
        </w:rPr>
      </w:pPr>
    </w:p>
    <w:p w14:paraId="634EB1D9" w14:textId="77777777" w:rsidR="00C55D5B" w:rsidRDefault="00C55D5B" w:rsidP="00592214">
      <w:pPr>
        <w:jc w:val="center"/>
        <w:rPr>
          <w:ins w:id="10" w:author="Felix Krasnitsky" w:date="2020-05-31T16:22:00Z"/>
          <w:rtl/>
        </w:rPr>
      </w:pPr>
    </w:p>
    <w:p w14:paraId="592DDE95" w14:textId="77777777" w:rsidR="00C55D5B" w:rsidRDefault="00C55D5B" w:rsidP="00592214">
      <w:pPr>
        <w:jc w:val="center"/>
        <w:rPr>
          <w:ins w:id="11" w:author="Felix Krasnitsky" w:date="2020-05-31T16:22:00Z"/>
          <w:rtl/>
        </w:rPr>
      </w:pPr>
    </w:p>
    <w:p w14:paraId="36E37C7C" w14:textId="77777777" w:rsidR="00C55D5B" w:rsidRDefault="00C55D5B" w:rsidP="00592214">
      <w:pPr>
        <w:jc w:val="center"/>
        <w:rPr>
          <w:ins w:id="12" w:author="Felix Krasnitsky" w:date="2020-05-31T16:22:00Z"/>
          <w:rtl/>
        </w:rPr>
      </w:pPr>
    </w:p>
    <w:p w14:paraId="37C101A9" w14:textId="4FC0EA25" w:rsidR="0082032D" w:rsidRPr="00F8114F" w:rsidRDefault="00BE5E17" w:rsidP="00592214">
      <w:pPr>
        <w:jc w:val="center"/>
        <w:rPr>
          <w:sz w:val="28"/>
          <w:szCs w:val="28"/>
          <w:rtl/>
          <w:rPrChange w:id="13" w:author="Felix Krasnitsky" w:date="2020-05-31T16:35:00Z">
            <w:rPr>
              <w:rtl/>
            </w:rPr>
          </w:rPrChange>
        </w:rPr>
      </w:pPr>
      <w:r w:rsidRPr="00F8114F">
        <w:rPr>
          <w:rFonts w:hint="eastAsia"/>
          <w:sz w:val="28"/>
          <w:szCs w:val="28"/>
          <w:rtl/>
          <w:rPrChange w:id="14" w:author="Felix Krasnitsky" w:date="2020-05-31T16:35:00Z">
            <w:rPr>
              <w:rFonts w:hint="eastAsia"/>
              <w:rtl/>
            </w:rPr>
          </w:rPrChange>
        </w:rPr>
        <w:t>הצעה</w:t>
      </w:r>
      <w:r w:rsidRPr="00F8114F">
        <w:rPr>
          <w:sz w:val="28"/>
          <w:szCs w:val="28"/>
          <w:rtl/>
          <w:rPrChange w:id="15" w:author="Felix Krasnitsky" w:date="2020-05-31T16:35:00Z">
            <w:rPr>
              <w:rtl/>
            </w:rPr>
          </w:rPrChange>
        </w:rPr>
        <w:t xml:space="preserve"> </w:t>
      </w:r>
      <w:r w:rsidRPr="00F8114F">
        <w:rPr>
          <w:rFonts w:hint="eastAsia"/>
          <w:sz w:val="28"/>
          <w:szCs w:val="28"/>
          <w:rtl/>
          <w:rPrChange w:id="16" w:author="Felix Krasnitsky" w:date="2020-05-31T16:35:00Z">
            <w:rPr>
              <w:rFonts w:hint="eastAsia"/>
              <w:rtl/>
            </w:rPr>
          </w:rPrChange>
        </w:rPr>
        <w:t>למחקר</w:t>
      </w:r>
      <w:r w:rsidRPr="00F8114F">
        <w:rPr>
          <w:sz w:val="28"/>
          <w:szCs w:val="28"/>
          <w:rtl/>
          <w:rPrChange w:id="17" w:author="Felix Krasnitsky" w:date="2020-05-31T16:35:00Z">
            <w:rPr>
              <w:rtl/>
            </w:rPr>
          </w:rPrChange>
        </w:rPr>
        <w:t xml:space="preserve"> </w:t>
      </w:r>
      <w:r w:rsidRPr="00F8114F">
        <w:rPr>
          <w:rFonts w:hint="eastAsia"/>
          <w:sz w:val="28"/>
          <w:szCs w:val="28"/>
          <w:rtl/>
          <w:rPrChange w:id="18" w:author="Felix Krasnitsky" w:date="2020-05-31T16:35:00Z">
            <w:rPr>
              <w:rFonts w:hint="eastAsia"/>
              <w:rtl/>
            </w:rPr>
          </w:rPrChange>
        </w:rPr>
        <w:t>בנושא</w:t>
      </w:r>
      <w:r w:rsidR="00AB7A3D" w:rsidRPr="00F8114F">
        <w:rPr>
          <w:sz w:val="28"/>
          <w:szCs w:val="28"/>
          <w:rtl/>
          <w:rPrChange w:id="19" w:author="Felix Krasnitsky" w:date="2020-05-31T16:35:00Z">
            <w:rPr>
              <w:rtl/>
            </w:rPr>
          </w:rPrChange>
        </w:rPr>
        <w:t>:</w:t>
      </w:r>
    </w:p>
    <w:p w14:paraId="02696FF0" w14:textId="77777777" w:rsidR="00BE5E17" w:rsidRPr="00F8114F" w:rsidRDefault="00BE5E17" w:rsidP="00592214">
      <w:pPr>
        <w:jc w:val="center"/>
        <w:rPr>
          <w:sz w:val="28"/>
          <w:szCs w:val="28"/>
          <w:rtl/>
          <w:rPrChange w:id="20" w:author="Felix Krasnitsky" w:date="2020-05-31T16:35:00Z">
            <w:rPr>
              <w:rtl/>
            </w:rPr>
          </w:rPrChange>
        </w:rPr>
      </w:pPr>
      <w:r w:rsidRPr="00F8114F">
        <w:rPr>
          <w:sz w:val="28"/>
          <w:szCs w:val="28"/>
          <w:rtl/>
          <w:rPrChange w:id="21" w:author="Felix Krasnitsky" w:date="2020-05-31T16:35:00Z">
            <w:rPr>
              <w:rtl/>
            </w:rPr>
          </w:rPrChange>
        </w:rPr>
        <w:t>"</w:t>
      </w:r>
      <w:r w:rsidR="000317A5" w:rsidRPr="00F8114F">
        <w:rPr>
          <w:rFonts w:hint="eastAsia"/>
          <w:sz w:val="28"/>
          <w:szCs w:val="28"/>
          <w:rtl/>
          <w:rPrChange w:id="22" w:author="Felix Krasnitsky" w:date="2020-05-31T16:35:00Z">
            <w:rPr>
              <w:rFonts w:hint="eastAsia"/>
              <w:rtl/>
            </w:rPr>
          </w:rPrChange>
        </w:rPr>
        <w:t>סיכוני</w:t>
      </w:r>
      <w:r w:rsidR="000317A5" w:rsidRPr="00F8114F">
        <w:rPr>
          <w:sz w:val="28"/>
          <w:szCs w:val="28"/>
          <w:rtl/>
          <w:rPrChange w:id="23" w:author="Felix Krasnitsky" w:date="2020-05-31T16:35:00Z">
            <w:rPr>
              <w:rtl/>
            </w:rPr>
          </w:rPrChange>
        </w:rPr>
        <w:t xml:space="preserve"> </w:t>
      </w:r>
      <w:r w:rsidR="000317A5" w:rsidRPr="00F8114F">
        <w:rPr>
          <w:rFonts w:hint="eastAsia"/>
          <w:sz w:val="28"/>
          <w:szCs w:val="28"/>
          <w:rtl/>
          <w:rPrChange w:id="24" w:author="Felix Krasnitsky" w:date="2020-05-31T16:35:00Z">
            <w:rPr>
              <w:rFonts w:hint="eastAsia"/>
              <w:rtl/>
            </w:rPr>
          </w:rPrChange>
        </w:rPr>
        <w:t>סי</w:t>
      </w:r>
      <w:r w:rsidR="007F4D15" w:rsidRPr="00F8114F">
        <w:rPr>
          <w:rFonts w:hint="eastAsia"/>
          <w:sz w:val="28"/>
          <w:szCs w:val="28"/>
          <w:rtl/>
          <w:rPrChange w:id="25" w:author="Felix Krasnitsky" w:date="2020-05-31T16:35:00Z">
            <w:rPr>
              <w:rFonts w:hint="eastAsia"/>
              <w:rtl/>
            </w:rPr>
          </w:rPrChange>
        </w:rPr>
        <w:t>י</w:t>
      </w:r>
      <w:r w:rsidR="000317A5" w:rsidRPr="00F8114F">
        <w:rPr>
          <w:rFonts w:hint="eastAsia"/>
          <w:sz w:val="28"/>
          <w:szCs w:val="28"/>
          <w:rtl/>
          <w:rPrChange w:id="26" w:author="Felix Krasnitsky" w:date="2020-05-31T16:35:00Z">
            <w:rPr>
              <w:rFonts w:hint="eastAsia"/>
              <w:rtl/>
            </w:rPr>
          </w:rPrChange>
        </w:rPr>
        <w:t>בר</w:t>
      </w:r>
      <w:r w:rsidR="000317A5" w:rsidRPr="00F8114F">
        <w:rPr>
          <w:sz w:val="28"/>
          <w:szCs w:val="28"/>
          <w:rtl/>
          <w:rPrChange w:id="27" w:author="Felix Krasnitsky" w:date="2020-05-31T16:35:00Z">
            <w:rPr>
              <w:rtl/>
            </w:rPr>
          </w:rPrChange>
        </w:rPr>
        <w:t xml:space="preserve"> </w:t>
      </w:r>
      <w:r w:rsidR="000317A5" w:rsidRPr="00F8114F">
        <w:rPr>
          <w:rFonts w:hint="eastAsia"/>
          <w:sz w:val="28"/>
          <w:szCs w:val="28"/>
          <w:rtl/>
          <w:rPrChange w:id="28" w:author="Felix Krasnitsky" w:date="2020-05-31T16:35:00Z">
            <w:rPr>
              <w:rFonts w:hint="eastAsia"/>
              <w:rtl/>
            </w:rPr>
          </w:rPrChange>
        </w:rPr>
        <w:t>במכשור</w:t>
      </w:r>
      <w:r w:rsidR="000317A5" w:rsidRPr="00F8114F">
        <w:rPr>
          <w:sz w:val="28"/>
          <w:szCs w:val="28"/>
          <w:rtl/>
          <w:rPrChange w:id="29" w:author="Felix Krasnitsky" w:date="2020-05-31T16:35:00Z">
            <w:rPr>
              <w:rtl/>
            </w:rPr>
          </w:rPrChange>
        </w:rPr>
        <w:t xml:space="preserve"> </w:t>
      </w:r>
      <w:r w:rsidR="000317A5" w:rsidRPr="00F8114F">
        <w:rPr>
          <w:rFonts w:hint="eastAsia"/>
          <w:sz w:val="28"/>
          <w:szCs w:val="28"/>
          <w:rtl/>
          <w:rPrChange w:id="30" w:author="Felix Krasnitsky" w:date="2020-05-31T16:35:00Z">
            <w:rPr>
              <w:rFonts w:hint="eastAsia"/>
              <w:rtl/>
            </w:rPr>
          </w:rPrChange>
        </w:rPr>
        <w:t>רפואי</w:t>
      </w:r>
      <w:r w:rsidRPr="00F8114F">
        <w:rPr>
          <w:sz w:val="28"/>
          <w:szCs w:val="28"/>
          <w:rtl/>
          <w:rPrChange w:id="31" w:author="Felix Krasnitsky" w:date="2020-05-31T16:35:00Z">
            <w:rPr>
              <w:rtl/>
            </w:rPr>
          </w:rPrChange>
        </w:rPr>
        <w:t>"</w:t>
      </w:r>
    </w:p>
    <w:p w14:paraId="21F7FEDD" w14:textId="77777777" w:rsidR="00BE5E17" w:rsidRPr="00F8114F" w:rsidRDefault="00BE5E17" w:rsidP="00592214">
      <w:pPr>
        <w:jc w:val="center"/>
        <w:rPr>
          <w:sz w:val="28"/>
          <w:szCs w:val="28"/>
          <w:rtl/>
          <w:rPrChange w:id="32" w:author="Felix Krasnitsky" w:date="2020-05-31T16:35:00Z">
            <w:rPr>
              <w:rtl/>
            </w:rPr>
          </w:rPrChange>
        </w:rPr>
      </w:pPr>
      <w:r w:rsidRPr="00F8114F">
        <w:rPr>
          <w:rFonts w:hint="eastAsia"/>
          <w:sz w:val="28"/>
          <w:szCs w:val="28"/>
          <w:rtl/>
          <w:rPrChange w:id="33" w:author="Felix Krasnitsky" w:date="2020-05-31T16:35:00Z">
            <w:rPr>
              <w:rFonts w:hint="eastAsia"/>
              <w:rtl/>
            </w:rPr>
          </w:rPrChange>
        </w:rPr>
        <w:t>מוגש</w:t>
      </w:r>
      <w:r w:rsidRPr="00F8114F">
        <w:rPr>
          <w:sz w:val="28"/>
          <w:szCs w:val="28"/>
          <w:rtl/>
          <w:rPrChange w:id="34" w:author="Felix Krasnitsky" w:date="2020-05-31T16:35:00Z">
            <w:rPr>
              <w:rtl/>
            </w:rPr>
          </w:rPrChange>
        </w:rPr>
        <w:t xml:space="preserve"> </w:t>
      </w:r>
      <w:r w:rsidRPr="00F8114F">
        <w:rPr>
          <w:rFonts w:hint="eastAsia"/>
          <w:sz w:val="28"/>
          <w:szCs w:val="28"/>
          <w:rtl/>
          <w:rPrChange w:id="35" w:author="Felix Krasnitsky" w:date="2020-05-31T16:35:00Z">
            <w:rPr>
              <w:rFonts w:hint="eastAsia"/>
              <w:rtl/>
            </w:rPr>
          </w:rPrChange>
        </w:rPr>
        <w:t>ע</w:t>
      </w:r>
      <w:r w:rsidRPr="00F8114F">
        <w:rPr>
          <w:sz w:val="28"/>
          <w:szCs w:val="28"/>
          <w:rtl/>
          <w:rPrChange w:id="36" w:author="Felix Krasnitsky" w:date="2020-05-31T16:35:00Z">
            <w:rPr>
              <w:rtl/>
            </w:rPr>
          </w:rPrChange>
        </w:rPr>
        <w:t>"י</w:t>
      </w:r>
    </w:p>
    <w:p w14:paraId="41F9325D" w14:textId="77777777" w:rsidR="00FB414A" w:rsidRPr="00BE5E17" w:rsidRDefault="00FB414A" w:rsidP="00592214">
      <w:pPr>
        <w:jc w:val="center"/>
        <w:rPr>
          <w:rtl/>
        </w:rPr>
      </w:pPr>
    </w:p>
    <w:p w14:paraId="06184424" w14:textId="77777777" w:rsidR="00C55D5B" w:rsidRDefault="00C55D5B" w:rsidP="00592214">
      <w:pPr>
        <w:rPr>
          <w:ins w:id="37" w:author="Felix Krasnitsky" w:date="2020-05-31T16:22:00Z"/>
          <w:rtl/>
        </w:rPr>
      </w:pPr>
    </w:p>
    <w:p w14:paraId="0CC5F4F2" w14:textId="77777777" w:rsidR="00C55D5B" w:rsidRDefault="00C55D5B" w:rsidP="00592214">
      <w:pPr>
        <w:rPr>
          <w:ins w:id="38" w:author="Felix Krasnitsky" w:date="2020-05-31T16:22:00Z"/>
          <w:rtl/>
        </w:rPr>
      </w:pPr>
    </w:p>
    <w:p w14:paraId="7AE64890" w14:textId="77777777" w:rsidR="00C55D5B" w:rsidRDefault="00C55D5B" w:rsidP="00592214">
      <w:pPr>
        <w:rPr>
          <w:ins w:id="39" w:author="Felix Krasnitsky" w:date="2020-05-31T16:22:00Z"/>
          <w:rtl/>
        </w:rPr>
      </w:pPr>
    </w:p>
    <w:p w14:paraId="52B5E4AA" w14:textId="77777777" w:rsidR="00C55D5B" w:rsidRDefault="00C55D5B" w:rsidP="00592214">
      <w:pPr>
        <w:rPr>
          <w:ins w:id="40" w:author="Felix Krasnitsky" w:date="2020-05-31T16:22:00Z"/>
          <w:rtl/>
        </w:rPr>
      </w:pPr>
    </w:p>
    <w:p w14:paraId="2063EB05" w14:textId="1B38DEA3" w:rsidR="00F8114F" w:rsidRDefault="00BE5E17">
      <w:pPr>
        <w:tabs>
          <w:tab w:val="left" w:pos="1982"/>
          <w:tab w:val="left" w:pos="4250"/>
          <w:tab w:val="left" w:pos="5101"/>
        </w:tabs>
        <w:rPr>
          <w:ins w:id="41" w:author="Felix Krasnitsky" w:date="2020-05-31T16:35:00Z"/>
          <w:rtl/>
        </w:rPr>
        <w:pPrChange w:id="42" w:author="Felix Krasnitsky" w:date="2020-05-31T16:38:00Z">
          <w:pPr/>
        </w:pPrChange>
      </w:pPr>
      <w:r w:rsidRPr="00BE5E17">
        <w:rPr>
          <w:rFonts w:hint="cs"/>
          <w:rtl/>
        </w:rPr>
        <w:t>שם הסטודנט</w:t>
      </w:r>
      <w:r>
        <w:rPr>
          <w:rFonts w:hint="cs"/>
          <w:rtl/>
        </w:rPr>
        <w:t>:</w:t>
      </w:r>
      <w:r w:rsidR="006E36FB" w:rsidRPr="006E36FB">
        <w:rPr>
          <w:rtl/>
        </w:rPr>
        <w:t xml:space="preserve"> </w:t>
      </w:r>
      <w:ins w:id="43" w:author="Felix Krasnitsky" w:date="2020-05-31T16:38:00Z">
        <w:r w:rsidR="00C279C7">
          <w:rPr>
            <w:rtl/>
          </w:rPr>
          <w:tab/>
        </w:r>
      </w:ins>
      <w:r w:rsidR="006E36FB" w:rsidRPr="006E36FB">
        <w:rPr>
          <w:rtl/>
        </w:rPr>
        <w:t>פליקס קרסניצקי</w:t>
      </w:r>
      <w:ins w:id="44" w:author="Felix Krasnitsky" w:date="2020-05-31T16:36:00Z">
        <w:r w:rsidR="00F8114F" w:rsidRPr="00F8114F">
          <w:rPr>
            <w:rFonts w:hint="cs"/>
            <w:rtl/>
          </w:rPr>
          <w:t xml:space="preserve"> </w:t>
        </w:r>
      </w:ins>
      <w:ins w:id="45" w:author="Felix Krasnitsky" w:date="2020-05-31T16:37:00Z">
        <w:r w:rsidR="00C279C7">
          <w:rPr>
            <w:rtl/>
          </w:rPr>
          <w:tab/>
        </w:r>
      </w:ins>
      <w:ins w:id="46" w:author="Felix Krasnitsky" w:date="2020-05-31T16:36:00Z">
        <w:r w:rsidR="00F8114F">
          <w:rPr>
            <w:rFonts w:hint="cs"/>
            <w:rtl/>
          </w:rPr>
          <w:t>ת.ז.</w:t>
        </w:r>
      </w:ins>
      <w:ins w:id="47" w:author="Felix Krasnitsky" w:date="2020-05-31T16:38:00Z">
        <w:r w:rsidR="00C279C7">
          <w:rPr>
            <w:rFonts w:hint="cs"/>
            <w:rtl/>
          </w:rPr>
          <w:t>:</w:t>
        </w:r>
      </w:ins>
      <w:ins w:id="48" w:author="Felix Krasnitsky" w:date="2020-05-31T16:37:00Z">
        <w:r w:rsidR="00C279C7">
          <w:rPr>
            <w:rtl/>
          </w:rPr>
          <w:tab/>
        </w:r>
      </w:ins>
      <w:ins w:id="49" w:author="Felix Krasnitsky" w:date="2020-05-31T16:36:00Z">
        <w:r w:rsidR="00F8114F" w:rsidRPr="006E36FB">
          <w:rPr>
            <w:rtl/>
          </w:rPr>
          <w:t>306012865</w:t>
        </w:r>
      </w:ins>
      <w:ins w:id="50" w:author="Felix Krasnitsky" w:date="2020-05-31T16:37:00Z">
        <w:r w:rsidR="00C279C7">
          <w:rPr>
            <w:rtl/>
          </w:rPr>
          <w:tab/>
        </w:r>
        <w:r w:rsidR="00C279C7">
          <w:rPr>
            <w:rtl/>
          </w:rPr>
          <w:tab/>
        </w:r>
        <w:r w:rsidR="00C279C7">
          <w:rPr>
            <w:rtl/>
          </w:rPr>
          <w:tab/>
        </w:r>
        <w:r w:rsidR="00C279C7">
          <w:rPr>
            <w:rtl/>
          </w:rPr>
          <w:tab/>
        </w:r>
      </w:ins>
    </w:p>
    <w:p w14:paraId="100DEE9B" w14:textId="645D6223" w:rsidR="00BE5E17" w:rsidRPr="00BE5E17" w:rsidRDefault="00F8114F">
      <w:pPr>
        <w:tabs>
          <w:tab w:val="left" w:pos="1982"/>
          <w:tab w:val="left" w:pos="4250"/>
          <w:tab w:val="left" w:pos="5101"/>
        </w:tabs>
        <w:rPr>
          <w:rtl/>
        </w:rPr>
        <w:pPrChange w:id="51" w:author="Felix Krasnitsky" w:date="2020-05-31T16:39:00Z">
          <w:pPr/>
        </w:pPrChange>
      </w:pPr>
      <w:ins w:id="52" w:author="Felix Krasnitsky" w:date="2020-05-31T16:35:00Z">
        <w:r>
          <w:rPr>
            <w:rtl/>
          </w:rPr>
          <w:tab/>
        </w:r>
      </w:ins>
      <w:del w:id="53" w:author="Felix Krasnitsky" w:date="2020-05-31T16:35:00Z">
        <w:r w:rsidR="006E36FB" w:rsidRPr="006E36FB" w:rsidDel="00F8114F">
          <w:rPr>
            <w:rtl/>
          </w:rPr>
          <w:delText xml:space="preserve"> </w:delText>
        </w:r>
        <w:r w:rsidR="006E36FB" w:rsidDel="00F8114F">
          <w:rPr>
            <w:rFonts w:hint="cs"/>
            <w:rtl/>
          </w:rPr>
          <w:delText xml:space="preserve"> </w:delText>
        </w:r>
      </w:del>
      <w:r w:rsidR="001E1074">
        <w:rPr>
          <w:rFonts w:hint="cs"/>
          <w:rtl/>
        </w:rPr>
        <w:t>צבי ששון</w:t>
      </w:r>
      <w:ins w:id="54" w:author="Felix Krasnitsky" w:date="2020-05-31T16:39:00Z">
        <w:r w:rsidR="00C279C7">
          <w:rPr>
            <w:rFonts w:hint="cs"/>
            <w:rtl/>
          </w:rPr>
          <w:t xml:space="preserve"> </w:t>
        </w:r>
        <w:r w:rsidR="00C279C7">
          <w:rPr>
            <w:rtl/>
          </w:rPr>
          <w:tab/>
        </w:r>
        <w:r w:rsidR="00C279C7">
          <w:rPr>
            <w:rFonts w:hint="cs"/>
            <w:rtl/>
          </w:rPr>
          <w:t>ת.ז.:</w:t>
        </w:r>
      </w:ins>
      <w:del w:id="55" w:author="Felix Krasnitsky" w:date="2020-05-31T16:36:00Z">
        <w:r w:rsidR="00BE5E17" w:rsidDel="00F8114F">
          <w:rPr>
            <w:rFonts w:hint="cs"/>
            <w:rtl/>
          </w:rPr>
          <w:tab/>
          <w:delText>ת.ז.:</w:delText>
        </w:r>
        <w:r w:rsidR="006E36FB" w:rsidDel="00F8114F">
          <w:rPr>
            <w:rFonts w:hint="cs"/>
            <w:rtl/>
          </w:rPr>
          <w:delText xml:space="preserve"> </w:delText>
        </w:r>
        <w:r w:rsidR="006E36FB" w:rsidRPr="006E36FB" w:rsidDel="00F8114F">
          <w:rPr>
            <w:rtl/>
          </w:rPr>
          <w:delText>306012865</w:delText>
        </w:r>
        <w:r w:rsidR="006E36FB" w:rsidDel="00F8114F">
          <w:rPr>
            <w:rFonts w:hint="cs"/>
            <w:rtl/>
          </w:rPr>
          <w:delText xml:space="preserve">  </w:delText>
        </w:r>
      </w:del>
      <w:ins w:id="56" w:author="Felix Krasnitsky" w:date="2020-05-31T16:36:00Z">
        <w:r>
          <w:rPr>
            <w:rtl/>
          </w:rPr>
          <w:tab/>
        </w:r>
      </w:ins>
      <w:r w:rsidR="001E1074">
        <w:rPr>
          <w:rFonts w:hint="cs"/>
          <w:rtl/>
        </w:rPr>
        <w:t>022114730</w:t>
      </w:r>
    </w:p>
    <w:p w14:paraId="42FC1855" w14:textId="77777777" w:rsidR="00C279C7" w:rsidRDefault="00C279C7" w:rsidP="00592214">
      <w:pPr>
        <w:rPr>
          <w:ins w:id="57" w:author="Felix Krasnitsky" w:date="2020-05-31T16:38:00Z"/>
          <w:rtl/>
        </w:rPr>
      </w:pPr>
    </w:p>
    <w:p w14:paraId="0B5E9DCC" w14:textId="77777777" w:rsidR="00C279C7" w:rsidRDefault="00C279C7" w:rsidP="00592214">
      <w:pPr>
        <w:rPr>
          <w:ins w:id="58" w:author="Felix Krasnitsky" w:date="2020-05-31T16:39:00Z"/>
          <w:rtl/>
        </w:rPr>
      </w:pPr>
    </w:p>
    <w:p w14:paraId="5000E587" w14:textId="77777777" w:rsidR="00C279C7" w:rsidRDefault="00C279C7" w:rsidP="00592214">
      <w:pPr>
        <w:rPr>
          <w:ins w:id="59" w:author="Felix Krasnitsky" w:date="2020-05-31T16:39:00Z"/>
          <w:rtl/>
        </w:rPr>
      </w:pPr>
    </w:p>
    <w:p w14:paraId="32ADCF42" w14:textId="77777777" w:rsidR="00C279C7" w:rsidRDefault="00C279C7" w:rsidP="00592214">
      <w:pPr>
        <w:rPr>
          <w:ins w:id="60" w:author="Felix Krasnitsky" w:date="2020-05-31T16:39:00Z"/>
          <w:rtl/>
        </w:rPr>
      </w:pPr>
    </w:p>
    <w:p w14:paraId="01877B77" w14:textId="4D723D7D" w:rsidR="00BE5E17" w:rsidRPr="00FB414A" w:rsidRDefault="00BE5E17" w:rsidP="00592214">
      <w:pPr>
        <w:rPr>
          <w:rtl/>
        </w:rPr>
      </w:pPr>
      <w:r>
        <w:rPr>
          <w:rFonts w:hint="cs"/>
          <w:rtl/>
        </w:rPr>
        <w:t xml:space="preserve">שם מנחה/ים </w:t>
      </w:r>
      <w:r w:rsidR="006E36FB">
        <w:rPr>
          <w:rFonts w:hint="cs"/>
          <w:rtl/>
        </w:rPr>
        <w:t xml:space="preserve">: </w:t>
      </w:r>
      <w:r w:rsidR="001E1074" w:rsidRPr="001E1074">
        <w:rPr>
          <w:rtl/>
        </w:rPr>
        <w:t>ד"ר הראל מנשרי</w:t>
      </w:r>
      <w:r w:rsidR="006E36FB">
        <w:rPr>
          <w:rFonts w:hint="cs"/>
          <w:rtl/>
        </w:rPr>
        <w:t xml:space="preserve"> </w:t>
      </w:r>
      <w:r w:rsidR="001E1074" w:rsidRPr="001E1074">
        <w:rPr>
          <w:rtl/>
        </w:rPr>
        <w:t>ד"ר הדס לוי</w:t>
      </w:r>
    </w:p>
    <w:p w14:paraId="45983ED3" w14:textId="77777777" w:rsidR="00874663" w:rsidRDefault="00874663" w:rsidP="00592214">
      <w:pPr>
        <w:rPr>
          <w:ins w:id="61" w:author="user" w:date="2020-05-29T13:17:00Z"/>
          <w:b/>
          <w:bCs/>
          <w:rtl/>
        </w:rPr>
      </w:pPr>
    </w:p>
    <w:p w14:paraId="5BC1A719" w14:textId="77777777" w:rsidR="00C55D5B" w:rsidRDefault="00C55D5B">
      <w:pPr>
        <w:widowControl/>
        <w:bidi w:val="0"/>
        <w:adjustRightInd/>
        <w:spacing w:line="240" w:lineRule="auto"/>
        <w:textAlignment w:val="auto"/>
        <w:rPr>
          <w:ins w:id="62" w:author="Felix Krasnitsky" w:date="2020-05-31T16:22:00Z"/>
          <w:rtl/>
        </w:rPr>
      </w:pPr>
      <w:ins w:id="63" w:author="Felix Krasnitsky" w:date="2020-05-31T16:22:00Z">
        <w:r>
          <w:rPr>
            <w:rtl/>
          </w:rPr>
          <w:br w:type="page"/>
        </w:r>
      </w:ins>
    </w:p>
    <w:p w14:paraId="157132DD" w14:textId="1183DE95" w:rsidR="00C55D5B" w:rsidRDefault="00C55D5B">
      <w:pPr>
        <w:pStyle w:val="TOC1"/>
        <w:rPr>
          <w:ins w:id="64" w:author="Felix Krasnitsky" w:date="2020-05-31T16:23:00Z"/>
          <w:noProof/>
          <w:rtl/>
        </w:rPr>
        <w:pPrChange w:id="65" w:author="Felix Krasnitsky" w:date="2020-05-31T16:25:00Z">
          <w:pPr>
            <w:pStyle w:val="TOC1"/>
            <w:tabs>
              <w:tab w:val="left" w:pos="1320"/>
            </w:tabs>
          </w:pPr>
        </w:pPrChange>
      </w:pPr>
      <w:ins w:id="66" w:author="Felix Krasnitsky" w:date="2020-05-31T16:23:00Z">
        <w:r>
          <w:rPr>
            <w:rtl/>
          </w:rPr>
          <w:lastRenderedPageBreak/>
          <w:fldChar w:fldCharType="begin"/>
        </w:r>
        <w:r>
          <w:rPr>
            <w:rtl/>
          </w:rPr>
          <w:instrText xml:space="preserve"> </w:instrText>
        </w:r>
        <w:r>
          <w:instrText>TOC</w:instrText>
        </w:r>
        <w:r>
          <w:rPr>
            <w:rtl/>
          </w:rPr>
          <w:instrText xml:space="preserve"> \</w:instrText>
        </w:r>
        <w:r>
          <w:instrText>h \z \t</w:instrText>
        </w:r>
        <w:r>
          <w:rPr>
            <w:rtl/>
          </w:rPr>
          <w:instrText xml:space="preserve"> "פליקס ראשי 1,1,פליקס 2,2" </w:instrText>
        </w:r>
      </w:ins>
      <w:r>
        <w:rPr>
          <w:rtl/>
        </w:rPr>
        <w:fldChar w:fldCharType="separate"/>
      </w:r>
      <w:ins w:id="67" w:author="Felix Krasnitsky" w:date="2020-05-31T16:23:00Z">
        <w:r w:rsidRPr="00F86053">
          <w:rPr>
            <w:rStyle w:val="Hyperlink"/>
            <w:noProof/>
            <w:rtl/>
          </w:rPr>
          <w:fldChar w:fldCharType="begin"/>
        </w:r>
        <w:r w:rsidRPr="00F86053">
          <w:rPr>
            <w:rStyle w:val="Hyperlink"/>
            <w:noProof/>
            <w:rtl/>
          </w:rPr>
          <w:instrText xml:space="preserve"> </w:instrText>
        </w:r>
        <w:r>
          <w:rPr>
            <w:noProof/>
          </w:rPr>
          <w:instrText>HYPERLINK \l "_Toc41834655</w:instrText>
        </w:r>
        <w:r>
          <w:rPr>
            <w:noProof/>
            <w:rtl/>
          </w:rPr>
          <w:instrText>"</w:instrText>
        </w:r>
        <w:r w:rsidRPr="00F86053">
          <w:rPr>
            <w:rStyle w:val="Hyperlink"/>
            <w:noProof/>
            <w:rtl/>
          </w:rPr>
          <w:instrText xml:space="preserve"> </w:instrText>
        </w:r>
        <w:r w:rsidRPr="00F86053">
          <w:rPr>
            <w:rStyle w:val="Hyperlink"/>
            <w:noProof/>
            <w:rtl/>
          </w:rPr>
          <w:fldChar w:fldCharType="separate"/>
        </w:r>
        <w:r w:rsidRPr="00F86053">
          <w:rPr>
            <w:rStyle w:val="Hyperlink"/>
            <w:noProof/>
          </w:rPr>
          <w:t>1.</w:t>
        </w:r>
        <w:r>
          <w:rPr>
            <w:noProof/>
            <w:rtl/>
          </w:rPr>
          <w:tab/>
        </w:r>
        <w:r w:rsidRPr="00F86053">
          <w:rPr>
            <w:rStyle w:val="Hyperlink"/>
            <w:noProof/>
            <w:rtl/>
          </w:rPr>
          <w:t>מבוא</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Toc41834655 \h</w:instrText>
        </w:r>
        <w:r>
          <w:rPr>
            <w:noProof/>
            <w:webHidden/>
            <w:rtl/>
          </w:rPr>
          <w:instrText xml:space="preserve"> </w:instrText>
        </w:r>
      </w:ins>
      <w:r>
        <w:rPr>
          <w:rStyle w:val="Hyperlink"/>
          <w:noProof/>
          <w:rtl/>
        </w:rPr>
      </w:r>
      <w:r>
        <w:rPr>
          <w:rStyle w:val="Hyperlink"/>
          <w:noProof/>
          <w:rtl/>
        </w:rPr>
        <w:fldChar w:fldCharType="separate"/>
      </w:r>
      <w:ins w:id="68" w:author="Felix Krasnitsky" w:date="2020-05-31T16:24:00Z">
        <w:r>
          <w:rPr>
            <w:noProof/>
            <w:webHidden/>
            <w:rtl/>
          </w:rPr>
          <w:t>4</w:t>
        </w:r>
      </w:ins>
      <w:ins w:id="69" w:author="Felix Krasnitsky" w:date="2020-05-31T16:23:00Z">
        <w:r>
          <w:rPr>
            <w:rStyle w:val="Hyperlink"/>
            <w:noProof/>
            <w:rtl/>
          </w:rPr>
          <w:fldChar w:fldCharType="end"/>
        </w:r>
        <w:r w:rsidRPr="00F86053">
          <w:rPr>
            <w:rStyle w:val="Hyperlink"/>
            <w:noProof/>
            <w:rtl/>
          </w:rPr>
          <w:fldChar w:fldCharType="end"/>
        </w:r>
      </w:ins>
    </w:p>
    <w:p w14:paraId="32B8F8EA" w14:textId="55D5B760" w:rsidR="00C55D5B" w:rsidRDefault="00C55D5B">
      <w:pPr>
        <w:pStyle w:val="TOC2"/>
        <w:tabs>
          <w:tab w:val="left" w:pos="848"/>
          <w:tab w:val="left" w:pos="1899"/>
          <w:tab w:val="right" w:leader="dot" w:pos="9060"/>
        </w:tabs>
        <w:ind w:left="0"/>
        <w:rPr>
          <w:ins w:id="70" w:author="Felix Krasnitsky" w:date="2020-05-31T16:23:00Z"/>
          <w:noProof/>
          <w:rtl/>
        </w:rPr>
        <w:pPrChange w:id="71" w:author="Felix Krasnitsky" w:date="2020-05-31T16:25:00Z">
          <w:pPr>
            <w:pStyle w:val="TOC2"/>
            <w:tabs>
              <w:tab w:val="left" w:pos="1899"/>
              <w:tab w:val="right" w:leader="dot" w:pos="9060"/>
            </w:tabs>
          </w:pPr>
        </w:pPrChange>
      </w:pPr>
      <w:ins w:id="72" w:author="Felix Krasnitsky" w:date="2020-05-31T16:23:00Z">
        <w:r w:rsidRPr="00F86053">
          <w:rPr>
            <w:rStyle w:val="Hyperlink"/>
            <w:noProof/>
            <w:rtl/>
          </w:rPr>
          <w:fldChar w:fldCharType="begin"/>
        </w:r>
        <w:r w:rsidRPr="00F86053">
          <w:rPr>
            <w:rStyle w:val="Hyperlink"/>
            <w:noProof/>
            <w:rtl/>
          </w:rPr>
          <w:instrText xml:space="preserve"> </w:instrText>
        </w:r>
        <w:r>
          <w:rPr>
            <w:noProof/>
          </w:rPr>
          <w:instrText>HYPERLINK \l "_Toc41834657</w:instrText>
        </w:r>
        <w:r>
          <w:rPr>
            <w:noProof/>
            <w:rtl/>
          </w:rPr>
          <w:instrText>"</w:instrText>
        </w:r>
        <w:r w:rsidRPr="00F86053">
          <w:rPr>
            <w:rStyle w:val="Hyperlink"/>
            <w:noProof/>
            <w:rtl/>
          </w:rPr>
          <w:instrText xml:space="preserve"> </w:instrText>
        </w:r>
        <w:r w:rsidRPr="00F86053">
          <w:rPr>
            <w:rStyle w:val="Hyperlink"/>
            <w:noProof/>
            <w:rtl/>
          </w:rPr>
          <w:fldChar w:fldCharType="separate"/>
        </w:r>
        <w:r w:rsidRPr="00F86053">
          <w:rPr>
            <w:rStyle w:val="Hyperlink"/>
            <w:noProof/>
            <w:rtl/>
          </w:rPr>
          <w:t>1.1.</w:t>
        </w:r>
        <w:r>
          <w:rPr>
            <w:noProof/>
            <w:rtl/>
          </w:rPr>
          <w:tab/>
        </w:r>
        <w:r w:rsidRPr="00F86053">
          <w:rPr>
            <w:rStyle w:val="Hyperlink"/>
            <w:noProof/>
            <w:rtl/>
          </w:rPr>
          <w:t>רציונל המחקר</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Toc41834657 \h</w:instrText>
        </w:r>
        <w:r>
          <w:rPr>
            <w:noProof/>
            <w:webHidden/>
            <w:rtl/>
          </w:rPr>
          <w:instrText xml:space="preserve"> </w:instrText>
        </w:r>
      </w:ins>
      <w:r>
        <w:rPr>
          <w:rStyle w:val="Hyperlink"/>
          <w:noProof/>
          <w:rtl/>
        </w:rPr>
      </w:r>
      <w:r>
        <w:rPr>
          <w:rStyle w:val="Hyperlink"/>
          <w:noProof/>
          <w:rtl/>
        </w:rPr>
        <w:fldChar w:fldCharType="separate"/>
      </w:r>
      <w:ins w:id="73" w:author="Felix Krasnitsky" w:date="2020-05-31T16:24:00Z">
        <w:r>
          <w:rPr>
            <w:noProof/>
            <w:webHidden/>
            <w:rtl/>
          </w:rPr>
          <w:t>4</w:t>
        </w:r>
      </w:ins>
      <w:ins w:id="74" w:author="Felix Krasnitsky" w:date="2020-05-31T16:23:00Z">
        <w:r>
          <w:rPr>
            <w:rStyle w:val="Hyperlink"/>
            <w:noProof/>
            <w:rtl/>
          </w:rPr>
          <w:fldChar w:fldCharType="end"/>
        </w:r>
        <w:r w:rsidRPr="00F86053">
          <w:rPr>
            <w:rStyle w:val="Hyperlink"/>
            <w:noProof/>
            <w:rtl/>
          </w:rPr>
          <w:fldChar w:fldCharType="end"/>
        </w:r>
      </w:ins>
    </w:p>
    <w:p w14:paraId="7D31FE6C" w14:textId="5D0958EC" w:rsidR="00C55D5B" w:rsidRDefault="00C55D5B">
      <w:pPr>
        <w:pStyle w:val="TOC2"/>
        <w:tabs>
          <w:tab w:val="left" w:pos="848"/>
          <w:tab w:val="left" w:pos="1866"/>
          <w:tab w:val="right" w:leader="dot" w:pos="9060"/>
        </w:tabs>
        <w:ind w:left="0"/>
        <w:rPr>
          <w:ins w:id="75" w:author="Felix Krasnitsky" w:date="2020-05-31T16:23:00Z"/>
          <w:noProof/>
          <w:rtl/>
        </w:rPr>
        <w:pPrChange w:id="76" w:author="Felix Krasnitsky" w:date="2020-05-31T16:25:00Z">
          <w:pPr>
            <w:pStyle w:val="TOC2"/>
            <w:tabs>
              <w:tab w:val="left" w:pos="1866"/>
              <w:tab w:val="right" w:leader="dot" w:pos="9060"/>
            </w:tabs>
          </w:pPr>
        </w:pPrChange>
      </w:pPr>
      <w:ins w:id="77" w:author="Felix Krasnitsky" w:date="2020-05-31T16:23:00Z">
        <w:r w:rsidRPr="00F86053">
          <w:rPr>
            <w:rStyle w:val="Hyperlink"/>
            <w:noProof/>
            <w:rtl/>
          </w:rPr>
          <w:fldChar w:fldCharType="begin"/>
        </w:r>
        <w:r w:rsidRPr="00F86053">
          <w:rPr>
            <w:rStyle w:val="Hyperlink"/>
            <w:noProof/>
            <w:rtl/>
          </w:rPr>
          <w:instrText xml:space="preserve"> </w:instrText>
        </w:r>
        <w:r>
          <w:rPr>
            <w:noProof/>
          </w:rPr>
          <w:instrText>HYPERLINK \l "_Toc41834658</w:instrText>
        </w:r>
        <w:r>
          <w:rPr>
            <w:noProof/>
            <w:rtl/>
          </w:rPr>
          <w:instrText>"</w:instrText>
        </w:r>
        <w:r w:rsidRPr="00F86053">
          <w:rPr>
            <w:rStyle w:val="Hyperlink"/>
            <w:noProof/>
            <w:rtl/>
          </w:rPr>
          <w:instrText xml:space="preserve"> </w:instrText>
        </w:r>
        <w:r w:rsidRPr="00F86053">
          <w:rPr>
            <w:rStyle w:val="Hyperlink"/>
            <w:noProof/>
            <w:rtl/>
          </w:rPr>
          <w:fldChar w:fldCharType="separate"/>
        </w:r>
        <w:r w:rsidRPr="00F86053">
          <w:rPr>
            <w:rStyle w:val="Hyperlink"/>
            <w:noProof/>
          </w:rPr>
          <w:t>1.2.</w:t>
        </w:r>
        <w:r>
          <w:rPr>
            <w:noProof/>
            <w:rtl/>
          </w:rPr>
          <w:tab/>
        </w:r>
        <w:r w:rsidRPr="00F86053">
          <w:rPr>
            <w:rStyle w:val="Hyperlink"/>
            <w:noProof/>
            <w:rtl/>
          </w:rPr>
          <w:t>מטרת המחקר</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Toc41834658 \h</w:instrText>
        </w:r>
        <w:r>
          <w:rPr>
            <w:noProof/>
            <w:webHidden/>
            <w:rtl/>
          </w:rPr>
          <w:instrText xml:space="preserve"> </w:instrText>
        </w:r>
      </w:ins>
      <w:r>
        <w:rPr>
          <w:rStyle w:val="Hyperlink"/>
          <w:noProof/>
          <w:rtl/>
        </w:rPr>
      </w:r>
      <w:r>
        <w:rPr>
          <w:rStyle w:val="Hyperlink"/>
          <w:noProof/>
          <w:rtl/>
        </w:rPr>
        <w:fldChar w:fldCharType="separate"/>
      </w:r>
      <w:ins w:id="78" w:author="Felix Krasnitsky" w:date="2020-05-31T16:24:00Z">
        <w:r>
          <w:rPr>
            <w:noProof/>
            <w:webHidden/>
            <w:rtl/>
          </w:rPr>
          <w:t>5</w:t>
        </w:r>
      </w:ins>
      <w:ins w:id="79" w:author="Felix Krasnitsky" w:date="2020-05-31T16:23:00Z">
        <w:r>
          <w:rPr>
            <w:rStyle w:val="Hyperlink"/>
            <w:noProof/>
            <w:rtl/>
          </w:rPr>
          <w:fldChar w:fldCharType="end"/>
        </w:r>
        <w:r w:rsidRPr="00F86053">
          <w:rPr>
            <w:rStyle w:val="Hyperlink"/>
            <w:noProof/>
            <w:rtl/>
          </w:rPr>
          <w:fldChar w:fldCharType="end"/>
        </w:r>
      </w:ins>
    </w:p>
    <w:p w14:paraId="01FA7823" w14:textId="6FF34B72" w:rsidR="00C55D5B" w:rsidRDefault="00C55D5B">
      <w:pPr>
        <w:pStyle w:val="TOC2"/>
        <w:tabs>
          <w:tab w:val="left" w:pos="848"/>
          <w:tab w:val="left" w:pos="1899"/>
          <w:tab w:val="right" w:leader="dot" w:pos="9060"/>
        </w:tabs>
        <w:ind w:left="0"/>
        <w:rPr>
          <w:ins w:id="80" w:author="Felix Krasnitsky" w:date="2020-05-31T16:23:00Z"/>
          <w:noProof/>
          <w:rtl/>
        </w:rPr>
        <w:pPrChange w:id="81" w:author="Felix Krasnitsky" w:date="2020-05-31T16:25:00Z">
          <w:pPr>
            <w:pStyle w:val="TOC2"/>
            <w:tabs>
              <w:tab w:val="left" w:pos="1899"/>
              <w:tab w:val="right" w:leader="dot" w:pos="9060"/>
            </w:tabs>
          </w:pPr>
        </w:pPrChange>
      </w:pPr>
      <w:ins w:id="82" w:author="Felix Krasnitsky" w:date="2020-05-31T16:23:00Z">
        <w:r w:rsidRPr="00F86053">
          <w:rPr>
            <w:rStyle w:val="Hyperlink"/>
            <w:noProof/>
            <w:rtl/>
          </w:rPr>
          <w:fldChar w:fldCharType="begin"/>
        </w:r>
        <w:r w:rsidRPr="00F86053">
          <w:rPr>
            <w:rStyle w:val="Hyperlink"/>
            <w:noProof/>
            <w:rtl/>
          </w:rPr>
          <w:instrText xml:space="preserve"> </w:instrText>
        </w:r>
        <w:r>
          <w:rPr>
            <w:noProof/>
          </w:rPr>
          <w:instrText>HYPERLINK \l "_Toc41834659</w:instrText>
        </w:r>
        <w:r>
          <w:rPr>
            <w:noProof/>
            <w:rtl/>
          </w:rPr>
          <w:instrText>"</w:instrText>
        </w:r>
        <w:r w:rsidRPr="00F86053">
          <w:rPr>
            <w:rStyle w:val="Hyperlink"/>
            <w:noProof/>
            <w:rtl/>
          </w:rPr>
          <w:instrText xml:space="preserve"> </w:instrText>
        </w:r>
        <w:r w:rsidRPr="00F86053">
          <w:rPr>
            <w:rStyle w:val="Hyperlink"/>
            <w:noProof/>
            <w:rtl/>
          </w:rPr>
          <w:fldChar w:fldCharType="separate"/>
        </w:r>
        <w:r w:rsidRPr="00F86053">
          <w:rPr>
            <w:rStyle w:val="Hyperlink"/>
            <w:noProof/>
            <w:rtl/>
          </w:rPr>
          <w:t>1.3.</w:t>
        </w:r>
        <w:r>
          <w:rPr>
            <w:noProof/>
            <w:rtl/>
          </w:rPr>
          <w:tab/>
        </w:r>
        <w:r w:rsidRPr="00F86053">
          <w:rPr>
            <w:rStyle w:val="Hyperlink"/>
            <w:noProof/>
            <w:rtl/>
          </w:rPr>
          <w:t>שאלות המחקר</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Toc41834659 \h</w:instrText>
        </w:r>
        <w:r>
          <w:rPr>
            <w:noProof/>
            <w:webHidden/>
            <w:rtl/>
          </w:rPr>
          <w:instrText xml:space="preserve"> </w:instrText>
        </w:r>
      </w:ins>
      <w:r>
        <w:rPr>
          <w:rStyle w:val="Hyperlink"/>
          <w:noProof/>
          <w:rtl/>
        </w:rPr>
      </w:r>
      <w:r>
        <w:rPr>
          <w:rStyle w:val="Hyperlink"/>
          <w:noProof/>
          <w:rtl/>
        </w:rPr>
        <w:fldChar w:fldCharType="separate"/>
      </w:r>
      <w:ins w:id="83" w:author="Felix Krasnitsky" w:date="2020-05-31T16:24:00Z">
        <w:r>
          <w:rPr>
            <w:noProof/>
            <w:webHidden/>
            <w:rtl/>
          </w:rPr>
          <w:t>5</w:t>
        </w:r>
      </w:ins>
      <w:ins w:id="84" w:author="Felix Krasnitsky" w:date="2020-05-31T16:23:00Z">
        <w:r>
          <w:rPr>
            <w:rStyle w:val="Hyperlink"/>
            <w:noProof/>
            <w:rtl/>
          </w:rPr>
          <w:fldChar w:fldCharType="end"/>
        </w:r>
        <w:r w:rsidRPr="00F86053">
          <w:rPr>
            <w:rStyle w:val="Hyperlink"/>
            <w:noProof/>
            <w:rtl/>
          </w:rPr>
          <w:fldChar w:fldCharType="end"/>
        </w:r>
      </w:ins>
    </w:p>
    <w:p w14:paraId="00DF96C8" w14:textId="26291D83" w:rsidR="00C55D5B" w:rsidRDefault="00C55D5B">
      <w:pPr>
        <w:pStyle w:val="TOC2"/>
        <w:tabs>
          <w:tab w:val="left" w:pos="848"/>
          <w:tab w:val="left" w:pos="1866"/>
          <w:tab w:val="right" w:leader="dot" w:pos="9060"/>
        </w:tabs>
        <w:ind w:left="0"/>
        <w:rPr>
          <w:ins w:id="85" w:author="Felix Krasnitsky" w:date="2020-05-31T16:23:00Z"/>
          <w:noProof/>
          <w:rtl/>
        </w:rPr>
        <w:pPrChange w:id="86" w:author="Felix Krasnitsky" w:date="2020-05-31T16:25:00Z">
          <w:pPr>
            <w:pStyle w:val="TOC2"/>
            <w:tabs>
              <w:tab w:val="left" w:pos="1866"/>
              <w:tab w:val="right" w:leader="dot" w:pos="9060"/>
            </w:tabs>
          </w:pPr>
        </w:pPrChange>
      </w:pPr>
      <w:ins w:id="87" w:author="Felix Krasnitsky" w:date="2020-05-31T16:23:00Z">
        <w:r w:rsidRPr="00F86053">
          <w:rPr>
            <w:rStyle w:val="Hyperlink"/>
            <w:noProof/>
            <w:rtl/>
          </w:rPr>
          <w:fldChar w:fldCharType="begin"/>
        </w:r>
        <w:r w:rsidRPr="00F86053">
          <w:rPr>
            <w:rStyle w:val="Hyperlink"/>
            <w:noProof/>
            <w:rtl/>
          </w:rPr>
          <w:instrText xml:space="preserve"> </w:instrText>
        </w:r>
        <w:r>
          <w:rPr>
            <w:noProof/>
          </w:rPr>
          <w:instrText>HYPERLINK \l "_Toc41834660</w:instrText>
        </w:r>
        <w:r>
          <w:rPr>
            <w:noProof/>
            <w:rtl/>
          </w:rPr>
          <w:instrText>"</w:instrText>
        </w:r>
        <w:r w:rsidRPr="00F86053">
          <w:rPr>
            <w:rStyle w:val="Hyperlink"/>
            <w:noProof/>
            <w:rtl/>
          </w:rPr>
          <w:instrText xml:space="preserve"> </w:instrText>
        </w:r>
        <w:r w:rsidRPr="00F86053">
          <w:rPr>
            <w:rStyle w:val="Hyperlink"/>
            <w:noProof/>
            <w:rtl/>
          </w:rPr>
          <w:fldChar w:fldCharType="separate"/>
        </w:r>
        <w:r w:rsidRPr="00F86053">
          <w:rPr>
            <w:rStyle w:val="Hyperlink"/>
            <w:noProof/>
          </w:rPr>
          <w:t>1.4.</w:t>
        </w:r>
        <w:r>
          <w:rPr>
            <w:noProof/>
            <w:rtl/>
          </w:rPr>
          <w:tab/>
        </w:r>
        <w:r w:rsidRPr="00F86053">
          <w:rPr>
            <w:rStyle w:val="Hyperlink"/>
            <w:noProof/>
            <w:rtl/>
          </w:rPr>
          <w:t>משתנים תלויים ובלתי תלויים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Toc41834660 \h</w:instrText>
        </w:r>
        <w:r>
          <w:rPr>
            <w:noProof/>
            <w:webHidden/>
            <w:rtl/>
          </w:rPr>
          <w:instrText xml:space="preserve"> </w:instrText>
        </w:r>
      </w:ins>
      <w:r>
        <w:rPr>
          <w:rStyle w:val="Hyperlink"/>
          <w:noProof/>
          <w:rtl/>
        </w:rPr>
      </w:r>
      <w:r>
        <w:rPr>
          <w:rStyle w:val="Hyperlink"/>
          <w:noProof/>
          <w:rtl/>
        </w:rPr>
        <w:fldChar w:fldCharType="separate"/>
      </w:r>
      <w:ins w:id="88" w:author="Felix Krasnitsky" w:date="2020-05-31T16:24:00Z">
        <w:r>
          <w:rPr>
            <w:noProof/>
            <w:webHidden/>
            <w:rtl/>
          </w:rPr>
          <w:t>5</w:t>
        </w:r>
      </w:ins>
      <w:ins w:id="89" w:author="Felix Krasnitsky" w:date="2020-05-31T16:23:00Z">
        <w:r>
          <w:rPr>
            <w:rStyle w:val="Hyperlink"/>
            <w:noProof/>
            <w:rtl/>
          </w:rPr>
          <w:fldChar w:fldCharType="end"/>
        </w:r>
        <w:r w:rsidRPr="00F86053">
          <w:rPr>
            <w:rStyle w:val="Hyperlink"/>
            <w:noProof/>
            <w:rtl/>
          </w:rPr>
          <w:fldChar w:fldCharType="end"/>
        </w:r>
      </w:ins>
    </w:p>
    <w:p w14:paraId="1CA835C0" w14:textId="01BDA860" w:rsidR="00C55D5B" w:rsidRDefault="00C55D5B">
      <w:pPr>
        <w:pStyle w:val="TOC2"/>
        <w:tabs>
          <w:tab w:val="left" w:pos="848"/>
          <w:tab w:val="left" w:pos="1899"/>
          <w:tab w:val="right" w:leader="dot" w:pos="9060"/>
        </w:tabs>
        <w:ind w:left="0"/>
        <w:rPr>
          <w:ins w:id="90" w:author="Felix Krasnitsky" w:date="2020-05-31T16:23:00Z"/>
          <w:noProof/>
          <w:rtl/>
        </w:rPr>
        <w:pPrChange w:id="91" w:author="Felix Krasnitsky" w:date="2020-05-31T16:25:00Z">
          <w:pPr>
            <w:pStyle w:val="TOC2"/>
            <w:tabs>
              <w:tab w:val="left" w:pos="1899"/>
              <w:tab w:val="right" w:leader="dot" w:pos="9060"/>
            </w:tabs>
          </w:pPr>
        </w:pPrChange>
      </w:pPr>
      <w:ins w:id="92" w:author="Felix Krasnitsky" w:date="2020-05-31T16:23:00Z">
        <w:r w:rsidRPr="00F86053">
          <w:rPr>
            <w:rStyle w:val="Hyperlink"/>
            <w:noProof/>
            <w:rtl/>
          </w:rPr>
          <w:fldChar w:fldCharType="begin"/>
        </w:r>
        <w:r w:rsidRPr="00F86053">
          <w:rPr>
            <w:rStyle w:val="Hyperlink"/>
            <w:noProof/>
            <w:rtl/>
          </w:rPr>
          <w:instrText xml:space="preserve"> </w:instrText>
        </w:r>
        <w:r>
          <w:rPr>
            <w:noProof/>
          </w:rPr>
          <w:instrText>HYPERLINK \l "_Toc41834661</w:instrText>
        </w:r>
        <w:r>
          <w:rPr>
            <w:noProof/>
            <w:rtl/>
          </w:rPr>
          <w:instrText>"</w:instrText>
        </w:r>
        <w:r w:rsidRPr="00F86053">
          <w:rPr>
            <w:rStyle w:val="Hyperlink"/>
            <w:noProof/>
            <w:rtl/>
          </w:rPr>
          <w:instrText xml:space="preserve"> </w:instrText>
        </w:r>
        <w:r w:rsidRPr="00F86053">
          <w:rPr>
            <w:rStyle w:val="Hyperlink"/>
            <w:noProof/>
            <w:rtl/>
          </w:rPr>
          <w:fldChar w:fldCharType="separate"/>
        </w:r>
        <w:r w:rsidRPr="00F86053">
          <w:rPr>
            <w:rStyle w:val="Hyperlink"/>
            <w:noProof/>
            <w:rtl/>
          </w:rPr>
          <w:t>1.5.</w:t>
        </w:r>
        <w:r>
          <w:rPr>
            <w:noProof/>
            <w:rtl/>
          </w:rPr>
          <w:tab/>
        </w:r>
        <w:r w:rsidRPr="00F86053">
          <w:rPr>
            <w:rStyle w:val="Hyperlink"/>
            <w:noProof/>
            <w:rtl/>
          </w:rPr>
          <w:t>חשיבות המחקר</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Toc41834661 \h</w:instrText>
        </w:r>
        <w:r>
          <w:rPr>
            <w:noProof/>
            <w:webHidden/>
            <w:rtl/>
          </w:rPr>
          <w:instrText xml:space="preserve"> </w:instrText>
        </w:r>
      </w:ins>
      <w:r>
        <w:rPr>
          <w:rStyle w:val="Hyperlink"/>
          <w:noProof/>
          <w:rtl/>
        </w:rPr>
      </w:r>
      <w:r>
        <w:rPr>
          <w:rStyle w:val="Hyperlink"/>
          <w:noProof/>
          <w:rtl/>
        </w:rPr>
        <w:fldChar w:fldCharType="separate"/>
      </w:r>
      <w:ins w:id="93" w:author="Felix Krasnitsky" w:date="2020-05-31T16:24:00Z">
        <w:r>
          <w:rPr>
            <w:noProof/>
            <w:webHidden/>
            <w:rtl/>
          </w:rPr>
          <w:t>5</w:t>
        </w:r>
      </w:ins>
      <w:ins w:id="94" w:author="Felix Krasnitsky" w:date="2020-05-31T16:23:00Z">
        <w:r>
          <w:rPr>
            <w:rStyle w:val="Hyperlink"/>
            <w:noProof/>
            <w:rtl/>
          </w:rPr>
          <w:fldChar w:fldCharType="end"/>
        </w:r>
        <w:r w:rsidRPr="00F86053">
          <w:rPr>
            <w:rStyle w:val="Hyperlink"/>
            <w:noProof/>
            <w:rtl/>
          </w:rPr>
          <w:fldChar w:fldCharType="end"/>
        </w:r>
      </w:ins>
    </w:p>
    <w:p w14:paraId="7C22CEF9" w14:textId="5415F83C" w:rsidR="00C55D5B" w:rsidRDefault="00C55D5B">
      <w:pPr>
        <w:pStyle w:val="TOC1"/>
        <w:rPr>
          <w:ins w:id="95" w:author="Felix Krasnitsky" w:date="2020-05-31T16:23:00Z"/>
          <w:noProof/>
          <w:rtl/>
        </w:rPr>
        <w:pPrChange w:id="96" w:author="Felix Krasnitsky" w:date="2020-05-31T16:25:00Z">
          <w:pPr>
            <w:pStyle w:val="TOC1"/>
            <w:tabs>
              <w:tab w:val="left" w:pos="1320"/>
            </w:tabs>
          </w:pPr>
        </w:pPrChange>
      </w:pPr>
      <w:ins w:id="97" w:author="Felix Krasnitsky" w:date="2020-05-31T16:23:00Z">
        <w:r w:rsidRPr="00F86053">
          <w:rPr>
            <w:rStyle w:val="Hyperlink"/>
            <w:noProof/>
            <w:rtl/>
          </w:rPr>
          <w:fldChar w:fldCharType="begin"/>
        </w:r>
        <w:r w:rsidRPr="00F86053">
          <w:rPr>
            <w:rStyle w:val="Hyperlink"/>
            <w:noProof/>
            <w:rtl/>
          </w:rPr>
          <w:instrText xml:space="preserve"> </w:instrText>
        </w:r>
        <w:r>
          <w:rPr>
            <w:noProof/>
          </w:rPr>
          <w:instrText>HYPERLINK \l "_Toc41834662</w:instrText>
        </w:r>
        <w:r>
          <w:rPr>
            <w:noProof/>
            <w:rtl/>
          </w:rPr>
          <w:instrText>"</w:instrText>
        </w:r>
        <w:r w:rsidRPr="00F86053">
          <w:rPr>
            <w:rStyle w:val="Hyperlink"/>
            <w:noProof/>
            <w:rtl/>
          </w:rPr>
          <w:instrText xml:space="preserve"> </w:instrText>
        </w:r>
        <w:r w:rsidRPr="00F86053">
          <w:rPr>
            <w:rStyle w:val="Hyperlink"/>
            <w:noProof/>
            <w:rtl/>
          </w:rPr>
          <w:fldChar w:fldCharType="separate"/>
        </w:r>
        <w:r w:rsidRPr="00F86053">
          <w:rPr>
            <w:rStyle w:val="Hyperlink"/>
            <w:noProof/>
          </w:rPr>
          <w:t>2.</w:t>
        </w:r>
        <w:r>
          <w:rPr>
            <w:noProof/>
            <w:rtl/>
          </w:rPr>
          <w:tab/>
        </w:r>
        <w:r w:rsidRPr="00F86053">
          <w:rPr>
            <w:rStyle w:val="Hyperlink"/>
            <w:noProof/>
            <w:rtl/>
          </w:rPr>
          <w:t>סקר ספרות ראשונית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Toc41834662 \h</w:instrText>
        </w:r>
        <w:r>
          <w:rPr>
            <w:noProof/>
            <w:webHidden/>
            <w:rtl/>
          </w:rPr>
          <w:instrText xml:space="preserve"> </w:instrText>
        </w:r>
      </w:ins>
      <w:r>
        <w:rPr>
          <w:rStyle w:val="Hyperlink"/>
          <w:noProof/>
          <w:rtl/>
        </w:rPr>
      </w:r>
      <w:r>
        <w:rPr>
          <w:rStyle w:val="Hyperlink"/>
          <w:noProof/>
          <w:rtl/>
        </w:rPr>
        <w:fldChar w:fldCharType="separate"/>
      </w:r>
      <w:ins w:id="98" w:author="Felix Krasnitsky" w:date="2020-05-31T16:24:00Z">
        <w:r>
          <w:rPr>
            <w:noProof/>
            <w:webHidden/>
            <w:rtl/>
          </w:rPr>
          <w:t>6</w:t>
        </w:r>
      </w:ins>
      <w:ins w:id="99" w:author="Felix Krasnitsky" w:date="2020-05-31T16:23:00Z">
        <w:r>
          <w:rPr>
            <w:rStyle w:val="Hyperlink"/>
            <w:noProof/>
            <w:rtl/>
          </w:rPr>
          <w:fldChar w:fldCharType="end"/>
        </w:r>
        <w:r w:rsidRPr="00F86053">
          <w:rPr>
            <w:rStyle w:val="Hyperlink"/>
            <w:noProof/>
            <w:rtl/>
          </w:rPr>
          <w:fldChar w:fldCharType="end"/>
        </w:r>
      </w:ins>
    </w:p>
    <w:p w14:paraId="5E6B1769" w14:textId="15D40AA2" w:rsidR="00C55D5B" w:rsidRDefault="00C55D5B">
      <w:pPr>
        <w:pStyle w:val="TOC2"/>
        <w:tabs>
          <w:tab w:val="left" w:pos="848"/>
          <w:tab w:val="left" w:pos="1415"/>
          <w:tab w:val="right" w:leader="dot" w:pos="9060"/>
        </w:tabs>
        <w:ind w:left="0"/>
        <w:rPr>
          <w:ins w:id="100" w:author="Felix Krasnitsky" w:date="2020-05-31T16:23:00Z"/>
          <w:noProof/>
          <w:rtl/>
        </w:rPr>
        <w:pPrChange w:id="101" w:author="Felix Krasnitsky" w:date="2020-05-31T16:25:00Z">
          <w:pPr>
            <w:pStyle w:val="TOC2"/>
            <w:tabs>
              <w:tab w:val="left" w:pos="1866"/>
              <w:tab w:val="right" w:leader="dot" w:pos="9060"/>
            </w:tabs>
          </w:pPr>
        </w:pPrChange>
      </w:pPr>
      <w:ins w:id="102" w:author="Felix Krasnitsky" w:date="2020-05-31T16:23:00Z">
        <w:r w:rsidRPr="00F86053">
          <w:rPr>
            <w:rStyle w:val="Hyperlink"/>
            <w:noProof/>
            <w:rtl/>
          </w:rPr>
          <w:fldChar w:fldCharType="begin"/>
        </w:r>
        <w:r w:rsidRPr="00F86053">
          <w:rPr>
            <w:rStyle w:val="Hyperlink"/>
            <w:noProof/>
            <w:rtl/>
          </w:rPr>
          <w:instrText xml:space="preserve"> </w:instrText>
        </w:r>
        <w:r>
          <w:rPr>
            <w:noProof/>
          </w:rPr>
          <w:instrText>HYPERLINK \l "_Toc41834663</w:instrText>
        </w:r>
        <w:r>
          <w:rPr>
            <w:noProof/>
            <w:rtl/>
          </w:rPr>
          <w:instrText>"</w:instrText>
        </w:r>
        <w:r w:rsidRPr="00F86053">
          <w:rPr>
            <w:rStyle w:val="Hyperlink"/>
            <w:noProof/>
            <w:rtl/>
          </w:rPr>
          <w:instrText xml:space="preserve"> </w:instrText>
        </w:r>
        <w:r w:rsidRPr="00F86053">
          <w:rPr>
            <w:rStyle w:val="Hyperlink"/>
            <w:noProof/>
            <w:rtl/>
          </w:rPr>
          <w:fldChar w:fldCharType="separate"/>
        </w:r>
        <w:r w:rsidRPr="00F86053">
          <w:rPr>
            <w:rStyle w:val="Hyperlink"/>
            <w:noProof/>
          </w:rPr>
          <w:t>2.1.</w:t>
        </w:r>
        <w:r>
          <w:rPr>
            <w:noProof/>
            <w:rtl/>
          </w:rPr>
          <w:tab/>
        </w:r>
        <w:r w:rsidRPr="00F86053">
          <w:rPr>
            <w:rStyle w:val="Hyperlink"/>
            <w:noProof/>
            <w:rtl/>
          </w:rPr>
          <w:t>הקדמה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Toc41834663 \h</w:instrText>
        </w:r>
        <w:r>
          <w:rPr>
            <w:noProof/>
            <w:webHidden/>
            <w:rtl/>
          </w:rPr>
          <w:instrText xml:space="preserve"> </w:instrText>
        </w:r>
      </w:ins>
      <w:r>
        <w:rPr>
          <w:rStyle w:val="Hyperlink"/>
          <w:noProof/>
          <w:rtl/>
        </w:rPr>
      </w:r>
      <w:r>
        <w:rPr>
          <w:rStyle w:val="Hyperlink"/>
          <w:noProof/>
          <w:rtl/>
        </w:rPr>
        <w:fldChar w:fldCharType="separate"/>
      </w:r>
      <w:ins w:id="103" w:author="Felix Krasnitsky" w:date="2020-05-31T16:24:00Z">
        <w:r>
          <w:rPr>
            <w:noProof/>
            <w:webHidden/>
            <w:rtl/>
          </w:rPr>
          <w:t>6</w:t>
        </w:r>
      </w:ins>
      <w:ins w:id="104" w:author="Felix Krasnitsky" w:date="2020-05-31T16:23:00Z">
        <w:r>
          <w:rPr>
            <w:rStyle w:val="Hyperlink"/>
            <w:noProof/>
            <w:rtl/>
          </w:rPr>
          <w:fldChar w:fldCharType="end"/>
        </w:r>
        <w:r w:rsidRPr="00F86053">
          <w:rPr>
            <w:rStyle w:val="Hyperlink"/>
            <w:noProof/>
            <w:rtl/>
          </w:rPr>
          <w:fldChar w:fldCharType="end"/>
        </w:r>
      </w:ins>
    </w:p>
    <w:p w14:paraId="4D6DFD6C" w14:textId="469D4E20" w:rsidR="00C55D5B" w:rsidRDefault="00C55D5B">
      <w:pPr>
        <w:pStyle w:val="TOC2"/>
        <w:tabs>
          <w:tab w:val="left" w:pos="848"/>
          <w:tab w:val="left" w:pos="1415"/>
          <w:tab w:val="right" w:leader="dot" w:pos="9060"/>
        </w:tabs>
        <w:ind w:left="0"/>
        <w:rPr>
          <w:ins w:id="105" w:author="Felix Krasnitsky" w:date="2020-05-31T16:23:00Z"/>
          <w:noProof/>
          <w:rtl/>
        </w:rPr>
        <w:pPrChange w:id="106" w:author="Felix Krasnitsky" w:date="2020-05-31T16:25:00Z">
          <w:pPr>
            <w:pStyle w:val="TOC2"/>
            <w:tabs>
              <w:tab w:val="left" w:pos="1866"/>
              <w:tab w:val="right" w:leader="dot" w:pos="9060"/>
            </w:tabs>
          </w:pPr>
        </w:pPrChange>
      </w:pPr>
      <w:ins w:id="107" w:author="Felix Krasnitsky" w:date="2020-05-31T16:23:00Z">
        <w:r w:rsidRPr="00F86053">
          <w:rPr>
            <w:rStyle w:val="Hyperlink"/>
            <w:noProof/>
            <w:rtl/>
          </w:rPr>
          <w:fldChar w:fldCharType="begin"/>
        </w:r>
        <w:r w:rsidRPr="00F86053">
          <w:rPr>
            <w:rStyle w:val="Hyperlink"/>
            <w:noProof/>
            <w:rtl/>
          </w:rPr>
          <w:instrText xml:space="preserve"> </w:instrText>
        </w:r>
        <w:r>
          <w:rPr>
            <w:noProof/>
          </w:rPr>
          <w:instrText>HYPERLINK \l "_Toc41834664</w:instrText>
        </w:r>
        <w:r>
          <w:rPr>
            <w:noProof/>
            <w:rtl/>
          </w:rPr>
          <w:instrText>"</w:instrText>
        </w:r>
        <w:r w:rsidRPr="00F86053">
          <w:rPr>
            <w:rStyle w:val="Hyperlink"/>
            <w:noProof/>
            <w:rtl/>
          </w:rPr>
          <w:instrText xml:space="preserve"> </w:instrText>
        </w:r>
        <w:r w:rsidRPr="00F86053">
          <w:rPr>
            <w:rStyle w:val="Hyperlink"/>
            <w:noProof/>
            <w:rtl/>
          </w:rPr>
          <w:fldChar w:fldCharType="separate"/>
        </w:r>
        <w:r w:rsidRPr="00F86053">
          <w:rPr>
            <w:rStyle w:val="Hyperlink"/>
            <w:noProof/>
          </w:rPr>
          <w:t>2.2.</w:t>
        </w:r>
        <w:r>
          <w:rPr>
            <w:noProof/>
            <w:rtl/>
          </w:rPr>
          <w:tab/>
        </w:r>
        <w:r w:rsidRPr="00F86053">
          <w:rPr>
            <w:rStyle w:val="Hyperlink"/>
            <w:noProof/>
            <w:rtl/>
          </w:rPr>
          <w:t>סקר ספרות בנושא: אבטחה של מידע והגנה על פרטיות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Toc41834664 \h</w:instrText>
        </w:r>
        <w:r>
          <w:rPr>
            <w:noProof/>
            <w:webHidden/>
            <w:rtl/>
          </w:rPr>
          <w:instrText xml:space="preserve"> </w:instrText>
        </w:r>
      </w:ins>
      <w:r>
        <w:rPr>
          <w:rStyle w:val="Hyperlink"/>
          <w:noProof/>
          <w:rtl/>
        </w:rPr>
      </w:r>
      <w:r>
        <w:rPr>
          <w:rStyle w:val="Hyperlink"/>
          <w:noProof/>
          <w:rtl/>
        </w:rPr>
        <w:fldChar w:fldCharType="separate"/>
      </w:r>
      <w:ins w:id="108" w:author="Felix Krasnitsky" w:date="2020-05-31T16:24:00Z">
        <w:r>
          <w:rPr>
            <w:noProof/>
            <w:webHidden/>
            <w:rtl/>
          </w:rPr>
          <w:t>7</w:t>
        </w:r>
      </w:ins>
      <w:ins w:id="109" w:author="Felix Krasnitsky" w:date="2020-05-31T16:23:00Z">
        <w:r>
          <w:rPr>
            <w:rStyle w:val="Hyperlink"/>
            <w:noProof/>
            <w:rtl/>
          </w:rPr>
          <w:fldChar w:fldCharType="end"/>
        </w:r>
        <w:r w:rsidRPr="00F86053">
          <w:rPr>
            <w:rStyle w:val="Hyperlink"/>
            <w:noProof/>
            <w:rtl/>
          </w:rPr>
          <w:fldChar w:fldCharType="end"/>
        </w:r>
      </w:ins>
    </w:p>
    <w:p w14:paraId="0F9FEFC1" w14:textId="34D2C029" w:rsidR="00C55D5B" w:rsidRDefault="00C55D5B">
      <w:pPr>
        <w:pStyle w:val="TOC2"/>
        <w:tabs>
          <w:tab w:val="left" w:pos="848"/>
          <w:tab w:val="left" w:pos="1415"/>
          <w:tab w:val="left" w:pos="1899"/>
          <w:tab w:val="right" w:leader="dot" w:pos="9060"/>
        </w:tabs>
        <w:ind w:left="0"/>
        <w:rPr>
          <w:ins w:id="110" w:author="Felix Krasnitsky" w:date="2020-05-31T16:23:00Z"/>
          <w:noProof/>
          <w:rtl/>
        </w:rPr>
        <w:pPrChange w:id="111" w:author="Felix Krasnitsky" w:date="2020-05-31T16:25:00Z">
          <w:pPr>
            <w:pStyle w:val="TOC2"/>
            <w:tabs>
              <w:tab w:val="left" w:pos="1899"/>
              <w:tab w:val="right" w:leader="dot" w:pos="9060"/>
            </w:tabs>
          </w:pPr>
        </w:pPrChange>
      </w:pPr>
      <w:ins w:id="112" w:author="Felix Krasnitsky" w:date="2020-05-31T16:23:00Z">
        <w:r w:rsidRPr="00F86053">
          <w:rPr>
            <w:rStyle w:val="Hyperlink"/>
            <w:noProof/>
            <w:rtl/>
          </w:rPr>
          <w:fldChar w:fldCharType="begin"/>
        </w:r>
        <w:r w:rsidRPr="00F86053">
          <w:rPr>
            <w:rStyle w:val="Hyperlink"/>
            <w:noProof/>
            <w:rtl/>
          </w:rPr>
          <w:instrText xml:space="preserve"> </w:instrText>
        </w:r>
        <w:r>
          <w:rPr>
            <w:noProof/>
          </w:rPr>
          <w:instrText>HYPERLINK \l "_Toc41834668</w:instrText>
        </w:r>
        <w:r>
          <w:rPr>
            <w:noProof/>
            <w:rtl/>
          </w:rPr>
          <w:instrText>"</w:instrText>
        </w:r>
        <w:r w:rsidRPr="00F86053">
          <w:rPr>
            <w:rStyle w:val="Hyperlink"/>
            <w:noProof/>
            <w:rtl/>
          </w:rPr>
          <w:instrText xml:space="preserve"> </w:instrText>
        </w:r>
        <w:r w:rsidRPr="00F86053">
          <w:rPr>
            <w:rStyle w:val="Hyperlink"/>
            <w:noProof/>
            <w:rtl/>
          </w:rPr>
          <w:fldChar w:fldCharType="separate"/>
        </w:r>
        <w:r w:rsidRPr="00F86053">
          <w:rPr>
            <w:rStyle w:val="Hyperlink"/>
            <w:noProof/>
            <w:rtl/>
          </w:rPr>
          <w:t>2.3.</w:t>
        </w:r>
        <w:r>
          <w:rPr>
            <w:noProof/>
            <w:rtl/>
          </w:rPr>
          <w:tab/>
        </w:r>
        <w:r w:rsidRPr="00F86053">
          <w:rPr>
            <w:rStyle w:val="Hyperlink"/>
            <w:noProof/>
            <w:rtl/>
          </w:rPr>
          <w:t>סקר ספרות בנושא: איומים על מערכות מידע מגורמים זדוניים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Toc41834668 \h</w:instrText>
        </w:r>
        <w:r>
          <w:rPr>
            <w:noProof/>
            <w:webHidden/>
            <w:rtl/>
          </w:rPr>
          <w:instrText xml:space="preserve"> </w:instrText>
        </w:r>
      </w:ins>
      <w:r>
        <w:rPr>
          <w:rStyle w:val="Hyperlink"/>
          <w:noProof/>
          <w:rtl/>
        </w:rPr>
      </w:r>
      <w:r>
        <w:rPr>
          <w:rStyle w:val="Hyperlink"/>
          <w:noProof/>
          <w:rtl/>
        </w:rPr>
        <w:fldChar w:fldCharType="separate"/>
      </w:r>
      <w:ins w:id="113" w:author="Felix Krasnitsky" w:date="2020-05-31T16:24:00Z">
        <w:r>
          <w:rPr>
            <w:noProof/>
            <w:webHidden/>
            <w:rtl/>
          </w:rPr>
          <w:t>9</w:t>
        </w:r>
      </w:ins>
      <w:ins w:id="114" w:author="Felix Krasnitsky" w:date="2020-05-31T16:23:00Z">
        <w:r>
          <w:rPr>
            <w:rStyle w:val="Hyperlink"/>
            <w:noProof/>
            <w:rtl/>
          </w:rPr>
          <w:fldChar w:fldCharType="end"/>
        </w:r>
        <w:r w:rsidRPr="00F86053">
          <w:rPr>
            <w:rStyle w:val="Hyperlink"/>
            <w:noProof/>
            <w:rtl/>
          </w:rPr>
          <w:fldChar w:fldCharType="end"/>
        </w:r>
      </w:ins>
    </w:p>
    <w:p w14:paraId="05BD7896" w14:textId="13C26C21" w:rsidR="00C55D5B" w:rsidRDefault="00C55D5B">
      <w:pPr>
        <w:pStyle w:val="TOC2"/>
        <w:tabs>
          <w:tab w:val="left" w:pos="848"/>
          <w:tab w:val="left" w:pos="1415"/>
          <w:tab w:val="right" w:leader="dot" w:pos="9060"/>
        </w:tabs>
        <w:ind w:left="0"/>
        <w:rPr>
          <w:ins w:id="115" w:author="Felix Krasnitsky" w:date="2020-05-31T16:23:00Z"/>
          <w:noProof/>
          <w:rtl/>
        </w:rPr>
        <w:pPrChange w:id="116" w:author="Felix Krasnitsky" w:date="2020-05-31T16:25:00Z">
          <w:pPr>
            <w:pStyle w:val="TOC2"/>
            <w:tabs>
              <w:tab w:val="left" w:pos="1866"/>
              <w:tab w:val="right" w:leader="dot" w:pos="9060"/>
            </w:tabs>
          </w:pPr>
        </w:pPrChange>
      </w:pPr>
      <w:ins w:id="117" w:author="Felix Krasnitsky" w:date="2020-05-31T16:23:00Z">
        <w:r w:rsidRPr="00F86053">
          <w:rPr>
            <w:rStyle w:val="Hyperlink"/>
            <w:noProof/>
            <w:rtl/>
          </w:rPr>
          <w:fldChar w:fldCharType="begin"/>
        </w:r>
        <w:r w:rsidRPr="00F86053">
          <w:rPr>
            <w:rStyle w:val="Hyperlink"/>
            <w:noProof/>
            <w:rtl/>
          </w:rPr>
          <w:instrText xml:space="preserve"> </w:instrText>
        </w:r>
        <w:r>
          <w:rPr>
            <w:noProof/>
          </w:rPr>
          <w:instrText>HYPERLINK \l "_Toc41834671</w:instrText>
        </w:r>
        <w:r>
          <w:rPr>
            <w:noProof/>
            <w:rtl/>
          </w:rPr>
          <w:instrText>"</w:instrText>
        </w:r>
        <w:r w:rsidRPr="00F86053">
          <w:rPr>
            <w:rStyle w:val="Hyperlink"/>
            <w:noProof/>
            <w:rtl/>
          </w:rPr>
          <w:instrText xml:space="preserve"> </w:instrText>
        </w:r>
        <w:r w:rsidRPr="00F86053">
          <w:rPr>
            <w:rStyle w:val="Hyperlink"/>
            <w:noProof/>
            <w:rtl/>
          </w:rPr>
          <w:fldChar w:fldCharType="separate"/>
        </w:r>
        <w:r w:rsidRPr="00F86053">
          <w:rPr>
            <w:rStyle w:val="Hyperlink"/>
            <w:noProof/>
          </w:rPr>
          <w:t>2.4.</w:t>
        </w:r>
        <w:r>
          <w:rPr>
            <w:noProof/>
            <w:rtl/>
          </w:rPr>
          <w:tab/>
        </w:r>
        <w:r w:rsidRPr="00F86053">
          <w:rPr>
            <w:rStyle w:val="Hyperlink"/>
            <w:noProof/>
            <w:rtl/>
          </w:rPr>
          <w:t>סקר ספרות בנושא: תשתיות, שיטות ודוגמאות לשירותים ומוצרים רפואיים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Toc41834671 \h</w:instrText>
        </w:r>
        <w:r>
          <w:rPr>
            <w:noProof/>
            <w:webHidden/>
            <w:rtl/>
          </w:rPr>
          <w:instrText xml:space="preserve"> </w:instrText>
        </w:r>
      </w:ins>
      <w:r>
        <w:rPr>
          <w:rStyle w:val="Hyperlink"/>
          <w:noProof/>
          <w:rtl/>
        </w:rPr>
      </w:r>
      <w:r>
        <w:rPr>
          <w:rStyle w:val="Hyperlink"/>
          <w:noProof/>
          <w:rtl/>
        </w:rPr>
        <w:fldChar w:fldCharType="separate"/>
      </w:r>
      <w:ins w:id="118" w:author="Felix Krasnitsky" w:date="2020-05-31T16:24:00Z">
        <w:r>
          <w:rPr>
            <w:noProof/>
            <w:webHidden/>
            <w:rtl/>
          </w:rPr>
          <w:t>10</w:t>
        </w:r>
      </w:ins>
      <w:ins w:id="119" w:author="Felix Krasnitsky" w:date="2020-05-31T16:23:00Z">
        <w:r>
          <w:rPr>
            <w:rStyle w:val="Hyperlink"/>
            <w:noProof/>
            <w:rtl/>
          </w:rPr>
          <w:fldChar w:fldCharType="end"/>
        </w:r>
        <w:r w:rsidRPr="00F86053">
          <w:rPr>
            <w:rStyle w:val="Hyperlink"/>
            <w:noProof/>
            <w:rtl/>
          </w:rPr>
          <w:fldChar w:fldCharType="end"/>
        </w:r>
      </w:ins>
    </w:p>
    <w:p w14:paraId="50C7D22E" w14:textId="3F49D868" w:rsidR="00C55D5B" w:rsidRDefault="00C55D5B">
      <w:pPr>
        <w:pStyle w:val="TOC2"/>
        <w:tabs>
          <w:tab w:val="left" w:pos="848"/>
          <w:tab w:val="left" w:pos="1415"/>
          <w:tab w:val="right" w:leader="dot" w:pos="9060"/>
        </w:tabs>
        <w:ind w:left="0"/>
        <w:rPr>
          <w:ins w:id="120" w:author="Felix Krasnitsky" w:date="2020-05-31T16:23:00Z"/>
          <w:noProof/>
          <w:rtl/>
        </w:rPr>
        <w:pPrChange w:id="121" w:author="Felix Krasnitsky" w:date="2020-05-31T16:25:00Z">
          <w:pPr>
            <w:pStyle w:val="TOC2"/>
            <w:tabs>
              <w:tab w:val="left" w:pos="1866"/>
              <w:tab w:val="right" w:leader="dot" w:pos="9060"/>
            </w:tabs>
          </w:pPr>
        </w:pPrChange>
      </w:pPr>
      <w:ins w:id="122" w:author="Felix Krasnitsky" w:date="2020-05-31T16:23:00Z">
        <w:r w:rsidRPr="00F86053">
          <w:rPr>
            <w:rStyle w:val="Hyperlink"/>
            <w:noProof/>
            <w:rtl/>
          </w:rPr>
          <w:fldChar w:fldCharType="begin"/>
        </w:r>
        <w:r w:rsidRPr="00F86053">
          <w:rPr>
            <w:rStyle w:val="Hyperlink"/>
            <w:noProof/>
            <w:rtl/>
          </w:rPr>
          <w:instrText xml:space="preserve"> </w:instrText>
        </w:r>
        <w:r>
          <w:rPr>
            <w:noProof/>
          </w:rPr>
          <w:instrText>HYPERLINK \l "_Toc41834672</w:instrText>
        </w:r>
        <w:r>
          <w:rPr>
            <w:noProof/>
            <w:rtl/>
          </w:rPr>
          <w:instrText>"</w:instrText>
        </w:r>
        <w:r w:rsidRPr="00F86053">
          <w:rPr>
            <w:rStyle w:val="Hyperlink"/>
            <w:noProof/>
            <w:rtl/>
          </w:rPr>
          <w:instrText xml:space="preserve"> </w:instrText>
        </w:r>
        <w:r w:rsidRPr="00F86053">
          <w:rPr>
            <w:rStyle w:val="Hyperlink"/>
            <w:noProof/>
            <w:rtl/>
          </w:rPr>
          <w:fldChar w:fldCharType="separate"/>
        </w:r>
        <w:r w:rsidRPr="00F86053">
          <w:rPr>
            <w:rStyle w:val="Hyperlink"/>
            <w:noProof/>
          </w:rPr>
          <w:t>2.5.</w:t>
        </w:r>
        <w:r>
          <w:rPr>
            <w:noProof/>
            <w:rtl/>
          </w:rPr>
          <w:tab/>
        </w:r>
        <w:r w:rsidRPr="00F86053">
          <w:rPr>
            <w:rStyle w:val="Hyperlink"/>
            <w:noProof/>
            <w:rtl/>
          </w:rPr>
          <w:t>סיכום סקר הספרות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Toc41834672 \h</w:instrText>
        </w:r>
        <w:r>
          <w:rPr>
            <w:noProof/>
            <w:webHidden/>
            <w:rtl/>
          </w:rPr>
          <w:instrText xml:space="preserve"> </w:instrText>
        </w:r>
      </w:ins>
      <w:r>
        <w:rPr>
          <w:rStyle w:val="Hyperlink"/>
          <w:noProof/>
          <w:rtl/>
        </w:rPr>
      </w:r>
      <w:r>
        <w:rPr>
          <w:rStyle w:val="Hyperlink"/>
          <w:noProof/>
          <w:rtl/>
        </w:rPr>
        <w:fldChar w:fldCharType="separate"/>
      </w:r>
      <w:ins w:id="123" w:author="Felix Krasnitsky" w:date="2020-05-31T16:24:00Z">
        <w:r>
          <w:rPr>
            <w:noProof/>
            <w:webHidden/>
            <w:rtl/>
          </w:rPr>
          <w:t>10</w:t>
        </w:r>
      </w:ins>
      <w:ins w:id="124" w:author="Felix Krasnitsky" w:date="2020-05-31T16:23:00Z">
        <w:r>
          <w:rPr>
            <w:rStyle w:val="Hyperlink"/>
            <w:noProof/>
            <w:rtl/>
          </w:rPr>
          <w:fldChar w:fldCharType="end"/>
        </w:r>
        <w:r w:rsidRPr="00F86053">
          <w:rPr>
            <w:rStyle w:val="Hyperlink"/>
            <w:noProof/>
            <w:rtl/>
          </w:rPr>
          <w:fldChar w:fldCharType="end"/>
        </w:r>
      </w:ins>
    </w:p>
    <w:p w14:paraId="17B3688D" w14:textId="5649DF8E" w:rsidR="00C55D5B" w:rsidRDefault="00C55D5B">
      <w:pPr>
        <w:pStyle w:val="TOC1"/>
        <w:rPr>
          <w:ins w:id="125" w:author="Felix Krasnitsky" w:date="2020-05-31T16:23:00Z"/>
          <w:noProof/>
          <w:rtl/>
        </w:rPr>
        <w:pPrChange w:id="126" w:author="Felix Krasnitsky" w:date="2020-05-31T16:25:00Z">
          <w:pPr>
            <w:pStyle w:val="TOC1"/>
            <w:tabs>
              <w:tab w:val="left" w:pos="1320"/>
            </w:tabs>
          </w:pPr>
        </w:pPrChange>
      </w:pPr>
      <w:ins w:id="127" w:author="Felix Krasnitsky" w:date="2020-05-31T16:23:00Z">
        <w:r w:rsidRPr="00F86053">
          <w:rPr>
            <w:rStyle w:val="Hyperlink"/>
            <w:noProof/>
            <w:rtl/>
          </w:rPr>
          <w:fldChar w:fldCharType="begin"/>
        </w:r>
        <w:r w:rsidRPr="00F86053">
          <w:rPr>
            <w:rStyle w:val="Hyperlink"/>
            <w:noProof/>
            <w:rtl/>
          </w:rPr>
          <w:instrText xml:space="preserve"> </w:instrText>
        </w:r>
        <w:r>
          <w:rPr>
            <w:noProof/>
          </w:rPr>
          <w:instrText>HYPERLINK \l "_Toc41834687</w:instrText>
        </w:r>
        <w:r>
          <w:rPr>
            <w:noProof/>
            <w:rtl/>
          </w:rPr>
          <w:instrText>"</w:instrText>
        </w:r>
        <w:r w:rsidRPr="00F86053">
          <w:rPr>
            <w:rStyle w:val="Hyperlink"/>
            <w:noProof/>
            <w:rtl/>
          </w:rPr>
          <w:instrText xml:space="preserve"> </w:instrText>
        </w:r>
        <w:r w:rsidRPr="00F86053">
          <w:rPr>
            <w:rStyle w:val="Hyperlink"/>
            <w:noProof/>
            <w:rtl/>
          </w:rPr>
          <w:fldChar w:fldCharType="separate"/>
        </w:r>
        <w:r w:rsidRPr="00F86053">
          <w:rPr>
            <w:rStyle w:val="Hyperlink"/>
            <w:noProof/>
            <w:rtl/>
          </w:rPr>
          <w:t>4.</w:t>
        </w:r>
        <w:r>
          <w:rPr>
            <w:noProof/>
            <w:rtl/>
          </w:rPr>
          <w:tab/>
        </w:r>
        <w:r w:rsidRPr="00F86053">
          <w:rPr>
            <w:rStyle w:val="Hyperlink"/>
            <w:noProof/>
            <w:rtl/>
          </w:rPr>
          <w:t xml:space="preserve">רשימת מקורות </w:t>
        </w:r>
        <w:r w:rsidRPr="00F86053">
          <w:rPr>
            <w:rStyle w:val="Hyperlink"/>
            <w:noProof/>
          </w:rPr>
          <w:t>References</w:t>
        </w:r>
        <w:r w:rsidRPr="00F86053">
          <w:rPr>
            <w:rStyle w:val="Hyperlink"/>
            <w:noProof/>
            <w:rtl/>
          </w:rPr>
          <w:t xml:space="preserve"> ראשונית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Toc41834687 \h</w:instrText>
        </w:r>
        <w:r>
          <w:rPr>
            <w:noProof/>
            <w:webHidden/>
            <w:rtl/>
          </w:rPr>
          <w:instrText xml:space="preserve"> </w:instrText>
        </w:r>
      </w:ins>
      <w:r>
        <w:rPr>
          <w:rStyle w:val="Hyperlink"/>
          <w:noProof/>
          <w:rtl/>
        </w:rPr>
      </w:r>
      <w:r>
        <w:rPr>
          <w:rStyle w:val="Hyperlink"/>
          <w:noProof/>
          <w:rtl/>
        </w:rPr>
        <w:fldChar w:fldCharType="separate"/>
      </w:r>
      <w:ins w:id="128" w:author="Felix Krasnitsky" w:date="2020-05-31T16:24:00Z">
        <w:r>
          <w:rPr>
            <w:noProof/>
            <w:webHidden/>
            <w:rtl/>
          </w:rPr>
          <w:t>11</w:t>
        </w:r>
      </w:ins>
      <w:ins w:id="129" w:author="Felix Krasnitsky" w:date="2020-05-31T16:23:00Z">
        <w:r>
          <w:rPr>
            <w:rStyle w:val="Hyperlink"/>
            <w:noProof/>
            <w:rtl/>
          </w:rPr>
          <w:fldChar w:fldCharType="end"/>
        </w:r>
        <w:r w:rsidRPr="00F86053">
          <w:rPr>
            <w:rStyle w:val="Hyperlink"/>
            <w:noProof/>
            <w:rtl/>
          </w:rPr>
          <w:fldChar w:fldCharType="end"/>
        </w:r>
      </w:ins>
    </w:p>
    <w:p w14:paraId="302FDB77" w14:textId="1183DE95" w:rsidR="00C55D5B" w:rsidRDefault="00C55D5B">
      <w:pPr>
        <w:widowControl/>
        <w:adjustRightInd/>
        <w:spacing w:line="240" w:lineRule="auto"/>
        <w:textAlignment w:val="auto"/>
        <w:rPr>
          <w:ins w:id="130" w:author="Felix Krasnitsky" w:date="2020-05-31T16:23:00Z"/>
          <w:rtl/>
        </w:rPr>
        <w:pPrChange w:id="131" w:author="Felix Krasnitsky" w:date="2020-05-31T16:23:00Z">
          <w:pPr>
            <w:widowControl/>
            <w:bidi w:val="0"/>
            <w:adjustRightInd/>
            <w:spacing w:line="240" w:lineRule="auto"/>
            <w:textAlignment w:val="auto"/>
          </w:pPr>
        </w:pPrChange>
      </w:pPr>
      <w:ins w:id="132" w:author="Felix Krasnitsky" w:date="2020-05-31T16:23:00Z">
        <w:r>
          <w:rPr>
            <w:rtl/>
          </w:rPr>
          <w:fldChar w:fldCharType="end"/>
        </w:r>
        <w:r>
          <w:rPr>
            <w:rtl/>
          </w:rPr>
          <w:br w:type="page"/>
        </w:r>
      </w:ins>
    </w:p>
    <w:p w14:paraId="1AB6E555" w14:textId="54D1EAF5" w:rsidR="00BC573A" w:rsidRDefault="00BC573A">
      <w:pPr>
        <w:pStyle w:val="Caption"/>
        <w:keepNext/>
        <w:rPr>
          <w:ins w:id="133" w:author="Felix Krasnitsky" w:date="2020-05-31T16:28:00Z"/>
        </w:rPr>
        <w:pPrChange w:id="134" w:author="Felix Krasnitsky" w:date="2020-05-31T16:28:00Z">
          <w:pPr/>
        </w:pPrChange>
      </w:pPr>
      <w:ins w:id="135" w:author="Felix Krasnitsky" w:date="2020-05-31T16:28:00Z">
        <w:r>
          <w:rPr>
            <w:rtl/>
          </w:rPr>
          <w:lastRenderedPageBreak/>
          <w:t xml:space="preserve">טבלה </w:t>
        </w:r>
        <w:r>
          <w:rPr>
            <w:rtl/>
          </w:rPr>
          <w:fldChar w:fldCharType="begin"/>
        </w:r>
        <w:r>
          <w:rPr>
            <w:rtl/>
          </w:rPr>
          <w:instrText xml:space="preserve"> </w:instrText>
        </w:r>
        <w:r>
          <w:instrText>SEQ</w:instrText>
        </w:r>
        <w:r>
          <w:rPr>
            <w:rtl/>
          </w:rPr>
          <w:instrText xml:space="preserve"> טבלה \* </w:instrText>
        </w:r>
        <w:r>
          <w:instrText>ARABIC</w:instrText>
        </w:r>
        <w:r>
          <w:rPr>
            <w:rtl/>
          </w:rPr>
          <w:instrText xml:space="preserve"> </w:instrText>
        </w:r>
      </w:ins>
      <w:r>
        <w:rPr>
          <w:rtl/>
        </w:rPr>
        <w:fldChar w:fldCharType="separate"/>
      </w:r>
      <w:ins w:id="136" w:author="Felix Krasnitsky" w:date="2020-05-31T16:28:00Z">
        <w:r>
          <w:rPr>
            <w:noProof/>
            <w:rtl/>
          </w:rPr>
          <w:t>1</w:t>
        </w:r>
        <w:r>
          <w:rPr>
            <w:rtl/>
          </w:rPr>
          <w:fldChar w:fldCharType="end"/>
        </w:r>
        <w:r>
          <w:rPr>
            <w:rFonts w:hint="cs"/>
            <w:noProof/>
            <w:rtl/>
          </w:rPr>
          <w:t>- קיצורים וראשי תיבות</w:t>
        </w:r>
      </w:ins>
    </w:p>
    <w:tbl>
      <w:tblPr>
        <w:tblStyle w:val="GridTable4-Accent5"/>
        <w:bidiVisual/>
        <w:tblW w:w="0" w:type="auto"/>
        <w:tblLook w:val="04A0" w:firstRow="1" w:lastRow="0" w:firstColumn="1" w:lastColumn="0" w:noHBand="0" w:noVBand="1"/>
        <w:tblPrChange w:id="137" w:author="Felix Krasnitsky" w:date="2020-05-31T16:27:00Z">
          <w:tblPr>
            <w:tblStyle w:val="TableGrid"/>
            <w:bidiVisual/>
            <w:tblW w:w="0" w:type="auto"/>
            <w:tblLook w:val="04A0" w:firstRow="1" w:lastRow="0" w:firstColumn="1" w:lastColumn="0" w:noHBand="0" w:noVBand="1"/>
          </w:tblPr>
        </w:tblPrChange>
      </w:tblPr>
      <w:tblGrid>
        <w:gridCol w:w="3095"/>
        <w:gridCol w:w="3095"/>
        <w:gridCol w:w="3096"/>
        <w:tblGridChange w:id="138">
          <w:tblGrid>
            <w:gridCol w:w="3095"/>
            <w:gridCol w:w="3095"/>
            <w:gridCol w:w="3096"/>
          </w:tblGrid>
        </w:tblGridChange>
      </w:tblGrid>
      <w:tr w:rsidR="008C237E" w14:paraId="41F1BE9C" w14:textId="77777777" w:rsidTr="008C237E">
        <w:trPr>
          <w:cnfStyle w:val="100000000000" w:firstRow="1" w:lastRow="0" w:firstColumn="0" w:lastColumn="0" w:oddVBand="0" w:evenVBand="0" w:oddHBand="0" w:evenHBand="0" w:firstRowFirstColumn="0" w:firstRowLastColumn="0" w:lastRowFirstColumn="0" w:lastRowLastColumn="0"/>
          <w:ins w:id="139" w:author="Felix Krasnitsky" w:date="2020-05-31T16:26:00Z"/>
        </w:trPr>
        <w:tc>
          <w:tcPr>
            <w:cnfStyle w:val="001000000000" w:firstRow="0" w:lastRow="0" w:firstColumn="1" w:lastColumn="0" w:oddVBand="0" w:evenVBand="0" w:oddHBand="0" w:evenHBand="0" w:firstRowFirstColumn="0" w:firstRowLastColumn="0" w:lastRowFirstColumn="0" w:lastRowLastColumn="0"/>
            <w:tcW w:w="3095" w:type="dxa"/>
            <w:tcPrChange w:id="140" w:author="Felix Krasnitsky" w:date="2020-05-31T16:27:00Z">
              <w:tcPr>
                <w:tcW w:w="3095" w:type="dxa"/>
              </w:tcPr>
            </w:tcPrChange>
          </w:tcPr>
          <w:p w14:paraId="2205D68A" w14:textId="72C8FF44" w:rsidR="008C237E" w:rsidRDefault="008C237E">
            <w:pPr>
              <w:widowControl/>
              <w:adjustRightInd/>
              <w:spacing w:line="240" w:lineRule="auto"/>
              <w:jc w:val="center"/>
              <w:textAlignment w:val="auto"/>
              <w:cnfStyle w:val="101000000000" w:firstRow="1" w:lastRow="0" w:firstColumn="1" w:lastColumn="0" w:oddVBand="0" w:evenVBand="0" w:oddHBand="0" w:evenHBand="0" w:firstRowFirstColumn="0" w:firstRowLastColumn="0" w:lastRowFirstColumn="0" w:lastRowLastColumn="0"/>
              <w:rPr>
                <w:ins w:id="141" w:author="Felix Krasnitsky" w:date="2020-05-31T16:26:00Z"/>
                <w:rtl/>
              </w:rPr>
              <w:pPrChange w:id="142" w:author="Felix Krasnitsky" w:date="2020-05-31T16:27:00Z">
                <w:pPr>
                  <w:widowControl/>
                  <w:adjustRightInd/>
                  <w:spacing w:line="240" w:lineRule="auto"/>
                  <w:textAlignment w:val="auto"/>
                  <w:cnfStyle w:val="101000000000" w:firstRow="1" w:lastRow="0" w:firstColumn="1" w:lastColumn="0" w:oddVBand="0" w:evenVBand="0" w:oddHBand="0" w:evenHBand="0" w:firstRowFirstColumn="0" w:firstRowLastColumn="0" w:lastRowFirstColumn="0" w:lastRowLastColumn="0"/>
                </w:pPr>
              </w:pPrChange>
            </w:pPr>
            <w:bookmarkStart w:id="143" w:name="_Toc41834655"/>
            <w:ins w:id="144" w:author="Felix Krasnitsky" w:date="2020-05-31T16:27:00Z">
              <w:r>
                <w:rPr>
                  <w:rFonts w:hint="cs"/>
                  <w:rtl/>
                </w:rPr>
                <w:t>קיצור/ראשי תיבות</w:t>
              </w:r>
            </w:ins>
          </w:p>
        </w:tc>
        <w:tc>
          <w:tcPr>
            <w:tcW w:w="3095" w:type="dxa"/>
            <w:tcPrChange w:id="145" w:author="Felix Krasnitsky" w:date="2020-05-31T16:27:00Z">
              <w:tcPr>
                <w:tcW w:w="3095" w:type="dxa"/>
              </w:tcPr>
            </w:tcPrChange>
          </w:tcPr>
          <w:p w14:paraId="550441B3" w14:textId="33C607AE" w:rsidR="008C237E" w:rsidRDefault="008C237E">
            <w:pPr>
              <w:widowControl/>
              <w:adjustRightInd/>
              <w:spacing w:line="240" w:lineRule="auto"/>
              <w:jc w:val="center"/>
              <w:textAlignment w:val="auto"/>
              <w:cnfStyle w:val="100000000000" w:firstRow="1" w:lastRow="0" w:firstColumn="0" w:lastColumn="0" w:oddVBand="0" w:evenVBand="0" w:oddHBand="0" w:evenHBand="0" w:firstRowFirstColumn="0" w:firstRowLastColumn="0" w:lastRowFirstColumn="0" w:lastRowLastColumn="0"/>
              <w:rPr>
                <w:ins w:id="146" w:author="Felix Krasnitsky" w:date="2020-05-31T16:26:00Z"/>
                <w:rtl/>
              </w:rPr>
              <w:pPrChange w:id="147" w:author="Felix Krasnitsky" w:date="2020-05-31T16:27:00Z">
                <w:pPr>
                  <w:widowControl/>
                  <w:adjustRightInd/>
                  <w:spacing w:line="240" w:lineRule="auto"/>
                  <w:textAlignment w:val="auto"/>
                  <w:cnfStyle w:val="100000000000" w:firstRow="1" w:lastRow="0" w:firstColumn="0" w:lastColumn="0" w:oddVBand="0" w:evenVBand="0" w:oddHBand="0" w:evenHBand="0" w:firstRowFirstColumn="0" w:firstRowLastColumn="0" w:lastRowFirstColumn="0" w:lastRowLastColumn="0"/>
                </w:pPr>
              </w:pPrChange>
            </w:pPr>
            <w:ins w:id="148" w:author="Felix Krasnitsky" w:date="2020-05-31T16:27:00Z">
              <w:r>
                <w:rPr>
                  <w:rFonts w:hint="cs"/>
                  <w:rtl/>
                </w:rPr>
                <w:t>משמעות</w:t>
              </w:r>
            </w:ins>
          </w:p>
        </w:tc>
        <w:tc>
          <w:tcPr>
            <w:tcW w:w="3096" w:type="dxa"/>
            <w:tcPrChange w:id="149" w:author="Felix Krasnitsky" w:date="2020-05-31T16:27:00Z">
              <w:tcPr>
                <w:tcW w:w="3096" w:type="dxa"/>
              </w:tcPr>
            </w:tcPrChange>
          </w:tcPr>
          <w:p w14:paraId="1F595A81" w14:textId="7940CE44" w:rsidR="008C237E" w:rsidRDefault="008C237E">
            <w:pPr>
              <w:widowControl/>
              <w:adjustRightInd/>
              <w:spacing w:line="240" w:lineRule="auto"/>
              <w:jc w:val="center"/>
              <w:textAlignment w:val="auto"/>
              <w:cnfStyle w:val="100000000000" w:firstRow="1" w:lastRow="0" w:firstColumn="0" w:lastColumn="0" w:oddVBand="0" w:evenVBand="0" w:oddHBand="0" w:evenHBand="0" w:firstRowFirstColumn="0" w:firstRowLastColumn="0" w:lastRowFirstColumn="0" w:lastRowLastColumn="0"/>
              <w:rPr>
                <w:ins w:id="150" w:author="Felix Krasnitsky" w:date="2020-05-31T16:26:00Z"/>
                <w:rtl/>
              </w:rPr>
              <w:pPrChange w:id="151" w:author="Felix Krasnitsky" w:date="2020-05-31T16:27:00Z">
                <w:pPr>
                  <w:widowControl/>
                  <w:adjustRightInd/>
                  <w:spacing w:line="240" w:lineRule="auto"/>
                  <w:textAlignment w:val="auto"/>
                  <w:cnfStyle w:val="100000000000" w:firstRow="1" w:lastRow="0" w:firstColumn="0" w:lastColumn="0" w:oddVBand="0" w:evenVBand="0" w:oddHBand="0" w:evenHBand="0" w:firstRowFirstColumn="0" w:firstRowLastColumn="0" w:lastRowFirstColumn="0" w:lastRowLastColumn="0"/>
                </w:pPr>
              </w:pPrChange>
            </w:pPr>
            <w:ins w:id="152" w:author="Felix Krasnitsky" w:date="2020-05-31T16:27:00Z">
              <w:r>
                <w:rPr>
                  <w:rFonts w:hint="cs"/>
                  <w:rtl/>
                </w:rPr>
                <w:t>הערות</w:t>
              </w:r>
            </w:ins>
          </w:p>
        </w:tc>
      </w:tr>
      <w:tr w:rsidR="008C237E" w14:paraId="50DC2480" w14:textId="77777777" w:rsidTr="008C237E">
        <w:trPr>
          <w:cnfStyle w:val="000000100000" w:firstRow="0" w:lastRow="0" w:firstColumn="0" w:lastColumn="0" w:oddVBand="0" w:evenVBand="0" w:oddHBand="1" w:evenHBand="0" w:firstRowFirstColumn="0" w:firstRowLastColumn="0" w:lastRowFirstColumn="0" w:lastRowLastColumn="0"/>
          <w:ins w:id="153" w:author="Felix Krasnitsky" w:date="2020-05-31T16:26:00Z"/>
        </w:trPr>
        <w:tc>
          <w:tcPr>
            <w:cnfStyle w:val="001000000000" w:firstRow="0" w:lastRow="0" w:firstColumn="1" w:lastColumn="0" w:oddVBand="0" w:evenVBand="0" w:oddHBand="0" w:evenHBand="0" w:firstRowFirstColumn="0" w:firstRowLastColumn="0" w:lastRowFirstColumn="0" w:lastRowLastColumn="0"/>
            <w:tcW w:w="3095" w:type="dxa"/>
            <w:tcPrChange w:id="154" w:author="Felix Krasnitsky" w:date="2020-05-31T16:27:00Z">
              <w:tcPr>
                <w:tcW w:w="3095" w:type="dxa"/>
              </w:tcPr>
            </w:tcPrChange>
          </w:tcPr>
          <w:p w14:paraId="722A45E7" w14:textId="77777777" w:rsidR="008C237E" w:rsidRPr="008C237E" w:rsidRDefault="008C237E" w:rsidP="00104E3A">
            <w:pPr>
              <w:widowControl/>
              <w:adjustRightInd/>
              <w:spacing w:line="240" w:lineRule="auto"/>
              <w:textAlignment w:val="auto"/>
              <w:cnfStyle w:val="001000100000" w:firstRow="0" w:lastRow="0" w:firstColumn="1" w:lastColumn="0" w:oddVBand="0" w:evenVBand="0" w:oddHBand="1" w:evenHBand="0" w:firstRowFirstColumn="0" w:firstRowLastColumn="0" w:lastRowFirstColumn="0" w:lastRowLastColumn="0"/>
              <w:rPr>
                <w:ins w:id="155" w:author="Felix Krasnitsky" w:date="2020-05-31T16:26:00Z"/>
                <w:b w:val="0"/>
                <w:bCs w:val="0"/>
                <w:rtl/>
                <w:rPrChange w:id="156" w:author="Felix Krasnitsky" w:date="2020-05-31T16:27:00Z">
                  <w:rPr>
                    <w:ins w:id="157" w:author="Felix Krasnitsky" w:date="2020-05-31T16:26:00Z"/>
                    <w:rtl/>
                  </w:rPr>
                </w:rPrChange>
              </w:rPr>
            </w:pPr>
          </w:p>
        </w:tc>
        <w:tc>
          <w:tcPr>
            <w:tcW w:w="3095" w:type="dxa"/>
            <w:tcPrChange w:id="158" w:author="Felix Krasnitsky" w:date="2020-05-31T16:27:00Z">
              <w:tcPr>
                <w:tcW w:w="3095" w:type="dxa"/>
              </w:tcPr>
            </w:tcPrChange>
          </w:tcPr>
          <w:p w14:paraId="5AC8A9F3" w14:textId="77777777" w:rsidR="008C237E" w:rsidRPr="008C237E" w:rsidRDefault="008C237E" w:rsidP="00104E3A">
            <w:pPr>
              <w:widowControl/>
              <w:adjustRightInd/>
              <w:spacing w:line="240" w:lineRule="auto"/>
              <w:textAlignment w:val="auto"/>
              <w:cnfStyle w:val="000000100000" w:firstRow="0" w:lastRow="0" w:firstColumn="0" w:lastColumn="0" w:oddVBand="0" w:evenVBand="0" w:oddHBand="1" w:evenHBand="0" w:firstRowFirstColumn="0" w:firstRowLastColumn="0" w:lastRowFirstColumn="0" w:lastRowLastColumn="0"/>
              <w:rPr>
                <w:ins w:id="159" w:author="Felix Krasnitsky" w:date="2020-05-31T16:26:00Z"/>
                <w:rtl/>
              </w:rPr>
            </w:pPr>
          </w:p>
        </w:tc>
        <w:tc>
          <w:tcPr>
            <w:tcW w:w="3096" w:type="dxa"/>
            <w:tcPrChange w:id="160" w:author="Felix Krasnitsky" w:date="2020-05-31T16:27:00Z">
              <w:tcPr>
                <w:tcW w:w="3096" w:type="dxa"/>
              </w:tcPr>
            </w:tcPrChange>
          </w:tcPr>
          <w:p w14:paraId="5F2CB301" w14:textId="77777777" w:rsidR="008C237E" w:rsidRPr="008C237E" w:rsidRDefault="008C237E" w:rsidP="00104E3A">
            <w:pPr>
              <w:widowControl/>
              <w:adjustRightInd/>
              <w:spacing w:line="240" w:lineRule="auto"/>
              <w:textAlignment w:val="auto"/>
              <w:cnfStyle w:val="000000100000" w:firstRow="0" w:lastRow="0" w:firstColumn="0" w:lastColumn="0" w:oddVBand="0" w:evenVBand="0" w:oddHBand="1" w:evenHBand="0" w:firstRowFirstColumn="0" w:firstRowLastColumn="0" w:lastRowFirstColumn="0" w:lastRowLastColumn="0"/>
              <w:rPr>
                <w:ins w:id="161" w:author="Felix Krasnitsky" w:date="2020-05-31T16:26:00Z"/>
                <w:rtl/>
              </w:rPr>
            </w:pPr>
          </w:p>
        </w:tc>
      </w:tr>
      <w:tr w:rsidR="008C237E" w14:paraId="2B050D6E" w14:textId="77777777" w:rsidTr="008C237E">
        <w:trPr>
          <w:ins w:id="162" w:author="Felix Krasnitsky" w:date="2020-05-31T16:26:00Z"/>
        </w:trPr>
        <w:tc>
          <w:tcPr>
            <w:cnfStyle w:val="001000000000" w:firstRow="0" w:lastRow="0" w:firstColumn="1" w:lastColumn="0" w:oddVBand="0" w:evenVBand="0" w:oddHBand="0" w:evenHBand="0" w:firstRowFirstColumn="0" w:firstRowLastColumn="0" w:lastRowFirstColumn="0" w:lastRowLastColumn="0"/>
            <w:tcW w:w="3095" w:type="dxa"/>
            <w:tcPrChange w:id="163" w:author="Felix Krasnitsky" w:date="2020-05-31T16:27:00Z">
              <w:tcPr>
                <w:tcW w:w="3095" w:type="dxa"/>
              </w:tcPr>
            </w:tcPrChange>
          </w:tcPr>
          <w:p w14:paraId="287114FF" w14:textId="77777777" w:rsidR="008C237E" w:rsidRPr="008C237E" w:rsidRDefault="008C237E" w:rsidP="00104E3A">
            <w:pPr>
              <w:widowControl/>
              <w:adjustRightInd/>
              <w:spacing w:line="240" w:lineRule="auto"/>
              <w:textAlignment w:val="auto"/>
              <w:rPr>
                <w:ins w:id="164" w:author="Felix Krasnitsky" w:date="2020-05-31T16:26:00Z"/>
                <w:b w:val="0"/>
                <w:bCs w:val="0"/>
                <w:rtl/>
                <w:rPrChange w:id="165" w:author="Felix Krasnitsky" w:date="2020-05-31T16:27:00Z">
                  <w:rPr>
                    <w:ins w:id="166" w:author="Felix Krasnitsky" w:date="2020-05-31T16:26:00Z"/>
                    <w:rtl/>
                  </w:rPr>
                </w:rPrChange>
              </w:rPr>
            </w:pPr>
          </w:p>
        </w:tc>
        <w:tc>
          <w:tcPr>
            <w:tcW w:w="3095" w:type="dxa"/>
            <w:tcPrChange w:id="167" w:author="Felix Krasnitsky" w:date="2020-05-31T16:27:00Z">
              <w:tcPr>
                <w:tcW w:w="3095" w:type="dxa"/>
              </w:tcPr>
            </w:tcPrChange>
          </w:tcPr>
          <w:p w14:paraId="153F53F4" w14:textId="77777777" w:rsidR="008C237E" w:rsidRPr="008C237E" w:rsidRDefault="008C237E" w:rsidP="00104E3A">
            <w:pPr>
              <w:widowControl/>
              <w:adjustRightInd/>
              <w:spacing w:line="240" w:lineRule="auto"/>
              <w:textAlignment w:val="auto"/>
              <w:cnfStyle w:val="000000000000" w:firstRow="0" w:lastRow="0" w:firstColumn="0" w:lastColumn="0" w:oddVBand="0" w:evenVBand="0" w:oddHBand="0" w:evenHBand="0" w:firstRowFirstColumn="0" w:firstRowLastColumn="0" w:lastRowFirstColumn="0" w:lastRowLastColumn="0"/>
              <w:rPr>
                <w:ins w:id="168" w:author="Felix Krasnitsky" w:date="2020-05-31T16:26:00Z"/>
                <w:rtl/>
              </w:rPr>
            </w:pPr>
          </w:p>
        </w:tc>
        <w:tc>
          <w:tcPr>
            <w:tcW w:w="3096" w:type="dxa"/>
            <w:tcPrChange w:id="169" w:author="Felix Krasnitsky" w:date="2020-05-31T16:27:00Z">
              <w:tcPr>
                <w:tcW w:w="3096" w:type="dxa"/>
              </w:tcPr>
            </w:tcPrChange>
          </w:tcPr>
          <w:p w14:paraId="39847EE6" w14:textId="77777777" w:rsidR="008C237E" w:rsidRPr="008C237E" w:rsidRDefault="008C237E" w:rsidP="00104E3A">
            <w:pPr>
              <w:widowControl/>
              <w:adjustRightInd/>
              <w:spacing w:line="240" w:lineRule="auto"/>
              <w:textAlignment w:val="auto"/>
              <w:cnfStyle w:val="000000000000" w:firstRow="0" w:lastRow="0" w:firstColumn="0" w:lastColumn="0" w:oddVBand="0" w:evenVBand="0" w:oddHBand="0" w:evenHBand="0" w:firstRowFirstColumn="0" w:firstRowLastColumn="0" w:lastRowFirstColumn="0" w:lastRowLastColumn="0"/>
              <w:rPr>
                <w:ins w:id="170" w:author="Felix Krasnitsky" w:date="2020-05-31T16:26:00Z"/>
                <w:rtl/>
              </w:rPr>
            </w:pPr>
          </w:p>
        </w:tc>
      </w:tr>
      <w:tr w:rsidR="008C237E" w14:paraId="71762714" w14:textId="77777777" w:rsidTr="008C237E">
        <w:trPr>
          <w:cnfStyle w:val="000000100000" w:firstRow="0" w:lastRow="0" w:firstColumn="0" w:lastColumn="0" w:oddVBand="0" w:evenVBand="0" w:oddHBand="1" w:evenHBand="0" w:firstRowFirstColumn="0" w:firstRowLastColumn="0" w:lastRowFirstColumn="0" w:lastRowLastColumn="0"/>
          <w:ins w:id="171" w:author="Felix Krasnitsky" w:date="2020-05-31T16:26:00Z"/>
        </w:trPr>
        <w:tc>
          <w:tcPr>
            <w:cnfStyle w:val="001000000000" w:firstRow="0" w:lastRow="0" w:firstColumn="1" w:lastColumn="0" w:oddVBand="0" w:evenVBand="0" w:oddHBand="0" w:evenHBand="0" w:firstRowFirstColumn="0" w:firstRowLastColumn="0" w:lastRowFirstColumn="0" w:lastRowLastColumn="0"/>
            <w:tcW w:w="3095" w:type="dxa"/>
            <w:tcPrChange w:id="172" w:author="Felix Krasnitsky" w:date="2020-05-31T16:27:00Z">
              <w:tcPr>
                <w:tcW w:w="3095" w:type="dxa"/>
              </w:tcPr>
            </w:tcPrChange>
          </w:tcPr>
          <w:p w14:paraId="7BE1008F" w14:textId="77777777" w:rsidR="008C237E" w:rsidRPr="008C237E" w:rsidRDefault="008C237E" w:rsidP="00104E3A">
            <w:pPr>
              <w:widowControl/>
              <w:adjustRightInd/>
              <w:spacing w:line="240" w:lineRule="auto"/>
              <w:textAlignment w:val="auto"/>
              <w:cnfStyle w:val="001000100000" w:firstRow="0" w:lastRow="0" w:firstColumn="1" w:lastColumn="0" w:oddVBand="0" w:evenVBand="0" w:oddHBand="1" w:evenHBand="0" w:firstRowFirstColumn="0" w:firstRowLastColumn="0" w:lastRowFirstColumn="0" w:lastRowLastColumn="0"/>
              <w:rPr>
                <w:ins w:id="173" w:author="Felix Krasnitsky" w:date="2020-05-31T16:26:00Z"/>
                <w:b w:val="0"/>
                <w:bCs w:val="0"/>
                <w:rtl/>
                <w:rPrChange w:id="174" w:author="Felix Krasnitsky" w:date="2020-05-31T16:27:00Z">
                  <w:rPr>
                    <w:ins w:id="175" w:author="Felix Krasnitsky" w:date="2020-05-31T16:26:00Z"/>
                    <w:rtl/>
                  </w:rPr>
                </w:rPrChange>
              </w:rPr>
            </w:pPr>
          </w:p>
        </w:tc>
        <w:tc>
          <w:tcPr>
            <w:tcW w:w="3095" w:type="dxa"/>
            <w:tcPrChange w:id="176" w:author="Felix Krasnitsky" w:date="2020-05-31T16:27:00Z">
              <w:tcPr>
                <w:tcW w:w="3095" w:type="dxa"/>
              </w:tcPr>
            </w:tcPrChange>
          </w:tcPr>
          <w:p w14:paraId="01DF78B8" w14:textId="77777777" w:rsidR="008C237E" w:rsidRPr="008C237E" w:rsidRDefault="008C237E" w:rsidP="00104E3A">
            <w:pPr>
              <w:widowControl/>
              <w:adjustRightInd/>
              <w:spacing w:line="240" w:lineRule="auto"/>
              <w:textAlignment w:val="auto"/>
              <w:cnfStyle w:val="000000100000" w:firstRow="0" w:lastRow="0" w:firstColumn="0" w:lastColumn="0" w:oddVBand="0" w:evenVBand="0" w:oddHBand="1" w:evenHBand="0" w:firstRowFirstColumn="0" w:firstRowLastColumn="0" w:lastRowFirstColumn="0" w:lastRowLastColumn="0"/>
              <w:rPr>
                <w:ins w:id="177" w:author="Felix Krasnitsky" w:date="2020-05-31T16:26:00Z"/>
                <w:rtl/>
              </w:rPr>
            </w:pPr>
          </w:p>
        </w:tc>
        <w:tc>
          <w:tcPr>
            <w:tcW w:w="3096" w:type="dxa"/>
            <w:tcPrChange w:id="178" w:author="Felix Krasnitsky" w:date="2020-05-31T16:27:00Z">
              <w:tcPr>
                <w:tcW w:w="3096" w:type="dxa"/>
              </w:tcPr>
            </w:tcPrChange>
          </w:tcPr>
          <w:p w14:paraId="7526ED9A" w14:textId="77777777" w:rsidR="008C237E" w:rsidRPr="008C237E" w:rsidRDefault="008C237E" w:rsidP="00104E3A">
            <w:pPr>
              <w:widowControl/>
              <w:adjustRightInd/>
              <w:spacing w:line="240" w:lineRule="auto"/>
              <w:textAlignment w:val="auto"/>
              <w:cnfStyle w:val="000000100000" w:firstRow="0" w:lastRow="0" w:firstColumn="0" w:lastColumn="0" w:oddVBand="0" w:evenVBand="0" w:oddHBand="1" w:evenHBand="0" w:firstRowFirstColumn="0" w:firstRowLastColumn="0" w:lastRowFirstColumn="0" w:lastRowLastColumn="0"/>
              <w:rPr>
                <w:ins w:id="179" w:author="Felix Krasnitsky" w:date="2020-05-31T16:26:00Z"/>
                <w:rtl/>
              </w:rPr>
            </w:pPr>
          </w:p>
        </w:tc>
      </w:tr>
      <w:tr w:rsidR="008C237E" w14:paraId="62EC382C" w14:textId="77777777" w:rsidTr="008C237E">
        <w:trPr>
          <w:ins w:id="180" w:author="Felix Krasnitsky" w:date="2020-05-31T16:26:00Z"/>
        </w:trPr>
        <w:tc>
          <w:tcPr>
            <w:cnfStyle w:val="001000000000" w:firstRow="0" w:lastRow="0" w:firstColumn="1" w:lastColumn="0" w:oddVBand="0" w:evenVBand="0" w:oddHBand="0" w:evenHBand="0" w:firstRowFirstColumn="0" w:firstRowLastColumn="0" w:lastRowFirstColumn="0" w:lastRowLastColumn="0"/>
            <w:tcW w:w="3095" w:type="dxa"/>
            <w:tcPrChange w:id="181" w:author="Felix Krasnitsky" w:date="2020-05-31T16:27:00Z">
              <w:tcPr>
                <w:tcW w:w="3095" w:type="dxa"/>
              </w:tcPr>
            </w:tcPrChange>
          </w:tcPr>
          <w:p w14:paraId="5CC61E07" w14:textId="77777777" w:rsidR="008C237E" w:rsidRPr="008C237E" w:rsidRDefault="008C237E" w:rsidP="00104E3A">
            <w:pPr>
              <w:widowControl/>
              <w:adjustRightInd/>
              <w:spacing w:line="240" w:lineRule="auto"/>
              <w:textAlignment w:val="auto"/>
              <w:rPr>
                <w:ins w:id="182" w:author="Felix Krasnitsky" w:date="2020-05-31T16:26:00Z"/>
                <w:b w:val="0"/>
                <w:bCs w:val="0"/>
                <w:rtl/>
                <w:rPrChange w:id="183" w:author="Felix Krasnitsky" w:date="2020-05-31T16:27:00Z">
                  <w:rPr>
                    <w:ins w:id="184" w:author="Felix Krasnitsky" w:date="2020-05-31T16:26:00Z"/>
                    <w:rtl/>
                  </w:rPr>
                </w:rPrChange>
              </w:rPr>
            </w:pPr>
          </w:p>
        </w:tc>
        <w:tc>
          <w:tcPr>
            <w:tcW w:w="3095" w:type="dxa"/>
            <w:tcPrChange w:id="185" w:author="Felix Krasnitsky" w:date="2020-05-31T16:27:00Z">
              <w:tcPr>
                <w:tcW w:w="3095" w:type="dxa"/>
              </w:tcPr>
            </w:tcPrChange>
          </w:tcPr>
          <w:p w14:paraId="377AE4CF" w14:textId="77777777" w:rsidR="008C237E" w:rsidRPr="008C237E" w:rsidRDefault="008C237E" w:rsidP="00104E3A">
            <w:pPr>
              <w:widowControl/>
              <w:adjustRightInd/>
              <w:spacing w:line="240" w:lineRule="auto"/>
              <w:textAlignment w:val="auto"/>
              <w:cnfStyle w:val="000000000000" w:firstRow="0" w:lastRow="0" w:firstColumn="0" w:lastColumn="0" w:oddVBand="0" w:evenVBand="0" w:oddHBand="0" w:evenHBand="0" w:firstRowFirstColumn="0" w:firstRowLastColumn="0" w:lastRowFirstColumn="0" w:lastRowLastColumn="0"/>
              <w:rPr>
                <w:ins w:id="186" w:author="Felix Krasnitsky" w:date="2020-05-31T16:26:00Z"/>
                <w:rtl/>
              </w:rPr>
            </w:pPr>
          </w:p>
        </w:tc>
        <w:tc>
          <w:tcPr>
            <w:tcW w:w="3096" w:type="dxa"/>
            <w:tcPrChange w:id="187" w:author="Felix Krasnitsky" w:date="2020-05-31T16:27:00Z">
              <w:tcPr>
                <w:tcW w:w="3096" w:type="dxa"/>
              </w:tcPr>
            </w:tcPrChange>
          </w:tcPr>
          <w:p w14:paraId="00A8B31E" w14:textId="77777777" w:rsidR="008C237E" w:rsidRPr="008C237E" w:rsidRDefault="008C237E" w:rsidP="00104E3A">
            <w:pPr>
              <w:widowControl/>
              <w:adjustRightInd/>
              <w:spacing w:line="240" w:lineRule="auto"/>
              <w:textAlignment w:val="auto"/>
              <w:cnfStyle w:val="000000000000" w:firstRow="0" w:lastRow="0" w:firstColumn="0" w:lastColumn="0" w:oddVBand="0" w:evenVBand="0" w:oddHBand="0" w:evenHBand="0" w:firstRowFirstColumn="0" w:firstRowLastColumn="0" w:lastRowFirstColumn="0" w:lastRowLastColumn="0"/>
              <w:rPr>
                <w:ins w:id="188" w:author="Felix Krasnitsky" w:date="2020-05-31T16:26:00Z"/>
                <w:rtl/>
              </w:rPr>
            </w:pPr>
          </w:p>
        </w:tc>
      </w:tr>
      <w:tr w:rsidR="008C237E" w14:paraId="484C9971" w14:textId="77777777" w:rsidTr="008C237E">
        <w:trPr>
          <w:cnfStyle w:val="000000100000" w:firstRow="0" w:lastRow="0" w:firstColumn="0" w:lastColumn="0" w:oddVBand="0" w:evenVBand="0" w:oddHBand="1" w:evenHBand="0" w:firstRowFirstColumn="0" w:firstRowLastColumn="0" w:lastRowFirstColumn="0" w:lastRowLastColumn="0"/>
          <w:ins w:id="189" w:author="Felix Krasnitsky" w:date="2020-05-31T16:26:00Z"/>
        </w:trPr>
        <w:tc>
          <w:tcPr>
            <w:cnfStyle w:val="001000000000" w:firstRow="0" w:lastRow="0" w:firstColumn="1" w:lastColumn="0" w:oddVBand="0" w:evenVBand="0" w:oddHBand="0" w:evenHBand="0" w:firstRowFirstColumn="0" w:firstRowLastColumn="0" w:lastRowFirstColumn="0" w:lastRowLastColumn="0"/>
            <w:tcW w:w="3095" w:type="dxa"/>
            <w:tcPrChange w:id="190" w:author="Felix Krasnitsky" w:date="2020-05-31T16:27:00Z">
              <w:tcPr>
                <w:tcW w:w="3095" w:type="dxa"/>
              </w:tcPr>
            </w:tcPrChange>
          </w:tcPr>
          <w:p w14:paraId="1B33EB9F" w14:textId="77777777" w:rsidR="008C237E" w:rsidRPr="008C237E" w:rsidRDefault="008C237E" w:rsidP="00104E3A">
            <w:pPr>
              <w:widowControl/>
              <w:adjustRightInd/>
              <w:spacing w:line="240" w:lineRule="auto"/>
              <w:textAlignment w:val="auto"/>
              <w:cnfStyle w:val="001000100000" w:firstRow="0" w:lastRow="0" w:firstColumn="1" w:lastColumn="0" w:oddVBand="0" w:evenVBand="0" w:oddHBand="1" w:evenHBand="0" w:firstRowFirstColumn="0" w:firstRowLastColumn="0" w:lastRowFirstColumn="0" w:lastRowLastColumn="0"/>
              <w:rPr>
                <w:ins w:id="191" w:author="Felix Krasnitsky" w:date="2020-05-31T16:26:00Z"/>
                <w:b w:val="0"/>
                <w:bCs w:val="0"/>
                <w:rtl/>
                <w:rPrChange w:id="192" w:author="Felix Krasnitsky" w:date="2020-05-31T16:27:00Z">
                  <w:rPr>
                    <w:ins w:id="193" w:author="Felix Krasnitsky" w:date="2020-05-31T16:26:00Z"/>
                    <w:rtl/>
                  </w:rPr>
                </w:rPrChange>
              </w:rPr>
            </w:pPr>
          </w:p>
        </w:tc>
        <w:tc>
          <w:tcPr>
            <w:tcW w:w="3095" w:type="dxa"/>
            <w:tcPrChange w:id="194" w:author="Felix Krasnitsky" w:date="2020-05-31T16:27:00Z">
              <w:tcPr>
                <w:tcW w:w="3095" w:type="dxa"/>
              </w:tcPr>
            </w:tcPrChange>
          </w:tcPr>
          <w:p w14:paraId="31E2E677" w14:textId="77777777" w:rsidR="008C237E" w:rsidRPr="008C237E" w:rsidRDefault="008C237E" w:rsidP="00104E3A">
            <w:pPr>
              <w:widowControl/>
              <w:adjustRightInd/>
              <w:spacing w:line="240" w:lineRule="auto"/>
              <w:textAlignment w:val="auto"/>
              <w:cnfStyle w:val="000000100000" w:firstRow="0" w:lastRow="0" w:firstColumn="0" w:lastColumn="0" w:oddVBand="0" w:evenVBand="0" w:oddHBand="1" w:evenHBand="0" w:firstRowFirstColumn="0" w:firstRowLastColumn="0" w:lastRowFirstColumn="0" w:lastRowLastColumn="0"/>
              <w:rPr>
                <w:ins w:id="195" w:author="Felix Krasnitsky" w:date="2020-05-31T16:26:00Z"/>
                <w:rtl/>
              </w:rPr>
            </w:pPr>
          </w:p>
        </w:tc>
        <w:tc>
          <w:tcPr>
            <w:tcW w:w="3096" w:type="dxa"/>
            <w:tcPrChange w:id="196" w:author="Felix Krasnitsky" w:date="2020-05-31T16:27:00Z">
              <w:tcPr>
                <w:tcW w:w="3096" w:type="dxa"/>
              </w:tcPr>
            </w:tcPrChange>
          </w:tcPr>
          <w:p w14:paraId="68B02371" w14:textId="77777777" w:rsidR="008C237E" w:rsidRPr="008C237E" w:rsidRDefault="008C237E" w:rsidP="00104E3A">
            <w:pPr>
              <w:widowControl/>
              <w:adjustRightInd/>
              <w:spacing w:line="240" w:lineRule="auto"/>
              <w:textAlignment w:val="auto"/>
              <w:cnfStyle w:val="000000100000" w:firstRow="0" w:lastRow="0" w:firstColumn="0" w:lastColumn="0" w:oddVBand="0" w:evenVBand="0" w:oddHBand="1" w:evenHBand="0" w:firstRowFirstColumn="0" w:firstRowLastColumn="0" w:lastRowFirstColumn="0" w:lastRowLastColumn="0"/>
              <w:rPr>
                <w:ins w:id="197" w:author="Felix Krasnitsky" w:date="2020-05-31T16:26:00Z"/>
                <w:rtl/>
              </w:rPr>
            </w:pPr>
          </w:p>
        </w:tc>
      </w:tr>
      <w:tr w:rsidR="008C237E" w14:paraId="10FC54AB" w14:textId="77777777" w:rsidTr="008C237E">
        <w:trPr>
          <w:ins w:id="198" w:author="Felix Krasnitsky" w:date="2020-05-31T16:26:00Z"/>
        </w:trPr>
        <w:tc>
          <w:tcPr>
            <w:cnfStyle w:val="001000000000" w:firstRow="0" w:lastRow="0" w:firstColumn="1" w:lastColumn="0" w:oddVBand="0" w:evenVBand="0" w:oddHBand="0" w:evenHBand="0" w:firstRowFirstColumn="0" w:firstRowLastColumn="0" w:lastRowFirstColumn="0" w:lastRowLastColumn="0"/>
            <w:tcW w:w="3095" w:type="dxa"/>
            <w:tcPrChange w:id="199" w:author="Felix Krasnitsky" w:date="2020-05-31T16:27:00Z">
              <w:tcPr>
                <w:tcW w:w="3095" w:type="dxa"/>
              </w:tcPr>
            </w:tcPrChange>
          </w:tcPr>
          <w:p w14:paraId="3DA75366" w14:textId="77777777" w:rsidR="008C237E" w:rsidRPr="008C237E" w:rsidRDefault="008C237E" w:rsidP="00104E3A">
            <w:pPr>
              <w:widowControl/>
              <w:adjustRightInd/>
              <w:spacing w:line="240" w:lineRule="auto"/>
              <w:textAlignment w:val="auto"/>
              <w:rPr>
                <w:ins w:id="200" w:author="Felix Krasnitsky" w:date="2020-05-31T16:26:00Z"/>
                <w:b w:val="0"/>
                <w:bCs w:val="0"/>
                <w:rtl/>
                <w:rPrChange w:id="201" w:author="Felix Krasnitsky" w:date="2020-05-31T16:27:00Z">
                  <w:rPr>
                    <w:ins w:id="202" w:author="Felix Krasnitsky" w:date="2020-05-31T16:26:00Z"/>
                    <w:rtl/>
                  </w:rPr>
                </w:rPrChange>
              </w:rPr>
            </w:pPr>
          </w:p>
        </w:tc>
        <w:tc>
          <w:tcPr>
            <w:tcW w:w="3095" w:type="dxa"/>
            <w:tcPrChange w:id="203" w:author="Felix Krasnitsky" w:date="2020-05-31T16:27:00Z">
              <w:tcPr>
                <w:tcW w:w="3095" w:type="dxa"/>
              </w:tcPr>
            </w:tcPrChange>
          </w:tcPr>
          <w:p w14:paraId="5737579B" w14:textId="77777777" w:rsidR="008C237E" w:rsidRPr="008C237E" w:rsidRDefault="008C237E" w:rsidP="00104E3A">
            <w:pPr>
              <w:widowControl/>
              <w:adjustRightInd/>
              <w:spacing w:line="240" w:lineRule="auto"/>
              <w:textAlignment w:val="auto"/>
              <w:cnfStyle w:val="000000000000" w:firstRow="0" w:lastRow="0" w:firstColumn="0" w:lastColumn="0" w:oddVBand="0" w:evenVBand="0" w:oddHBand="0" w:evenHBand="0" w:firstRowFirstColumn="0" w:firstRowLastColumn="0" w:lastRowFirstColumn="0" w:lastRowLastColumn="0"/>
              <w:rPr>
                <w:ins w:id="204" w:author="Felix Krasnitsky" w:date="2020-05-31T16:26:00Z"/>
                <w:rtl/>
              </w:rPr>
            </w:pPr>
          </w:p>
        </w:tc>
        <w:tc>
          <w:tcPr>
            <w:tcW w:w="3096" w:type="dxa"/>
            <w:tcPrChange w:id="205" w:author="Felix Krasnitsky" w:date="2020-05-31T16:27:00Z">
              <w:tcPr>
                <w:tcW w:w="3096" w:type="dxa"/>
              </w:tcPr>
            </w:tcPrChange>
          </w:tcPr>
          <w:p w14:paraId="0128B033" w14:textId="77777777" w:rsidR="008C237E" w:rsidRPr="008C237E" w:rsidRDefault="008C237E" w:rsidP="00104E3A">
            <w:pPr>
              <w:widowControl/>
              <w:adjustRightInd/>
              <w:spacing w:line="240" w:lineRule="auto"/>
              <w:textAlignment w:val="auto"/>
              <w:cnfStyle w:val="000000000000" w:firstRow="0" w:lastRow="0" w:firstColumn="0" w:lastColumn="0" w:oddVBand="0" w:evenVBand="0" w:oddHBand="0" w:evenHBand="0" w:firstRowFirstColumn="0" w:firstRowLastColumn="0" w:lastRowFirstColumn="0" w:lastRowLastColumn="0"/>
              <w:rPr>
                <w:ins w:id="206" w:author="Felix Krasnitsky" w:date="2020-05-31T16:26:00Z"/>
                <w:rtl/>
              </w:rPr>
            </w:pPr>
          </w:p>
        </w:tc>
      </w:tr>
      <w:tr w:rsidR="008C237E" w14:paraId="1748BA29" w14:textId="77777777" w:rsidTr="008C237E">
        <w:trPr>
          <w:cnfStyle w:val="000000100000" w:firstRow="0" w:lastRow="0" w:firstColumn="0" w:lastColumn="0" w:oddVBand="0" w:evenVBand="0" w:oddHBand="1" w:evenHBand="0" w:firstRowFirstColumn="0" w:firstRowLastColumn="0" w:lastRowFirstColumn="0" w:lastRowLastColumn="0"/>
          <w:ins w:id="207" w:author="Felix Krasnitsky" w:date="2020-05-31T16:26:00Z"/>
        </w:trPr>
        <w:tc>
          <w:tcPr>
            <w:cnfStyle w:val="001000000000" w:firstRow="0" w:lastRow="0" w:firstColumn="1" w:lastColumn="0" w:oddVBand="0" w:evenVBand="0" w:oddHBand="0" w:evenHBand="0" w:firstRowFirstColumn="0" w:firstRowLastColumn="0" w:lastRowFirstColumn="0" w:lastRowLastColumn="0"/>
            <w:tcW w:w="3095" w:type="dxa"/>
            <w:tcPrChange w:id="208" w:author="Felix Krasnitsky" w:date="2020-05-31T16:27:00Z">
              <w:tcPr>
                <w:tcW w:w="3095" w:type="dxa"/>
              </w:tcPr>
            </w:tcPrChange>
          </w:tcPr>
          <w:p w14:paraId="3B48EA2E" w14:textId="77777777" w:rsidR="008C237E" w:rsidRPr="008C237E" w:rsidRDefault="008C237E" w:rsidP="00104E3A">
            <w:pPr>
              <w:widowControl/>
              <w:adjustRightInd/>
              <w:spacing w:line="240" w:lineRule="auto"/>
              <w:textAlignment w:val="auto"/>
              <w:cnfStyle w:val="001000100000" w:firstRow="0" w:lastRow="0" w:firstColumn="1" w:lastColumn="0" w:oddVBand="0" w:evenVBand="0" w:oddHBand="1" w:evenHBand="0" w:firstRowFirstColumn="0" w:firstRowLastColumn="0" w:lastRowFirstColumn="0" w:lastRowLastColumn="0"/>
              <w:rPr>
                <w:ins w:id="209" w:author="Felix Krasnitsky" w:date="2020-05-31T16:26:00Z"/>
                <w:b w:val="0"/>
                <w:bCs w:val="0"/>
                <w:rtl/>
                <w:rPrChange w:id="210" w:author="Felix Krasnitsky" w:date="2020-05-31T16:27:00Z">
                  <w:rPr>
                    <w:ins w:id="211" w:author="Felix Krasnitsky" w:date="2020-05-31T16:26:00Z"/>
                    <w:rtl/>
                  </w:rPr>
                </w:rPrChange>
              </w:rPr>
            </w:pPr>
          </w:p>
        </w:tc>
        <w:tc>
          <w:tcPr>
            <w:tcW w:w="3095" w:type="dxa"/>
            <w:tcPrChange w:id="212" w:author="Felix Krasnitsky" w:date="2020-05-31T16:27:00Z">
              <w:tcPr>
                <w:tcW w:w="3095" w:type="dxa"/>
              </w:tcPr>
            </w:tcPrChange>
          </w:tcPr>
          <w:p w14:paraId="774CC5AE" w14:textId="77777777" w:rsidR="008C237E" w:rsidRPr="008C237E" w:rsidRDefault="008C237E" w:rsidP="00104E3A">
            <w:pPr>
              <w:widowControl/>
              <w:adjustRightInd/>
              <w:spacing w:line="240" w:lineRule="auto"/>
              <w:textAlignment w:val="auto"/>
              <w:cnfStyle w:val="000000100000" w:firstRow="0" w:lastRow="0" w:firstColumn="0" w:lastColumn="0" w:oddVBand="0" w:evenVBand="0" w:oddHBand="1" w:evenHBand="0" w:firstRowFirstColumn="0" w:firstRowLastColumn="0" w:lastRowFirstColumn="0" w:lastRowLastColumn="0"/>
              <w:rPr>
                <w:ins w:id="213" w:author="Felix Krasnitsky" w:date="2020-05-31T16:26:00Z"/>
                <w:rtl/>
              </w:rPr>
            </w:pPr>
          </w:p>
        </w:tc>
        <w:tc>
          <w:tcPr>
            <w:tcW w:w="3096" w:type="dxa"/>
            <w:tcPrChange w:id="214" w:author="Felix Krasnitsky" w:date="2020-05-31T16:27:00Z">
              <w:tcPr>
                <w:tcW w:w="3096" w:type="dxa"/>
              </w:tcPr>
            </w:tcPrChange>
          </w:tcPr>
          <w:p w14:paraId="574899FF" w14:textId="77777777" w:rsidR="008C237E" w:rsidRPr="008C237E" w:rsidRDefault="008C237E" w:rsidP="00104E3A">
            <w:pPr>
              <w:widowControl/>
              <w:adjustRightInd/>
              <w:spacing w:line="240" w:lineRule="auto"/>
              <w:textAlignment w:val="auto"/>
              <w:cnfStyle w:val="000000100000" w:firstRow="0" w:lastRow="0" w:firstColumn="0" w:lastColumn="0" w:oddVBand="0" w:evenVBand="0" w:oddHBand="1" w:evenHBand="0" w:firstRowFirstColumn="0" w:firstRowLastColumn="0" w:lastRowFirstColumn="0" w:lastRowLastColumn="0"/>
              <w:rPr>
                <w:ins w:id="215" w:author="Felix Krasnitsky" w:date="2020-05-31T16:26:00Z"/>
                <w:rtl/>
              </w:rPr>
            </w:pPr>
          </w:p>
        </w:tc>
      </w:tr>
    </w:tbl>
    <w:p w14:paraId="5DB5BCF4" w14:textId="77777777" w:rsidR="00104E3A" w:rsidRDefault="00104E3A">
      <w:pPr>
        <w:widowControl/>
        <w:adjustRightInd/>
        <w:spacing w:line="240" w:lineRule="auto"/>
        <w:textAlignment w:val="auto"/>
        <w:rPr>
          <w:ins w:id="216" w:author="Felix Krasnitsky" w:date="2020-05-31T16:26:00Z"/>
          <w:rtl/>
        </w:rPr>
        <w:pPrChange w:id="217" w:author="Felix Krasnitsky" w:date="2020-05-31T16:26:00Z">
          <w:pPr>
            <w:widowControl/>
            <w:bidi w:val="0"/>
            <w:adjustRightInd/>
            <w:spacing w:line="240" w:lineRule="auto"/>
            <w:textAlignment w:val="auto"/>
          </w:pPr>
        </w:pPrChange>
      </w:pPr>
      <w:ins w:id="218" w:author="Felix Krasnitsky" w:date="2020-05-31T16:26:00Z">
        <w:r>
          <w:rPr>
            <w:rtl/>
          </w:rPr>
          <w:br w:type="page"/>
        </w:r>
      </w:ins>
    </w:p>
    <w:p w14:paraId="407BB4FA" w14:textId="4C2C61EE" w:rsidR="00E81C5E" w:rsidRDefault="00E81C5E">
      <w:pPr>
        <w:pStyle w:val="1"/>
        <w:rPr>
          <w:ins w:id="219" w:author="user" w:date="2020-05-29T13:25:00Z"/>
        </w:rPr>
        <w:pPrChange w:id="220" w:author="user" w:date="2020-05-29T18:00:00Z">
          <w:pPr/>
        </w:pPrChange>
      </w:pPr>
      <w:ins w:id="221" w:author="user" w:date="2020-05-29T13:17:00Z">
        <w:r w:rsidRPr="00E81C5E">
          <w:rPr>
            <w:rFonts w:hint="eastAsia"/>
            <w:rtl/>
          </w:rPr>
          <w:lastRenderedPageBreak/>
          <w:t>מבוא</w:t>
        </w:r>
      </w:ins>
      <w:bookmarkEnd w:id="143"/>
    </w:p>
    <w:p w14:paraId="32B39A5C" w14:textId="4EE5FFA6" w:rsidR="00010998" w:rsidRPr="00010998" w:rsidDel="00010998" w:rsidRDefault="00010998">
      <w:pPr>
        <w:pStyle w:val="2"/>
        <w:rPr>
          <w:del w:id="222" w:author="user" w:date="2020-05-29T13:31:00Z"/>
        </w:rPr>
        <w:pPrChange w:id="223" w:author="user" w:date="2020-05-29T18:00:00Z">
          <w:pPr/>
        </w:pPrChange>
      </w:pPr>
      <w:bookmarkStart w:id="224" w:name="_Toc41834656"/>
      <w:bookmarkEnd w:id="224"/>
    </w:p>
    <w:p w14:paraId="1B7C9E0D" w14:textId="10FCE402" w:rsidR="00010998" w:rsidRDefault="007F4D15">
      <w:pPr>
        <w:pStyle w:val="2"/>
        <w:rPr>
          <w:ins w:id="225" w:author="user" w:date="2020-05-29T13:41:00Z"/>
          <w:rtl/>
        </w:rPr>
        <w:pPrChange w:id="226" w:author="user" w:date="2020-05-29T18:00:00Z">
          <w:pPr/>
        </w:pPrChange>
      </w:pPr>
      <w:bookmarkStart w:id="227" w:name="_Toc41834657"/>
      <w:r w:rsidRPr="00626A6C">
        <w:rPr>
          <w:rFonts w:hint="eastAsia"/>
          <w:rtl/>
        </w:rPr>
        <w:t>רציונל</w:t>
      </w:r>
      <w:r w:rsidR="000073D4" w:rsidRPr="00626A6C">
        <w:rPr>
          <w:rtl/>
        </w:rPr>
        <w:t xml:space="preserve"> </w:t>
      </w:r>
      <w:r w:rsidR="002B390A" w:rsidRPr="00626A6C">
        <w:rPr>
          <w:rFonts w:hint="eastAsia"/>
          <w:rtl/>
        </w:rPr>
        <w:t>המחקר</w:t>
      </w:r>
      <w:bookmarkEnd w:id="227"/>
    </w:p>
    <w:p w14:paraId="7CAF0023" w14:textId="3E63BC57" w:rsidR="00874663" w:rsidRPr="00D06010" w:rsidRDefault="002B390A" w:rsidP="00313A1C">
      <w:pPr>
        <w:rPr>
          <w:rtl/>
        </w:rPr>
      </w:pPr>
      <w:del w:id="228" w:author="user" w:date="2020-05-29T13:33:00Z">
        <w:r w:rsidDel="00010998">
          <w:rPr>
            <w:rFonts w:hint="cs"/>
            <w:rtl/>
          </w:rPr>
          <w:delText xml:space="preserve"> </w:delText>
        </w:r>
        <w:r w:rsidR="000073D4" w:rsidRPr="00D06010" w:rsidDel="00010998">
          <w:rPr>
            <w:rtl/>
          </w:rPr>
          <w:delText xml:space="preserve">– </w:delText>
        </w:r>
      </w:del>
      <w:r w:rsidR="000073D4" w:rsidRPr="00D06010">
        <w:rPr>
          <w:rFonts w:hint="cs"/>
          <w:rtl/>
        </w:rPr>
        <w:t>מכשור</w:t>
      </w:r>
      <w:r w:rsidR="00874663" w:rsidRPr="00D06010">
        <w:rPr>
          <w:rFonts w:hint="cs"/>
          <w:rtl/>
        </w:rPr>
        <w:t xml:space="preserve"> רפואי</w:t>
      </w:r>
      <w:r w:rsidR="00891ABF" w:rsidRPr="00D06010">
        <w:rPr>
          <w:rFonts w:hint="cs"/>
          <w:rtl/>
        </w:rPr>
        <w:t xml:space="preserve"> ביתי </w:t>
      </w:r>
      <w:r>
        <w:rPr>
          <w:rFonts w:hint="cs"/>
          <w:rtl/>
        </w:rPr>
        <w:t>דוגמת</w:t>
      </w:r>
      <w:r w:rsidR="00891ABF" w:rsidRPr="00D06010">
        <w:rPr>
          <w:rFonts w:hint="cs"/>
          <w:rtl/>
        </w:rPr>
        <w:t>:</w:t>
      </w:r>
      <w:r w:rsidR="00874663" w:rsidRPr="00D06010">
        <w:rPr>
          <w:rFonts w:hint="cs"/>
          <w:rtl/>
        </w:rPr>
        <w:t xml:space="preserve"> </w:t>
      </w:r>
      <w:r w:rsidR="00874663" w:rsidRPr="00D06010">
        <w:rPr>
          <w:rtl/>
        </w:rPr>
        <w:t xml:space="preserve"> </w:t>
      </w:r>
      <w:r w:rsidR="00874663" w:rsidRPr="00D06010">
        <w:rPr>
          <w:rFonts w:hint="cs"/>
          <w:rtl/>
        </w:rPr>
        <w:t>ק</w:t>
      </w:r>
      <w:r w:rsidR="00874663" w:rsidRPr="00D06010">
        <w:rPr>
          <w:rtl/>
        </w:rPr>
        <w:t>וצבי לב, משאבות אינסולין</w:t>
      </w:r>
      <w:r w:rsidR="00943361">
        <w:rPr>
          <w:rFonts w:hint="cs"/>
          <w:rtl/>
        </w:rPr>
        <w:t>,</w:t>
      </w:r>
      <w:r w:rsidR="00891ABF" w:rsidRPr="00D06010">
        <w:rPr>
          <w:rFonts w:hint="cs"/>
          <w:rtl/>
        </w:rPr>
        <w:t xml:space="preserve"> מכשירי </w:t>
      </w:r>
      <w:r w:rsidR="00891ABF" w:rsidRPr="00D06010">
        <w:t>ECG</w:t>
      </w:r>
      <w:r w:rsidR="00891ABF" w:rsidRPr="00D06010">
        <w:rPr>
          <w:rtl/>
        </w:rPr>
        <w:t xml:space="preserve"> ביתיים</w:t>
      </w:r>
      <w:r w:rsidR="00874663" w:rsidRPr="00D06010">
        <w:rPr>
          <w:rtl/>
        </w:rPr>
        <w:t xml:space="preserve"> ומכשירים רפואיים אחרים</w:t>
      </w:r>
      <w:r w:rsidR="00943361">
        <w:rPr>
          <w:rFonts w:hint="cs"/>
          <w:rtl/>
        </w:rPr>
        <w:t>,</w:t>
      </w:r>
      <w:r w:rsidR="00874663" w:rsidRPr="00D06010">
        <w:rPr>
          <w:rtl/>
        </w:rPr>
        <w:t xml:space="preserve"> נעשים מתקדמים יותר</w:t>
      </w:r>
      <w:r w:rsidR="00874663" w:rsidRPr="00D06010">
        <w:rPr>
          <w:rFonts w:hint="cs"/>
          <w:rtl/>
        </w:rPr>
        <w:t xml:space="preserve"> ויותר</w:t>
      </w:r>
      <w:r w:rsidR="00891ABF" w:rsidRPr="00D06010">
        <w:rPr>
          <w:rFonts w:hint="cs"/>
          <w:rtl/>
        </w:rPr>
        <w:t>.</w:t>
      </w:r>
      <w:r w:rsidR="00874663" w:rsidRPr="00D06010">
        <w:rPr>
          <w:rFonts w:hint="cs"/>
          <w:rtl/>
        </w:rPr>
        <w:t xml:space="preserve"> </w:t>
      </w:r>
      <w:r w:rsidR="00891ABF" w:rsidRPr="00D06010">
        <w:rPr>
          <w:rFonts w:hint="cs"/>
          <w:rtl/>
        </w:rPr>
        <w:t>במקביל</w:t>
      </w:r>
      <w:r w:rsidR="00943361">
        <w:rPr>
          <w:rFonts w:hint="cs"/>
          <w:rtl/>
        </w:rPr>
        <w:t>,</w:t>
      </w:r>
      <w:r w:rsidR="00891ABF" w:rsidRPr="00D06010">
        <w:rPr>
          <w:rFonts w:hint="cs"/>
          <w:rtl/>
        </w:rPr>
        <w:t xml:space="preserve"> שי</w:t>
      </w:r>
      <w:r w:rsidR="00943361" w:rsidRPr="00D06010">
        <w:rPr>
          <w:rFonts w:hint="cs"/>
          <w:rtl/>
        </w:rPr>
        <w:t>רותים רפואיים שונים</w:t>
      </w:r>
      <w:r w:rsidR="00943361">
        <w:rPr>
          <w:rFonts w:hint="cs"/>
          <w:rtl/>
        </w:rPr>
        <w:t xml:space="preserve"> </w:t>
      </w:r>
      <w:r w:rsidR="00891ABF" w:rsidRPr="00D06010">
        <w:rPr>
          <w:rFonts w:hint="cs"/>
          <w:rtl/>
        </w:rPr>
        <w:t xml:space="preserve">עוברים טרנספורמציה דיגיטלית </w:t>
      </w:r>
      <w:r w:rsidR="00943361">
        <w:rPr>
          <w:rFonts w:hint="cs"/>
          <w:rtl/>
        </w:rPr>
        <w:t>ולמעשה מאפשרים</w:t>
      </w:r>
      <w:r w:rsidR="00891ABF" w:rsidRPr="00D06010">
        <w:rPr>
          <w:rFonts w:hint="cs"/>
          <w:rtl/>
        </w:rPr>
        <w:t xml:space="preserve"> </w:t>
      </w:r>
      <w:r>
        <w:rPr>
          <w:rFonts w:hint="cs"/>
          <w:rtl/>
        </w:rPr>
        <w:t>התגברות על פערי</w:t>
      </w:r>
      <w:r w:rsidRPr="00D06010">
        <w:rPr>
          <w:rFonts w:hint="cs"/>
          <w:rtl/>
        </w:rPr>
        <w:t xml:space="preserve"> </w:t>
      </w:r>
      <w:r w:rsidR="00891ABF" w:rsidRPr="00D06010">
        <w:rPr>
          <w:rFonts w:hint="cs"/>
          <w:rtl/>
        </w:rPr>
        <w:t xml:space="preserve">מרחק וזמן. </w:t>
      </w:r>
      <w:r>
        <w:rPr>
          <w:rFonts w:hint="cs"/>
          <w:rtl/>
        </w:rPr>
        <w:t>מרבית</w:t>
      </w:r>
      <w:r w:rsidRPr="00D06010">
        <w:rPr>
          <w:rFonts w:hint="cs"/>
          <w:rtl/>
        </w:rPr>
        <w:t xml:space="preserve"> </w:t>
      </w:r>
      <w:r>
        <w:rPr>
          <w:rFonts w:hint="cs"/>
          <w:rtl/>
        </w:rPr>
        <w:t>המכשירים</w:t>
      </w:r>
      <w:r w:rsidRPr="00D06010">
        <w:rPr>
          <w:rFonts w:hint="cs"/>
          <w:rtl/>
        </w:rPr>
        <w:t xml:space="preserve"> </w:t>
      </w:r>
      <w:r w:rsidR="00891ABF" w:rsidRPr="00D06010">
        <w:rPr>
          <w:rFonts w:hint="cs"/>
          <w:rtl/>
        </w:rPr>
        <w:t xml:space="preserve">והשירותים </w:t>
      </w:r>
      <w:r w:rsidR="00943361">
        <w:rPr>
          <w:rFonts w:hint="cs"/>
          <w:rtl/>
        </w:rPr>
        <w:t xml:space="preserve">הרפואיים </w:t>
      </w:r>
      <w:r w:rsidR="00874663" w:rsidRPr="00D06010">
        <w:rPr>
          <w:rtl/>
        </w:rPr>
        <w:t>מכילים תוכנה ו</w:t>
      </w:r>
      <w:r w:rsidR="00891ABF" w:rsidRPr="00D06010">
        <w:rPr>
          <w:rFonts w:hint="cs"/>
          <w:rtl/>
        </w:rPr>
        <w:t>מתבססים על חיבוריות לרשתות שונות</w:t>
      </w:r>
      <w:r w:rsidR="00943361">
        <w:rPr>
          <w:rFonts w:hint="cs"/>
          <w:rtl/>
        </w:rPr>
        <w:t>,</w:t>
      </w:r>
      <w:r w:rsidR="00891ABF" w:rsidRPr="00D06010">
        <w:rPr>
          <w:rFonts w:hint="cs"/>
          <w:rtl/>
        </w:rPr>
        <w:t xml:space="preserve"> לרבות רשת האינטרנט.</w:t>
      </w:r>
      <w:r w:rsidR="00874663" w:rsidRPr="00D06010">
        <w:rPr>
          <w:rtl/>
        </w:rPr>
        <w:t xml:space="preserve"> </w:t>
      </w:r>
      <w:r w:rsidR="00891ABF" w:rsidRPr="00D06010">
        <w:rPr>
          <w:rFonts w:hint="cs"/>
          <w:rtl/>
        </w:rPr>
        <w:t xml:space="preserve">המידע </w:t>
      </w:r>
      <w:r w:rsidR="00001516">
        <w:rPr>
          <w:rFonts w:hint="cs"/>
          <w:rtl/>
        </w:rPr>
        <w:t xml:space="preserve">הרפואי </w:t>
      </w:r>
      <w:r w:rsidR="00891ABF" w:rsidRPr="00D06010">
        <w:rPr>
          <w:rFonts w:hint="cs"/>
          <w:rtl/>
        </w:rPr>
        <w:t xml:space="preserve">עובר על גבי </w:t>
      </w:r>
      <w:r w:rsidR="00874663" w:rsidRPr="00D06010">
        <w:rPr>
          <w:rtl/>
        </w:rPr>
        <w:t>רשתות בתי חולים</w:t>
      </w:r>
      <w:r w:rsidR="00943361">
        <w:rPr>
          <w:rFonts w:hint="cs"/>
          <w:rtl/>
        </w:rPr>
        <w:t xml:space="preserve">, </w:t>
      </w:r>
      <w:r w:rsidR="00891ABF" w:rsidRPr="00D06010">
        <w:rPr>
          <w:rFonts w:hint="cs"/>
          <w:rtl/>
        </w:rPr>
        <w:t>קופות</w:t>
      </w:r>
      <w:r w:rsidR="00943361">
        <w:rPr>
          <w:rFonts w:hint="cs"/>
          <w:rtl/>
        </w:rPr>
        <w:t xml:space="preserve"> חולים ו</w:t>
      </w:r>
      <w:r w:rsidR="00874663" w:rsidRPr="00D06010">
        <w:rPr>
          <w:rtl/>
        </w:rPr>
        <w:t>טלפו</w:t>
      </w:r>
      <w:r w:rsidR="00891ABF" w:rsidRPr="00D06010">
        <w:rPr>
          <w:rFonts w:hint="cs"/>
          <w:rtl/>
        </w:rPr>
        <w:t>נים</w:t>
      </w:r>
      <w:r w:rsidR="00874663" w:rsidRPr="00D06010">
        <w:rPr>
          <w:rtl/>
        </w:rPr>
        <w:t xml:space="preserve"> נייד</w:t>
      </w:r>
      <w:r w:rsidR="00891ABF" w:rsidRPr="00D06010">
        <w:rPr>
          <w:rFonts w:hint="cs"/>
          <w:rtl/>
        </w:rPr>
        <w:t>ים</w:t>
      </w:r>
      <w:r w:rsidR="003E23E2">
        <w:rPr>
          <w:rFonts w:hint="cs"/>
          <w:rtl/>
        </w:rPr>
        <w:t xml:space="preserve"> של המטופלים</w:t>
      </w:r>
      <w:r w:rsidR="00001516">
        <w:rPr>
          <w:rFonts w:hint="cs"/>
          <w:rtl/>
        </w:rPr>
        <w:t xml:space="preserve">, </w:t>
      </w:r>
      <w:r w:rsidR="00891ABF" w:rsidRPr="00D06010">
        <w:rPr>
          <w:rFonts w:hint="cs"/>
          <w:rtl/>
        </w:rPr>
        <w:t xml:space="preserve">על מנת להיות משולב בבסיסי הנתונים </w:t>
      </w:r>
      <w:r w:rsidR="00943361">
        <w:rPr>
          <w:rFonts w:hint="cs"/>
          <w:rtl/>
        </w:rPr>
        <w:t>ו</w:t>
      </w:r>
      <w:r w:rsidR="00001516">
        <w:rPr>
          <w:rFonts w:hint="cs"/>
          <w:rtl/>
        </w:rPr>
        <w:t xml:space="preserve">לאפשר שיתוף </w:t>
      </w:r>
      <w:r w:rsidR="00943361">
        <w:rPr>
          <w:rFonts w:hint="cs"/>
          <w:rtl/>
        </w:rPr>
        <w:t>מידע זה</w:t>
      </w:r>
      <w:r w:rsidR="00891ABF" w:rsidRPr="00D06010">
        <w:rPr>
          <w:rFonts w:hint="cs"/>
          <w:rtl/>
        </w:rPr>
        <w:t xml:space="preserve"> עם גורמי קצה (לדוג' רופאים מאבחנים)</w:t>
      </w:r>
      <w:r w:rsidR="00AE4EA8" w:rsidRPr="00D06010">
        <w:rPr>
          <w:rFonts w:hint="cs"/>
          <w:rtl/>
        </w:rPr>
        <w:t xml:space="preserve">. </w:t>
      </w:r>
      <w:r w:rsidR="00D06010">
        <w:br/>
      </w:r>
      <w:r w:rsidR="00AE4EA8" w:rsidRPr="00D06010">
        <w:rPr>
          <w:rFonts w:hint="cs"/>
          <w:rtl/>
        </w:rPr>
        <w:t>ה</w:t>
      </w:r>
      <w:r w:rsidR="00874663" w:rsidRPr="00D06010">
        <w:rPr>
          <w:rFonts w:hint="cs"/>
          <w:rtl/>
        </w:rPr>
        <w:t xml:space="preserve">טכנולוגיות </w:t>
      </w:r>
      <w:r w:rsidR="00AE4EA8" w:rsidRPr="00D06010">
        <w:rPr>
          <w:rFonts w:hint="cs"/>
          <w:rtl/>
        </w:rPr>
        <w:t>ה</w:t>
      </w:r>
      <w:r w:rsidR="00874663" w:rsidRPr="00D06010">
        <w:rPr>
          <w:rFonts w:hint="cs"/>
          <w:rtl/>
        </w:rPr>
        <w:t xml:space="preserve">חדשות </w:t>
      </w:r>
      <w:r w:rsidR="00891ABF" w:rsidRPr="00D06010">
        <w:rPr>
          <w:rFonts w:hint="cs"/>
          <w:rtl/>
        </w:rPr>
        <w:t xml:space="preserve">עוזרות להגיע לאבחון מדויק יותר בזמן </w:t>
      </w:r>
      <w:r w:rsidR="00E84C57" w:rsidRPr="00D06010">
        <w:rPr>
          <w:rFonts w:hint="cs"/>
          <w:rtl/>
        </w:rPr>
        <w:t>קצר</w:t>
      </w:r>
      <w:r w:rsidR="00001516">
        <w:rPr>
          <w:rFonts w:hint="cs"/>
          <w:rtl/>
        </w:rPr>
        <w:t xml:space="preserve">, </w:t>
      </w:r>
      <w:r w:rsidR="00E84C57" w:rsidRPr="00D06010">
        <w:rPr>
          <w:rFonts w:hint="cs"/>
          <w:rtl/>
        </w:rPr>
        <w:t xml:space="preserve">דרך איסוף </w:t>
      </w:r>
      <w:r w:rsidR="00AE4EA8" w:rsidRPr="00D06010">
        <w:rPr>
          <w:rFonts w:hint="cs"/>
          <w:rtl/>
        </w:rPr>
        <w:t xml:space="preserve">כמות </w:t>
      </w:r>
      <w:r w:rsidR="00E84C57" w:rsidRPr="00D06010">
        <w:rPr>
          <w:rFonts w:hint="cs"/>
          <w:rtl/>
        </w:rPr>
        <w:t>מידע גדולה</w:t>
      </w:r>
      <w:r w:rsidR="003E23E2">
        <w:rPr>
          <w:rFonts w:hint="cs"/>
          <w:rtl/>
        </w:rPr>
        <w:t xml:space="preserve"> (נתוני עתק)</w:t>
      </w:r>
      <w:r w:rsidR="00E84C57" w:rsidRPr="00D06010">
        <w:rPr>
          <w:rFonts w:hint="cs"/>
          <w:rtl/>
        </w:rPr>
        <w:t xml:space="preserve">, זיכוך וטיוב הנתונים בעזרת אלגוריתמים מתקדמים, ללא צורך בטיפול אמבולטורי. הטכנולוגיות </w:t>
      </w:r>
      <w:r w:rsidR="00AE4EA8" w:rsidRPr="00D06010">
        <w:rPr>
          <w:rFonts w:hint="cs"/>
          <w:rtl/>
        </w:rPr>
        <w:t>נ</w:t>
      </w:r>
      <w:r w:rsidR="00005FE5" w:rsidRPr="00D06010">
        <w:rPr>
          <w:rFonts w:hint="cs"/>
          <w:rtl/>
        </w:rPr>
        <w:t>וחות</w:t>
      </w:r>
      <w:r w:rsidR="00AE4EA8" w:rsidRPr="00D06010">
        <w:rPr>
          <w:rFonts w:hint="cs"/>
          <w:rtl/>
        </w:rPr>
        <w:t xml:space="preserve"> למטופל </w:t>
      </w:r>
      <w:r w:rsidR="00001516">
        <w:rPr>
          <w:rFonts w:hint="cs"/>
          <w:rtl/>
        </w:rPr>
        <w:t>עקב היותן משולבות</w:t>
      </w:r>
      <w:r w:rsidR="00AE4EA8" w:rsidRPr="00D06010">
        <w:rPr>
          <w:rFonts w:hint="cs"/>
          <w:rtl/>
        </w:rPr>
        <w:t xml:space="preserve"> בחיי היום יום </w:t>
      </w:r>
      <w:r w:rsidR="00E84C57" w:rsidRPr="00D06010">
        <w:rPr>
          <w:rFonts w:hint="cs"/>
          <w:rtl/>
        </w:rPr>
        <w:t>שלו</w:t>
      </w:r>
      <w:r w:rsidR="003E23E2">
        <w:rPr>
          <w:rFonts w:hint="cs"/>
          <w:rtl/>
        </w:rPr>
        <w:t xml:space="preserve"> ומאפשרות למטפל לקבל מידע על המטופל שאין באפשרותו לקבל רק מביקור במרפאה וטיוב קבלת החלטות טיפוליות</w:t>
      </w:r>
      <w:r w:rsidR="00AE4EA8" w:rsidRPr="00D06010">
        <w:rPr>
          <w:rFonts w:hint="cs"/>
          <w:rtl/>
        </w:rPr>
        <w:t>.</w:t>
      </w:r>
      <w:r w:rsidR="00E84C57" w:rsidRPr="00D06010">
        <w:rPr>
          <w:rtl/>
        </w:rPr>
        <w:br/>
      </w:r>
      <w:r w:rsidR="00AE4EA8" w:rsidRPr="00D06010">
        <w:rPr>
          <w:rFonts w:hint="cs"/>
          <w:rtl/>
        </w:rPr>
        <w:t>לדוגמה מחשוב לביש</w:t>
      </w:r>
      <w:r w:rsidR="00E84C57" w:rsidRPr="00D06010">
        <w:rPr>
          <w:rFonts w:hint="cs"/>
          <w:rtl/>
        </w:rPr>
        <w:t xml:space="preserve"> (</w:t>
      </w:r>
      <w:r w:rsidR="00E84C57" w:rsidRPr="00D06010">
        <w:t xml:space="preserve">i.e. </w:t>
      </w:r>
      <w:r w:rsidR="002D1A24">
        <w:rPr>
          <w:rFonts w:hint="cs"/>
        </w:rPr>
        <w:t>ECG</w:t>
      </w:r>
      <w:r w:rsidR="002D1A24" w:rsidRPr="00D06010">
        <w:t xml:space="preserve"> </w:t>
      </w:r>
      <w:r w:rsidR="00E84C57" w:rsidRPr="00D06010">
        <w:t>holter</w:t>
      </w:r>
      <w:r w:rsidR="00E84C57" w:rsidRPr="00D06010">
        <w:rPr>
          <w:rFonts w:hint="cs"/>
          <w:rtl/>
        </w:rPr>
        <w:t>)</w:t>
      </w:r>
      <w:r w:rsidR="00AE4EA8" w:rsidRPr="00D06010">
        <w:rPr>
          <w:rFonts w:hint="cs"/>
          <w:rtl/>
        </w:rPr>
        <w:t xml:space="preserve"> מאפשר לחולי לב להיות מנוטרים 24/7</w:t>
      </w:r>
      <w:r w:rsidR="00001516">
        <w:rPr>
          <w:rFonts w:hint="cs"/>
          <w:rtl/>
        </w:rPr>
        <w:t xml:space="preserve">, </w:t>
      </w:r>
      <w:r w:rsidR="00AE4EA8" w:rsidRPr="00D06010">
        <w:rPr>
          <w:rFonts w:hint="cs"/>
          <w:rtl/>
        </w:rPr>
        <w:t xml:space="preserve">כאשר הם ממשיכים את אורח חייהם בצורה רגילה וללא צורך </w:t>
      </w:r>
      <w:r w:rsidR="00005FE5" w:rsidRPr="00D06010">
        <w:rPr>
          <w:rFonts w:hint="cs"/>
          <w:rtl/>
        </w:rPr>
        <w:t>באשפוז</w:t>
      </w:r>
      <w:r w:rsidR="00E84C57" w:rsidRPr="00D06010">
        <w:rPr>
          <w:rFonts w:hint="cs"/>
          <w:rtl/>
        </w:rPr>
        <w:t xml:space="preserve"> ואף ביקור במרפאות</w:t>
      </w:r>
      <w:r w:rsidR="00AE4EA8" w:rsidRPr="00D06010">
        <w:rPr>
          <w:rFonts w:hint="cs"/>
          <w:rtl/>
        </w:rPr>
        <w:t xml:space="preserve">. השתלת משאבות אינסולין זעירות המבוקרות ע"י </w:t>
      </w:r>
      <w:r w:rsidR="00E84C57" w:rsidRPr="00D06010">
        <w:rPr>
          <w:rFonts w:hint="cs"/>
          <w:rtl/>
        </w:rPr>
        <w:t xml:space="preserve">מיקרו </w:t>
      </w:r>
      <w:r w:rsidR="00AE4EA8" w:rsidRPr="00D06010">
        <w:rPr>
          <w:rFonts w:hint="cs"/>
          <w:rtl/>
        </w:rPr>
        <w:t xml:space="preserve">בקר </w:t>
      </w:r>
      <w:r w:rsidR="000073D4" w:rsidRPr="00D06010">
        <w:rPr>
          <w:rFonts w:hint="cs"/>
          <w:rtl/>
        </w:rPr>
        <w:t>מאפשרות</w:t>
      </w:r>
      <w:r w:rsidR="00AE4EA8" w:rsidRPr="00D06010">
        <w:rPr>
          <w:rFonts w:hint="cs"/>
          <w:rtl/>
        </w:rPr>
        <w:t xml:space="preserve"> </w:t>
      </w:r>
      <w:r w:rsidR="000073D4" w:rsidRPr="00D06010">
        <w:rPr>
          <w:rFonts w:hint="cs"/>
          <w:rtl/>
        </w:rPr>
        <w:t>ל</w:t>
      </w:r>
      <w:r w:rsidR="00AE4EA8" w:rsidRPr="00D06010">
        <w:rPr>
          <w:rFonts w:hint="cs"/>
          <w:rtl/>
        </w:rPr>
        <w:t>חולי סכרת לקבל מינון מדויק של אינסולין</w:t>
      </w:r>
      <w:r w:rsidR="00001516">
        <w:rPr>
          <w:rFonts w:hint="cs"/>
          <w:rtl/>
        </w:rPr>
        <w:t>,</w:t>
      </w:r>
      <w:r w:rsidR="00AE4EA8" w:rsidRPr="00D06010">
        <w:rPr>
          <w:rFonts w:hint="cs"/>
          <w:rtl/>
        </w:rPr>
        <w:t xml:space="preserve"> </w:t>
      </w:r>
      <w:r w:rsidR="000073D4" w:rsidRPr="00D06010">
        <w:rPr>
          <w:rFonts w:hint="cs"/>
          <w:rtl/>
        </w:rPr>
        <w:t xml:space="preserve">כאשר תוצאות </w:t>
      </w:r>
      <w:r w:rsidR="00001516">
        <w:rPr>
          <w:rFonts w:hint="cs"/>
          <w:rtl/>
        </w:rPr>
        <w:t>ה</w:t>
      </w:r>
      <w:r w:rsidR="000073D4" w:rsidRPr="00D06010">
        <w:rPr>
          <w:rFonts w:hint="cs"/>
          <w:rtl/>
        </w:rPr>
        <w:t>תהליך במלואו מנותר</w:t>
      </w:r>
      <w:r w:rsidR="00005FE5" w:rsidRPr="00D06010">
        <w:rPr>
          <w:rFonts w:hint="cs"/>
          <w:rtl/>
        </w:rPr>
        <w:t>ות</w:t>
      </w:r>
      <w:r w:rsidR="000073D4" w:rsidRPr="00D06010">
        <w:rPr>
          <w:rFonts w:hint="cs"/>
          <w:rtl/>
        </w:rPr>
        <w:t xml:space="preserve"> מרחוק ע"י רופא. </w:t>
      </w:r>
      <w:r w:rsidR="00E84C57" w:rsidRPr="00D06010">
        <w:rPr>
          <w:rFonts w:hint="cs"/>
          <w:rtl/>
        </w:rPr>
        <w:t>שרותי אבחון המתבססים ע</w:t>
      </w:r>
      <w:r w:rsidR="00001516" w:rsidRPr="00D06010">
        <w:rPr>
          <w:rFonts w:hint="cs"/>
          <w:rtl/>
        </w:rPr>
        <w:t>ל מצלמה או על מכשור דגימה מרוחק</w:t>
      </w:r>
      <w:r w:rsidR="00001516">
        <w:rPr>
          <w:rFonts w:hint="cs"/>
          <w:rtl/>
        </w:rPr>
        <w:t xml:space="preserve">, </w:t>
      </w:r>
      <w:r w:rsidR="00E84C57" w:rsidRPr="00D06010">
        <w:rPr>
          <w:rFonts w:hint="cs"/>
          <w:rtl/>
        </w:rPr>
        <w:t xml:space="preserve">מאפשרות קבלת אבחון </w:t>
      </w:r>
      <w:r w:rsidR="00B85B6D" w:rsidRPr="00D06010">
        <w:rPr>
          <w:rFonts w:hint="cs"/>
          <w:rtl/>
        </w:rPr>
        <w:t>בכל שעות היום ו</w:t>
      </w:r>
      <w:r w:rsidR="00E84C57" w:rsidRPr="00D06010">
        <w:rPr>
          <w:rFonts w:hint="cs"/>
          <w:rtl/>
        </w:rPr>
        <w:t>הלילה</w:t>
      </w:r>
      <w:r w:rsidR="00B85B6D" w:rsidRPr="00D06010">
        <w:rPr>
          <w:rFonts w:hint="cs"/>
          <w:rtl/>
        </w:rPr>
        <w:t xml:space="preserve"> ללא יציאה מהבית</w:t>
      </w:r>
      <w:r w:rsidR="00001516">
        <w:rPr>
          <w:rFonts w:hint="cs"/>
          <w:rtl/>
        </w:rPr>
        <w:t>.</w:t>
      </w:r>
      <w:r w:rsidR="00E84C57" w:rsidRPr="00D06010">
        <w:rPr>
          <w:rFonts w:hint="cs"/>
          <w:rtl/>
        </w:rPr>
        <w:t xml:space="preserve"> </w:t>
      </w:r>
      <w:r w:rsidR="00005FE5" w:rsidRPr="00D06010">
        <w:rPr>
          <w:rFonts w:hint="cs"/>
          <w:rtl/>
        </w:rPr>
        <w:t xml:space="preserve">טכנולוגיות לבישות אחרות מצילות חיים יום יום ע"י אוטומציה של קריאה לעזרה רפואית </w:t>
      </w:r>
      <w:r w:rsidR="00DD4287">
        <w:rPr>
          <w:rFonts w:hint="cs"/>
          <w:rtl/>
        </w:rPr>
        <w:t>כאשר מערכת חכמה מזהה</w:t>
      </w:r>
      <w:r w:rsidR="00005FE5" w:rsidRPr="00D06010">
        <w:rPr>
          <w:rFonts w:hint="cs"/>
          <w:rtl/>
        </w:rPr>
        <w:t xml:space="preserve"> נפילה או </w:t>
      </w:r>
      <w:r w:rsidR="00001516">
        <w:rPr>
          <w:rFonts w:hint="cs"/>
          <w:rtl/>
        </w:rPr>
        <w:t>ב</w:t>
      </w:r>
      <w:r w:rsidR="00005FE5" w:rsidRPr="00D06010">
        <w:rPr>
          <w:rFonts w:hint="cs"/>
          <w:rtl/>
        </w:rPr>
        <w:t>מקר</w:t>
      </w:r>
      <w:r w:rsidR="00001516">
        <w:rPr>
          <w:rFonts w:hint="cs"/>
          <w:rtl/>
        </w:rPr>
        <w:t xml:space="preserve">י </w:t>
      </w:r>
      <w:r w:rsidR="00005FE5" w:rsidRPr="00D06010">
        <w:rPr>
          <w:rFonts w:hint="cs"/>
          <w:rtl/>
        </w:rPr>
        <w:t>חרום אחר</w:t>
      </w:r>
      <w:r w:rsidR="00001516">
        <w:rPr>
          <w:rFonts w:hint="cs"/>
          <w:rtl/>
        </w:rPr>
        <w:t>ים.</w:t>
      </w:r>
      <w:r w:rsidR="00005FE5" w:rsidRPr="00D06010">
        <w:rPr>
          <w:rFonts w:hint="cs"/>
          <w:rtl/>
        </w:rPr>
        <w:t xml:space="preserve"> </w:t>
      </w:r>
    </w:p>
    <w:p w14:paraId="60A54210" w14:textId="4EA596FF" w:rsidR="00005FE5" w:rsidRPr="003D5842" w:rsidRDefault="002B390A" w:rsidP="00313A1C">
      <w:pPr>
        <w:rPr>
          <w:rtl/>
          <w:rPrChange w:id="229" w:author="user" w:date="2020-05-29T13:43:00Z">
            <w:rPr>
              <w:sz w:val="22"/>
              <w:szCs w:val="22"/>
              <w:rtl/>
            </w:rPr>
          </w:rPrChange>
        </w:rPr>
      </w:pPr>
      <w:r w:rsidRPr="003D5842">
        <w:rPr>
          <w:rFonts w:hint="eastAsia"/>
          <w:rtl/>
          <w:rPrChange w:id="230" w:author="user" w:date="2020-05-29T13:43:00Z">
            <w:rPr>
              <w:rFonts w:hint="eastAsia"/>
              <w:sz w:val="22"/>
              <w:szCs w:val="22"/>
              <w:rtl/>
            </w:rPr>
          </w:rPrChange>
        </w:rPr>
        <w:t>מכלול</w:t>
      </w:r>
      <w:r w:rsidRPr="003D5842">
        <w:rPr>
          <w:rtl/>
          <w:rPrChange w:id="231" w:author="user" w:date="2020-05-29T13:43:00Z">
            <w:rPr>
              <w:sz w:val="22"/>
              <w:szCs w:val="22"/>
              <w:rtl/>
            </w:rPr>
          </w:rPrChange>
        </w:rPr>
        <w:t xml:space="preserve"> </w:t>
      </w:r>
      <w:r w:rsidR="00005FE5" w:rsidRPr="003D5842">
        <w:rPr>
          <w:rFonts w:hint="eastAsia"/>
          <w:rtl/>
          <w:rPrChange w:id="232" w:author="user" w:date="2020-05-29T13:43:00Z">
            <w:rPr>
              <w:rFonts w:hint="eastAsia"/>
              <w:sz w:val="22"/>
              <w:szCs w:val="22"/>
              <w:rtl/>
            </w:rPr>
          </w:rPrChange>
        </w:rPr>
        <w:t>הטכנולוגיות</w:t>
      </w:r>
      <w:r w:rsidR="00005FE5" w:rsidRPr="003D5842">
        <w:rPr>
          <w:rtl/>
          <w:rPrChange w:id="233" w:author="user" w:date="2020-05-29T13:43:00Z">
            <w:rPr>
              <w:sz w:val="22"/>
              <w:szCs w:val="22"/>
              <w:rtl/>
            </w:rPr>
          </w:rPrChange>
        </w:rPr>
        <w:t xml:space="preserve"> </w:t>
      </w:r>
      <w:r w:rsidRPr="003D5842">
        <w:rPr>
          <w:rFonts w:hint="eastAsia"/>
          <w:rtl/>
          <w:rPrChange w:id="234" w:author="user" w:date="2020-05-29T13:43:00Z">
            <w:rPr>
              <w:rFonts w:hint="eastAsia"/>
              <w:sz w:val="22"/>
              <w:szCs w:val="22"/>
              <w:rtl/>
            </w:rPr>
          </w:rPrChange>
        </w:rPr>
        <w:t>הללו</w:t>
      </w:r>
      <w:r w:rsidRPr="003D5842">
        <w:rPr>
          <w:rtl/>
          <w:rPrChange w:id="235" w:author="user" w:date="2020-05-29T13:43:00Z">
            <w:rPr>
              <w:sz w:val="22"/>
              <w:szCs w:val="22"/>
              <w:rtl/>
            </w:rPr>
          </w:rPrChange>
        </w:rPr>
        <w:t xml:space="preserve"> מביא </w:t>
      </w:r>
      <w:r w:rsidR="00005FE5" w:rsidRPr="003D5842">
        <w:rPr>
          <w:rtl/>
          <w:rPrChange w:id="236" w:author="user" w:date="2020-05-29T13:43:00Z">
            <w:rPr>
              <w:sz w:val="22"/>
              <w:szCs w:val="22"/>
              <w:rtl/>
            </w:rPr>
          </w:rPrChange>
        </w:rPr>
        <w:t xml:space="preserve"> לשינוי ברפואה ובמוד</w:t>
      </w:r>
      <w:r w:rsidR="00AD6573" w:rsidRPr="003D5842">
        <w:rPr>
          <w:rFonts w:hint="eastAsia"/>
          <w:rtl/>
          <w:rPrChange w:id="237" w:author="user" w:date="2020-05-29T13:43:00Z">
            <w:rPr>
              <w:rFonts w:hint="eastAsia"/>
              <w:sz w:val="22"/>
              <w:szCs w:val="22"/>
              <w:rtl/>
            </w:rPr>
          </w:rPrChange>
        </w:rPr>
        <w:t>ל</w:t>
      </w:r>
      <w:r w:rsidR="00005FE5" w:rsidRPr="003D5842">
        <w:rPr>
          <w:rtl/>
          <w:rPrChange w:id="238" w:author="user" w:date="2020-05-29T13:43:00Z">
            <w:rPr>
              <w:sz w:val="22"/>
              <w:szCs w:val="22"/>
              <w:rtl/>
            </w:rPr>
          </w:rPrChange>
        </w:rPr>
        <w:t xml:space="preserve"> הטיפולי </w:t>
      </w:r>
      <w:r w:rsidR="00001516" w:rsidRPr="003D5842">
        <w:rPr>
          <w:rFonts w:hint="eastAsia"/>
          <w:rtl/>
          <w:rPrChange w:id="239" w:author="user" w:date="2020-05-29T13:43:00Z">
            <w:rPr>
              <w:rFonts w:hint="eastAsia"/>
              <w:sz w:val="22"/>
              <w:szCs w:val="22"/>
              <w:rtl/>
            </w:rPr>
          </w:rPrChange>
        </w:rPr>
        <w:t>בהפיכתו</w:t>
      </w:r>
      <w:r w:rsidR="00005FE5" w:rsidRPr="003D5842">
        <w:rPr>
          <w:rtl/>
          <w:rPrChange w:id="240" w:author="user" w:date="2020-05-29T13:43:00Z">
            <w:rPr>
              <w:sz w:val="22"/>
              <w:szCs w:val="22"/>
              <w:rtl/>
            </w:rPr>
          </w:rPrChange>
        </w:rPr>
        <w:t xml:space="preserve"> לאינטגרטיבי, רציף, </w:t>
      </w:r>
      <w:r w:rsidR="00001516" w:rsidRPr="003D5842">
        <w:rPr>
          <w:rFonts w:hint="eastAsia"/>
          <w:rtl/>
          <w:rPrChange w:id="241" w:author="user" w:date="2020-05-29T13:43:00Z">
            <w:rPr>
              <w:rFonts w:hint="eastAsia"/>
              <w:sz w:val="22"/>
              <w:szCs w:val="22"/>
              <w:rtl/>
            </w:rPr>
          </w:rPrChange>
        </w:rPr>
        <w:t>נגיש</w:t>
      </w:r>
      <w:r w:rsidR="00001516" w:rsidRPr="003D5842">
        <w:rPr>
          <w:rtl/>
          <w:rPrChange w:id="242" w:author="user" w:date="2020-05-29T13:43:00Z">
            <w:rPr>
              <w:sz w:val="22"/>
              <w:szCs w:val="22"/>
              <w:rtl/>
            </w:rPr>
          </w:rPrChange>
        </w:rPr>
        <w:t xml:space="preserve"> </w:t>
      </w:r>
      <w:r w:rsidR="00005FE5" w:rsidRPr="003D5842">
        <w:rPr>
          <w:rtl/>
          <w:rPrChange w:id="243" w:author="user" w:date="2020-05-29T13:43:00Z">
            <w:rPr>
              <w:sz w:val="22"/>
              <w:szCs w:val="22"/>
              <w:rtl/>
            </w:rPr>
          </w:rPrChange>
        </w:rPr>
        <w:t>בבית</w:t>
      </w:r>
      <w:r w:rsidR="00001516" w:rsidRPr="003D5842">
        <w:rPr>
          <w:rtl/>
          <w:rPrChange w:id="244" w:author="user" w:date="2020-05-29T13:43:00Z">
            <w:rPr>
              <w:sz w:val="22"/>
              <w:szCs w:val="22"/>
              <w:rtl/>
            </w:rPr>
          </w:rPrChange>
        </w:rPr>
        <w:t xml:space="preserve"> או </w:t>
      </w:r>
      <w:r w:rsidR="00005FE5" w:rsidRPr="003D5842">
        <w:rPr>
          <w:rtl/>
          <w:rPrChange w:id="245" w:author="user" w:date="2020-05-29T13:43:00Z">
            <w:rPr>
              <w:sz w:val="22"/>
              <w:szCs w:val="22"/>
              <w:rtl/>
            </w:rPr>
          </w:rPrChange>
        </w:rPr>
        <w:t>בכל מקום</w:t>
      </w:r>
      <w:r w:rsidR="00001516" w:rsidRPr="003D5842">
        <w:rPr>
          <w:rtl/>
          <w:rPrChange w:id="246" w:author="user" w:date="2020-05-29T13:43:00Z">
            <w:rPr>
              <w:sz w:val="22"/>
              <w:szCs w:val="22"/>
              <w:rtl/>
            </w:rPr>
          </w:rPrChange>
        </w:rPr>
        <w:t xml:space="preserve"> אחר</w:t>
      </w:r>
      <w:r w:rsidR="00005FE5" w:rsidRPr="003D5842">
        <w:rPr>
          <w:rtl/>
          <w:rPrChange w:id="247" w:author="user" w:date="2020-05-29T13:43:00Z">
            <w:rPr>
              <w:sz w:val="22"/>
              <w:szCs w:val="22"/>
              <w:rtl/>
            </w:rPr>
          </w:rPrChange>
        </w:rPr>
        <w:t xml:space="preserve"> </w:t>
      </w:r>
      <w:r w:rsidRPr="003D5842">
        <w:rPr>
          <w:rFonts w:hint="eastAsia"/>
          <w:rtl/>
          <w:rPrChange w:id="248" w:author="user" w:date="2020-05-29T13:43:00Z">
            <w:rPr>
              <w:rFonts w:hint="eastAsia"/>
              <w:sz w:val="22"/>
              <w:szCs w:val="22"/>
              <w:rtl/>
            </w:rPr>
          </w:rPrChange>
        </w:rPr>
        <w:t>ומציב</w:t>
      </w:r>
      <w:r w:rsidRPr="003D5842">
        <w:rPr>
          <w:rtl/>
          <w:rPrChange w:id="249" w:author="user" w:date="2020-05-29T13:43:00Z">
            <w:rPr>
              <w:sz w:val="22"/>
              <w:szCs w:val="22"/>
              <w:rtl/>
            </w:rPr>
          </w:rPrChange>
        </w:rPr>
        <w:t xml:space="preserve"> </w:t>
      </w:r>
      <w:r w:rsidR="00005FE5" w:rsidRPr="003D5842">
        <w:rPr>
          <w:rFonts w:hint="eastAsia"/>
          <w:rtl/>
          <w:rPrChange w:id="250" w:author="user" w:date="2020-05-29T13:43:00Z">
            <w:rPr>
              <w:rFonts w:hint="eastAsia"/>
              <w:sz w:val="22"/>
              <w:szCs w:val="22"/>
              <w:rtl/>
            </w:rPr>
          </w:rPrChange>
        </w:rPr>
        <w:t>את</w:t>
      </w:r>
      <w:r w:rsidR="00005FE5" w:rsidRPr="003D5842">
        <w:rPr>
          <w:rtl/>
          <w:rPrChange w:id="251" w:author="user" w:date="2020-05-29T13:43:00Z">
            <w:rPr>
              <w:sz w:val="22"/>
              <w:szCs w:val="22"/>
              <w:rtl/>
            </w:rPr>
          </w:rPrChange>
        </w:rPr>
        <w:t xml:space="preserve"> המטופל </w:t>
      </w:r>
      <w:r w:rsidR="00001516" w:rsidRPr="003D5842">
        <w:rPr>
          <w:rFonts w:hint="eastAsia"/>
          <w:rtl/>
          <w:rPrChange w:id="252" w:author="user" w:date="2020-05-29T13:43:00Z">
            <w:rPr>
              <w:rFonts w:hint="eastAsia"/>
              <w:sz w:val="22"/>
              <w:szCs w:val="22"/>
              <w:rtl/>
            </w:rPr>
          </w:rPrChange>
        </w:rPr>
        <w:t>ואורח</w:t>
      </w:r>
      <w:r w:rsidR="00E84C57" w:rsidRPr="003D5842">
        <w:rPr>
          <w:rtl/>
          <w:rPrChange w:id="253" w:author="user" w:date="2020-05-29T13:43:00Z">
            <w:rPr>
              <w:sz w:val="22"/>
              <w:szCs w:val="22"/>
              <w:rtl/>
            </w:rPr>
          </w:rPrChange>
        </w:rPr>
        <w:t xml:space="preserve"> חייו </w:t>
      </w:r>
      <w:r w:rsidR="00005FE5" w:rsidRPr="003D5842">
        <w:rPr>
          <w:rFonts w:hint="eastAsia"/>
          <w:rtl/>
          <w:rPrChange w:id="254" w:author="user" w:date="2020-05-29T13:43:00Z">
            <w:rPr>
              <w:rFonts w:hint="eastAsia"/>
              <w:sz w:val="22"/>
              <w:szCs w:val="22"/>
              <w:rtl/>
            </w:rPr>
          </w:rPrChange>
        </w:rPr>
        <w:t>במרכז</w:t>
      </w:r>
      <w:r w:rsidR="00005FE5" w:rsidRPr="003D5842">
        <w:rPr>
          <w:rtl/>
          <w:rPrChange w:id="255" w:author="user" w:date="2020-05-29T13:43:00Z">
            <w:rPr>
              <w:sz w:val="22"/>
              <w:szCs w:val="22"/>
              <w:rtl/>
            </w:rPr>
          </w:rPrChange>
        </w:rPr>
        <w:t>.</w:t>
      </w:r>
    </w:p>
    <w:p w14:paraId="3EE449B0" w14:textId="067F805F" w:rsidR="00AD6573" w:rsidRPr="003D5842" w:rsidRDefault="002B390A">
      <w:pPr>
        <w:rPr>
          <w:rtl/>
          <w:rPrChange w:id="256" w:author="user" w:date="2020-05-29T13:43:00Z">
            <w:rPr>
              <w:sz w:val="22"/>
              <w:szCs w:val="22"/>
              <w:rtl/>
            </w:rPr>
          </w:rPrChange>
        </w:rPr>
        <w:pPrChange w:id="257" w:author="user" w:date="2020-05-29T18:00:00Z">
          <w:pPr/>
        </w:pPrChange>
      </w:pPr>
      <w:r w:rsidRPr="003D5842">
        <w:rPr>
          <w:rtl/>
          <w:rPrChange w:id="258" w:author="user" w:date="2020-05-29T13:43:00Z">
            <w:rPr>
              <w:sz w:val="22"/>
              <w:szCs w:val="22"/>
              <w:rtl/>
            </w:rPr>
          </w:rPrChange>
        </w:rPr>
        <w:t xml:space="preserve">  </w:t>
      </w:r>
      <w:r w:rsidR="00FC0D08" w:rsidRPr="003D5842">
        <w:rPr>
          <w:rFonts w:hint="eastAsia"/>
          <w:rtl/>
          <w:rPrChange w:id="259" w:author="user" w:date="2020-05-29T13:43:00Z">
            <w:rPr>
              <w:rFonts w:hint="eastAsia"/>
              <w:sz w:val="22"/>
              <w:szCs w:val="22"/>
              <w:rtl/>
            </w:rPr>
          </w:rPrChange>
        </w:rPr>
        <w:t>הטכנולוגיות</w:t>
      </w:r>
      <w:r w:rsidR="00FC0D08" w:rsidRPr="003D5842">
        <w:rPr>
          <w:rtl/>
          <w:rPrChange w:id="260" w:author="user" w:date="2020-05-29T13:43:00Z">
            <w:rPr>
              <w:sz w:val="22"/>
              <w:szCs w:val="22"/>
              <w:rtl/>
            </w:rPr>
          </w:rPrChange>
        </w:rPr>
        <w:t xml:space="preserve"> הנ"ל מסתמכות </w:t>
      </w:r>
      <w:r w:rsidRPr="003D5842">
        <w:rPr>
          <w:rtl/>
          <w:rPrChange w:id="261" w:author="user" w:date="2020-05-29T13:43:00Z">
            <w:rPr>
              <w:sz w:val="22"/>
              <w:szCs w:val="22"/>
              <w:rtl/>
            </w:rPr>
          </w:rPrChange>
        </w:rPr>
        <w:t xml:space="preserve">  </w:t>
      </w:r>
      <w:r w:rsidR="00FC0D08" w:rsidRPr="003D5842">
        <w:rPr>
          <w:rFonts w:hint="eastAsia"/>
          <w:rtl/>
          <w:rPrChange w:id="262" w:author="user" w:date="2020-05-29T13:43:00Z">
            <w:rPr>
              <w:rFonts w:hint="eastAsia"/>
              <w:sz w:val="22"/>
              <w:szCs w:val="22"/>
              <w:rtl/>
            </w:rPr>
          </w:rPrChange>
        </w:rPr>
        <w:t>על</w:t>
      </w:r>
      <w:r w:rsidR="00FC0D08" w:rsidRPr="003D5842">
        <w:rPr>
          <w:rtl/>
          <w:rPrChange w:id="263" w:author="user" w:date="2020-05-29T13:43:00Z">
            <w:rPr>
              <w:sz w:val="22"/>
              <w:szCs w:val="22"/>
              <w:rtl/>
            </w:rPr>
          </w:rPrChange>
        </w:rPr>
        <w:t xml:space="preserve"> </w:t>
      </w:r>
      <w:r w:rsidRPr="003D5842">
        <w:rPr>
          <w:rFonts w:hint="eastAsia"/>
          <w:rtl/>
          <w:rPrChange w:id="264" w:author="user" w:date="2020-05-29T13:43:00Z">
            <w:rPr>
              <w:rFonts w:hint="eastAsia"/>
              <w:sz w:val="22"/>
              <w:szCs w:val="22"/>
              <w:rtl/>
            </w:rPr>
          </w:rPrChange>
        </w:rPr>
        <w:t>חיישנים</w:t>
      </w:r>
      <w:r w:rsidR="00B85B6D" w:rsidRPr="003D5842">
        <w:rPr>
          <w:rtl/>
          <w:rPrChange w:id="265" w:author="user" w:date="2020-05-29T13:43:00Z">
            <w:rPr>
              <w:sz w:val="22"/>
              <w:szCs w:val="22"/>
              <w:rtl/>
            </w:rPr>
          </w:rPrChange>
        </w:rPr>
        <w:t>,</w:t>
      </w:r>
      <w:r w:rsidR="00FC0D08" w:rsidRPr="003D5842">
        <w:rPr>
          <w:rtl/>
          <w:rPrChange w:id="266" w:author="user" w:date="2020-05-29T13:43:00Z">
            <w:rPr>
              <w:sz w:val="22"/>
              <w:szCs w:val="22"/>
              <w:rtl/>
            </w:rPr>
          </w:rPrChange>
        </w:rPr>
        <w:t xml:space="preserve"> מזעור המחשוב </w:t>
      </w:r>
      <w:r w:rsidR="00B85B6D" w:rsidRPr="003D5842">
        <w:rPr>
          <w:rFonts w:hint="eastAsia"/>
          <w:rtl/>
          <w:rPrChange w:id="267" w:author="user" w:date="2020-05-29T13:43:00Z">
            <w:rPr>
              <w:rFonts w:hint="eastAsia"/>
              <w:sz w:val="22"/>
              <w:szCs w:val="22"/>
              <w:rtl/>
            </w:rPr>
          </w:rPrChange>
        </w:rPr>
        <w:t>ו</w:t>
      </w:r>
      <w:r w:rsidR="00FC0D08" w:rsidRPr="003D5842">
        <w:rPr>
          <w:rFonts w:hint="eastAsia"/>
          <w:rtl/>
          <w:rPrChange w:id="268" w:author="user" w:date="2020-05-29T13:43:00Z">
            <w:rPr>
              <w:rFonts w:hint="eastAsia"/>
              <w:sz w:val="22"/>
              <w:szCs w:val="22"/>
              <w:rtl/>
            </w:rPr>
          </w:rPrChange>
        </w:rPr>
        <w:t>על</w:t>
      </w:r>
      <w:r w:rsidR="00FC0D08" w:rsidRPr="003D5842">
        <w:rPr>
          <w:rtl/>
          <w:rPrChange w:id="269" w:author="user" w:date="2020-05-29T13:43:00Z">
            <w:rPr>
              <w:sz w:val="22"/>
              <w:szCs w:val="22"/>
              <w:rtl/>
            </w:rPr>
          </w:rPrChange>
        </w:rPr>
        <w:t xml:space="preserve"> </w:t>
      </w:r>
      <w:r w:rsidR="00FC0D08" w:rsidRPr="003D5842">
        <w:rPr>
          <w:rFonts w:hint="eastAsia"/>
          <w:rtl/>
          <w:rPrChange w:id="270" w:author="user" w:date="2020-05-29T13:43:00Z">
            <w:rPr>
              <w:rFonts w:hint="eastAsia"/>
              <w:sz w:val="22"/>
              <w:szCs w:val="22"/>
              <w:rtl/>
            </w:rPr>
          </w:rPrChange>
        </w:rPr>
        <w:t>קישוריות</w:t>
      </w:r>
      <w:r w:rsidR="00FC0D08" w:rsidRPr="003D5842">
        <w:rPr>
          <w:rtl/>
          <w:rPrChange w:id="271" w:author="user" w:date="2020-05-29T13:43:00Z">
            <w:rPr>
              <w:sz w:val="22"/>
              <w:szCs w:val="22"/>
              <w:rtl/>
            </w:rPr>
          </w:rPrChange>
        </w:rPr>
        <w:t xml:space="preserve"> </w:t>
      </w:r>
      <w:r w:rsidR="00FC0D08" w:rsidRPr="003D5842">
        <w:rPr>
          <w:rFonts w:hint="eastAsia"/>
          <w:rtl/>
          <w:rPrChange w:id="272" w:author="user" w:date="2020-05-29T13:43:00Z">
            <w:rPr>
              <w:rFonts w:hint="eastAsia"/>
              <w:sz w:val="22"/>
              <w:szCs w:val="22"/>
              <w:rtl/>
            </w:rPr>
          </w:rPrChange>
        </w:rPr>
        <w:t>רציפה</w:t>
      </w:r>
      <w:r w:rsidR="00FC0D08" w:rsidRPr="003D5842">
        <w:rPr>
          <w:rtl/>
          <w:rPrChange w:id="273" w:author="user" w:date="2020-05-29T13:43:00Z">
            <w:rPr>
              <w:sz w:val="22"/>
              <w:szCs w:val="22"/>
              <w:rtl/>
            </w:rPr>
          </w:rPrChange>
        </w:rPr>
        <w:t xml:space="preserve"> </w:t>
      </w:r>
      <w:r w:rsidR="00FC0D08" w:rsidRPr="003D5842">
        <w:rPr>
          <w:rFonts w:hint="eastAsia"/>
          <w:rtl/>
          <w:rPrChange w:id="274" w:author="user" w:date="2020-05-29T13:43:00Z">
            <w:rPr>
              <w:rFonts w:hint="eastAsia"/>
              <w:sz w:val="22"/>
              <w:szCs w:val="22"/>
              <w:rtl/>
            </w:rPr>
          </w:rPrChange>
        </w:rPr>
        <w:t>או</w:t>
      </w:r>
      <w:r w:rsidR="00FC0D08" w:rsidRPr="003D5842">
        <w:rPr>
          <w:rtl/>
          <w:rPrChange w:id="275" w:author="user" w:date="2020-05-29T13:43:00Z">
            <w:rPr>
              <w:sz w:val="22"/>
              <w:szCs w:val="22"/>
              <w:rtl/>
            </w:rPr>
          </w:rPrChange>
        </w:rPr>
        <w:t xml:space="preserve"> </w:t>
      </w:r>
      <w:r w:rsidR="00FC0D08" w:rsidRPr="003D5842">
        <w:rPr>
          <w:rFonts w:hint="eastAsia"/>
          <w:rtl/>
          <w:rPrChange w:id="276" w:author="user" w:date="2020-05-29T13:43:00Z">
            <w:rPr>
              <w:rFonts w:hint="eastAsia"/>
              <w:sz w:val="22"/>
              <w:szCs w:val="22"/>
              <w:rtl/>
            </w:rPr>
          </w:rPrChange>
        </w:rPr>
        <w:t>מתוזמנת</w:t>
      </w:r>
      <w:r w:rsidR="00001516" w:rsidRPr="003D5842">
        <w:rPr>
          <w:rtl/>
          <w:rPrChange w:id="277" w:author="user" w:date="2020-05-29T13:43:00Z">
            <w:rPr>
              <w:sz w:val="22"/>
              <w:szCs w:val="22"/>
              <w:rtl/>
            </w:rPr>
          </w:rPrChange>
        </w:rPr>
        <w:t>,</w:t>
      </w:r>
      <w:r w:rsidR="00FC0D08" w:rsidRPr="003D5842">
        <w:rPr>
          <w:rtl/>
          <w:rPrChange w:id="278" w:author="user" w:date="2020-05-29T13:43:00Z">
            <w:rPr>
              <w:sz w:val="22"/>
              <w:szCs w:val="22"/>
              <w:rtl/>
            </w:rPr>
          </w:rPrChange>
        </w:rPr>
        <w:t xml:space="preserve"> </w:t>
      </w:r>
      <w:r w:rsidR="00001516" w:rsidRPr="003D5842">
        <w:rPr>
          <w:rtl/>
          <w:rPrChange w:id="279" w:author="user" w:date="2020-05-29T13:43:00Z">
            <w:rPr>
              <w:sz w:val="22"/>
              <w:szCs w:val="22"/>
              <w:rtl/>
            </w:rPr>
          </w:rPrChange>
        </w:rPr>
        <w:t xml:space="preserve"> ה</w:t>
      </w:r>
      <w:r w:rsidR="00FC0D08" w:rsidRPr="003D5842">
        <w:rPr>
          <w:rFonts w:hint="eastAsia"/>
          <w:rtl/>
          <w:rPrChange w:id="280" w:author="user" w:date="2020-05-29T13:43:00Z">
            <w:rPr>
              <w:rFonts w:hint="eastAsia"/>
              <w:sz w:val="22"/>
              <w:szCs w:val="22"/>
              <w:rtl/>
            </w:rPr>
          </w:rPrChange>
        </w:rPr>
        <w:t>נעשית</w:t>
      </w:r>
      <w:r w:rsidR="00FC0D08" w:rsidRPr="003D5842">
        <w:rPr>
          <w:rtl/>
          <w:rPrChange w:id="281" w:author="user" w:date="2020-05-29T13:43:00Z">
            <w:rPr>
              <w:sz w:val="22"/>
              <w:szCs w:val="22"/>
              <w:rtl/>
            </w:rPr>
          </w:rPrChange>
        </w:rPr>
        <w:t xml:space="preserve"> ברובה </w:t>
      </w:r>
      <w:r w:rsidRPr="003D5842">
        <w:rPr>
          <w:rFonts w:hint="eastAsia"/>
          <w:rtl/>
          <w:rPrChange w:id="282" w:author="user" w:date="2020-05-29T13:43:00Z">
            <w:rPr>
              <w:rFonts w:hint="eastAsia"/>
              <w:sz w:val="22"/>
              <w:szCs w:val="22"/>
              <w:rtl/>
            </w:rPr>
          </w:rPrChange>
        </w:rPr>
        <w:t>בתווך</w:t>
      </w:r>
      <w:r w:rsidR="00FC0D08" w:rsidRPr="003D5842">
        <w:rPr>
          <w:rtl/>
          <w:rPrChange w:id="283" w:author="user" w:date="2020-05-29T13:43:00Z">
            <w:rPr>
              <w:sz w:val="22"/>
              <w:szCs w:val="22"/>
              <w:rtl/>
            </w:rPr>
          </w:rPrChange>
        </w:rPr>
        <w:t xml:space="preserve"> האינטרנט</w:t>
      </w:r>
      <w:r w:rsidR="00F82E0F" w:rsidRPr="003D5842">
        <w:rPr>
          <w:rtl/>
          <w:rPrChange w:id="284" w:author="user" w:date="2020-05-29T13:43:00Z">
            <w:rPr>
              <w:sz w:val="22"/>
              <w:szCs w:val="22"/>
              <w:rtl/>
            </w:rPr>
          </w:rPrChange>
        </w:rPr>
        <w:t>,</w:t>
      </w:r>
      <w:r w:rsidR="00FC0D08" w:rsidRPr="003D5842">
        <w:rPr>
          <w:rtl/>
          <w:rPrChange w:id="285" w:author="user" w:date="2020-05-29T13:43:00Z">
            <w:rPr>
              <w:sz w:val="22"/>
              <w:szCs w:val="22"/>
              <w:rtl/>
            </w:rPr>
          </w:rPrChange>
        </w:rPr>
        <w:t xml:space="preserve"> </w:t>
      </w:r>
      <w:r w:rsidR="00F82E0F" w:rsidRPr="003D5842">
        <w:rPr>
          <w:rFonts w:hint="eastAsia"/>
          <w:rtl/>
          <w:rPrChange w:id="286" w:author="user" w:date="2020-05-29T13:43:00Z">
            <w:rPr>
              <w:rFonts w:hint="eastAsia"/>
              <w:sz w:val="22"/>
              <w:szCs w:val="22"/>
              <w:rtl/>
            </w:rPr>
          </w:rPrChange>
        </w:rPr>
        <w:t>אשר</w:t>
      </w:r>
      <w:r w:rsidR="00FC0D08" w:rsidRPr="003D5842">
        <w:rPr>
          <w:rtl/>
          <w:rPrChange w:id="287" w:author="user" w:date="2020-05-29T13:43:00Z">
            <w:rPr>
              <w:sz w:val="22"/>
              <w:szCs w:val="22"/>
              <w:rtl/>
            </w:rPr>
          </w:rPrChange>
        </w:rPr>
        <w:t xml:space="preserve"> </w:t>
      </w:r>
      <w:r w:rsidR="00F82E0F" w:rsidRPr="003D5842">
        <w:rPr>
          <w:rFonts w:hint="eastAsia"/>
          <w:rtl/>
          <w:rPrChange w:id="288" w:author="user" w:date="2020-05-29T13:43:00Z">
            <w:rPr>
              <w:rFonts w:hint="eastAsia"/>
              <w:sz w:val="22"/>
              <w:szCs w:val="22"/>
              <w:rtl/>
            </w:rPr>
          </w:rPrChange>
        </w:rPr>
        <w:t>פתוח</w:t>
      </w:r>
      <w:r w:rsidR="00F82E0F" w:rsidRPr="003D5842">
        <w:rPr>
          <w:rtl/>
          <w:rPrChange w:id="289" w:author="user" w:date="2020-05-29T13:43:00Z">
            <w:rPr>
              <w:sz w:val="22"/>
              <w:szCs w:val="22"/>
              <w:rtl/>
            </w:rPr>
          </w:rPrChange>
        </w:rPr>
        <w:t xml:space="preserve"> </w:t>
      </w:r>
      <w:r w:rsidR="00F82E0F" w:rsidRPr="003D5842">
        <w:rPr>
          <w:rFonts w:hint="eastAsia"/>
          <w:rtl/>
          <w:rPrChange w:id="290" w:author="user" w:date="2020-05-29T13:43:00Z">
            <w:rPr>
              <w:rFonts w:hint="eastAsia"/>
              <w:sz w:val="22"/>
              <w:szCs w:val="22"/>
              <w:rtl/>
            </w:rPr>
          </w:rPrChange>
        </w:rPr>
        <w:t>לכל</w:t>
      </w:r>
      <w:r w:rsidR="00F82E0F" w:rsidRPr="003D5842">
        <w:rPr>
          <w:rtl/>
          <w:rPrChange w:id="291" w:author="user" w:date="2020-05-29T13:43:00Z">
            <w:rPr>
              <w:sz w:val="22"/>
              <w:szCs w:val="22"/>
              <w:rtl/>
            </w:rPr>
          </w:rPrChange>
        </w:rPr>
        <w:t>.</w:t>
      </w:r>
      <w:r w:rsidR="00FC0D08" w:rsidRPr="003D5842">
        <w:rPr>
          <w:rtl/>
          <w:rPrChange w:id="292" w:author="user" w:date="2020-05-29T13:43:00Z">
            <w:rPr>
              <w:sz w:val="22"/>
              <w:szCs w:val="22"/>
              <w:rtl/>
            </w:rPr>
          </w:rPrChange>
        </w:rPr>
        <w:t xml:space="preserve"> בכך</w:t>
      </w:r>
      <w:r w:rsidR="00F82E0F" w:rsidRPr="003D5842">
        <w:rPr>
          <w:rtl/>
          <w:rPrChange w:id="293" w:author="user" w:date="2020-05-29T13:43:00Z">
            <w:rPr>
              <w:sz w:val="22"/>
              <w:szCs w:val="22"/>
              <w:rtl/>
            </w:rPr>
          </w:rPrChange>
        </w:rPr>
        <w:t>,</w:t>
      </w:r>
      <w:r w:rsidR="00FC0D08" w:rsidRPr="003D5842">
        <w:rPr>
          <w:rtl/>
          <w:rPrChange w:id="294" w:author="user" w:date="2020-05-29T13:43:00Z">
            <w:rPr>
              <w:sz w:val="22"/>
              <w:szCs w:val="22"/>
              <w:rtl/>
            </w:rPr>
          </w:rPrChange>
        </w:rPr>
        <w:t xml:space="preserve"> </w:t>
      </w:r>
      <w:r w:rsidR="00F82E0F" w:rsidRPr="003D5842">
        <w:rPr>
          <w:rFonts w:hint="eastAsia"/>
          <w:rtl/>
          <w:rPrChange w:id="295" w:author="user" w:date="2020-05-29T13:43:00Z">
            <w:rPr>
              <w:rFonts w:hint="eastAsia"/>
              <w:sz w:val="22"/>
              <w:szCs w:val="22"/>
              <w:rtl/>
            </w:rPr>
          </w:rPrChange>
        </w:rPr>
        <w:t>טכנולוגיות</w:t>
      </w:r>
      <w:r w:rsidR="00F82E0F" w:rsidRPr="003D5842">
        <w:rPr>
          <w:rtl/>
          <w:rPrChange w:id="296" w:author="user" w:date="2020-05-29T13:43:00Z">
            <w:rPr>
              <w:sz w:val="22"/>
              <w:szCs w:val="22"/>
              <w:rtl/>
            </w:rPr>
          </w:rPrChange>
        </w:rPr>
        <w:t xml:space="preserve"> אלו </w:t>
      </w:r>
      <w:r w:rsidR="00FC0D08" w:rsidRPr="003D5842">
        <w:rPr>
          <w:rFonts w:hint="eastAsia"/>
          <w:rtl/>
          <w:rPrChange w:id="297" w:author="user" w:date="2020-05-29T13:43:00Z">
            <w:rPr>
              <w:rFonts w:hint="eastAsia"/>
              <w:sz w:val="22"/>
              <w:szCs w:val="22"/>
              <w:rtl/>
            </w:rPr>
          </w:rPrChange>
        </w:rPr>
        <w:t>חשופות</w:t>
      </w:r>
      <w:r w:rsidR="00FC0D08" w:rsidRPr="003D5842">
        <w:rPr>
          <w:rtl/>
          <w:rPrChange w:id="298" w:author="user" w:date="2020-05-29T13:43:00Z">
            <w:rPr>
              <w:sz w:val="22"/>
              <w:szCs w:val="22"/>
              <w:rtl/>
            </w:rPr>
          </w:rPrChange>
        </w:rPr>
        <w:t xml:space="preserve"> </w:t>
      </w:r>
      <w:r w:rsidR="00FC0D08" w:rsidRPr="003D5842">
        <w:rPr>
          <w:rFonts w:hint="eastAsia"/>
          <w:rtl/>
          <w:rPrChange w:id="299" w:author="user" w:date="2020-05-29T13:43:00Z">
            <w:rPr>
              <w:rFonts w:hint="eastAsia"/>
              <w:sz w:val="22"/>
              <w:szCs w:val="22"/>
              <w:rtl/>
            </w:rPr>
          </w:rPrChange>
        </w:rPr>
        <w:t>לאיומי</w:t>
      </w:r>
      <w:r w:rsidR="00FC0D08" w:rsidRPr="003D5842">
        <w:rPr>
          <w:rtl/>
          <w:rPrChange w:id="300" w:author="user" w:date="2020-05-29T13:43:00Z">
            <w:rPr>
              <w:sz w:val="22"/>
              <w:szCs w:val="22"/>
              <w:rtl/>
            </w:rPr>
          </w:rPrChange>
        </w:rPr>
        <w:t xml:space="preserve"> </w:t>
      </w:r>
      <w:r w:rsidR="00FC0D08" w:rsidRPr="003D5842">
        <w:rPr>
          <w:rFonts w:hint="eastAsia"/>
          <w:rtl/>
          <w:rPrChange w:id="301" w:author="user" w:date="2020-05-29T13:43:00Z">
            <w:rPr>
              <w:rFonts w:hint="eastAsia"/>
              <w:sz w:val="22"/>
              <w:szCs w:val="22"/>
              <w:rtl/>
            </w:rPr>
          </w:rPrChange>
        </w:rPr>
        <w:t>ס</w:t>
      </w:r>
      <w:r w:rsidR="00F82E0F" w:rsidRPr="003D5842">
        <w:rPr>
          <w:rFonts w:hint="eastAsia"/>
          <w:rtl/>
          <w:rPrChange w:id="302" w:author="user" w:date="2020-05-29T13:43:00Z">
            <w:rPr>
              <w:rFonts w:hint="eastAsia"/>
              <w:sz w:val="22"/>
              <w:szCs w:val="22"/>
              <w:rtl/>
            </w:rPr>
          </w:rPrChange>
        </w:rPr>
        <w:t>יי</w:t>
      </w:r>
      <w:r w:rsidR="00FC0D08" w:rsidRPr="003D5842">
        <w:rPr>
          <w:rFonts w:hint="eastAsia"/>
          <w:rtl/>
          <w:rPrChange w:id="303" w:author="user" w:date="2020-05-29T13:43:00Z">
            <w:rPr>
              <w:rFonts w:hint="eastAsia"/>
              <w:sz w:val="22"/>
              <w:szCs w:val="22"/>
              <w:rtl/>
            </w:rPr>
          </w:rPrChange>
        </w:rPr>
        <w:t>בר</w:t>
      </w:r>
      <w:r w:rsidR="00F82E0F" w:rsidRPr="003D5842">
        <w:rPr>
          <w:rtl/>
          <w:rPrChange w:id="304" w:author="user" w:date="2020-05-29T13:43:00Z">
            <w:rPr>
              <w:sz w:val="22"/>
              <w:szCs w:val="22"/>
              <w:rtl/>
            </w:rPr>
          </w:rPrChange>
        </w:rPr>
        <w:t>,</w:t>
      </w:r>
      <w:r w:rsidR="00FC0D08" w:rsidRPr="003D5842">
        <w:rPr>
          <w:rtl/>
          <w:rPrChange w:id="305" w:author="user" w:date="2020-05-29T13:43:00Z">
            <w:rPr>
              <w:sz w:val="22"/>
              <w:szCs w:val="22"/>
              <w:rtl/>
            </w:rPr>
          </w:rPrChange>
        </w:rPr>
        <w:t xml:space="preserve"> החל מאיום על פרטיות המידע</w:t>
      </w:r>
      <w:r w:rsidR="00B85B6D" w:rsidRPr="003D5842">
        <w:rPr>
          <w:rtl/>
          <w:rPrChange w:id="306" w:author="user" w:date="2020-05-29T13:43:00Z">
            <w:rPr>
              <w:sz w:val="22"/>
              <w:szCs w:val="22"/>
              <w:rtl/>
            </w:rPr>
          </w:rPrChange>
        </w:rPr>
        <w:t xml:space="preserve">, </w:t>
      </w:r>
      <w:r w:rsidR="00B85B6D" w:rsidRPr="003D5842">
        <w:rPr>
          <w:rFonts w:hint="eastAsia"/>
          <w:rtl/>
          <w:rPrChange w:id="307" w:author="user" w:date="2020-05-29T13:43:00Z">
            <w:rPr>
              <w:rFonts w:hint="eastAsia"/>
              <w:sz w:val="22"/>
              <w:szCs w:val="22"/>
              <w:rtl/>
            </w:rPr>
          </w:rPrChange>
        </w:rPr>
        <w:t>אמינותו</w:t>
      </w:r>
      <w:r w:rsidR="00FC0D08" w:rsidRPr="003D5842">
        <w:rPr>
          <w:rtl/>
          <w:rPrChange w:id="308" w:author="user" w:date="2020-05-29T13:43:00Z">
            <w:rPr>
              <w:sz w:val="22"/>
              <w:szCs w:val="22"/>
              <w:rtl/>
            </w:rPr>
          </w:rPrChange>
        </w:rPr>
        <w:t xml:space="preserve"> וכלה בהשתלטות על עזרים רפואיים מרחוק</w:t>
      </w:r>
      <w:r w:rsidR="00F82E0F" w:rsidRPr="003D5842">
        <w:rPr>
          <w:rtl/>
          <w:rPrChange w:id="309" w:author="user" w:date="2020-05-29T13:43:00Z">
            <w:rPr>
              <w:sz w:val="22"/>
              <w:szCs w:val="22"/>
              <w:rtl/>
            </w:rPr>
          </w:rPrChange>
        </w:rPr>
        <w:t xml:space="preserve">, </w:t>
      </w:r>
      <w:r w:rsidR="00F82E0F" w:rsidRPr="003D5842">
        <w:rPr>
          <w:rFonts w:hint="eastAsia"/>
          <w:rtl/>
          <w:rPrChange w:id="310" w:author="user" w:date="2020-05-29T13:43:00Z">
            <w:rPr>
              <w:rFonts w:hint="eastAsia"/>
              <w:sz w:val="22"/>
              <w:szCs w:val="22"/>
              <w:rtl/>
            </w:rPr>
          </w:rPrChange>
        </w:rPr>
        <w:t>העלול</w:t>
      </w:r>
      <w:r w:rsidR="00F82E0F" w:rsidRPr="003D5842">
        <w:rPr>
          <w:rtl/>
          <w:rPrChange w:id="311" w:author="user" w:date="2020-05-29T13:43:00Z">
            <w:rPr>
              <w:sz w:val="22"/>
              <w:szCs w:val="22"/>
              <w:rtl/>
            </w:rPr>
          </w:rPrChange>
        </w:rPr>
        <w:t xml:space="preserve"> </w:t>
      </w:r>
      <w:r w:rsidR="00F82E0F" w:rsidRPr="003D5842">
        <w:rPr>
          <w:rFonts w:hint="eastAsia"/>
          <w:rtl/>
          <w:rPrChange w:id="312" w:author="user" w:date="2020-05-29T13:43:00Z">
            <w:rPr>
              <w:rFonts w:hint="eastAsia"/>
              <w:sz w:val="22"/>
              <w:szCs w:val="22"/>
              <w:rtl/>
            </w:rPr>
          </w:rPrChange>
        </w:rPr>
        <w:t>להביא</w:t>
      </w:r>
      <w:r w:rsidR="00F82E0F" w:rsidRPr="003D5842">
        <w:rPr>
          <w:rtl/>
          <w:rPrChange w:id="313" w:author="user" w:date="2020-05-29T13:43:00Z">
            <w:rPr>
              <w:sz w:val="22"/>
              <w:szCs w:val="22"/>
              <w:rtl/>
            </w:rPr>
          </w:rPrChange>
        </w:rPr>
        <w:t xml:space="preserve"> </w:t>
      </w:r>
      <w:r w:rsidR="00F82E0F" w:rsidRPr="003D5842">
        <w:rPr>
          <w:rFonts w:hint="eastAsia"/>
          <w:rtl/>
          <w:rPrChange w:id="314" w:author="user" w:date="2020-05-29T13:43:00Z">
            <w:rPr>
              <w:rFonts w:hint="eastAsia"/>
              <w:sz w:val="22"/>
              <w:szCs w:val="22"/>
              <w:rtl/>
            </w:rPr>
          </w:rPrChange>
        </w:rPr>
        <w:t>ל</w:t>
      </w:r>
      <w:r w:rsidR="00FC0D08" w:rsidRPr="003D5842">
        <w:rPr>
          <w:rFonts w:hint="eastAsia"/>
          <w:rtl/>
          <w:rPrChange w:id="315" w:author="user" w:date="2020-05-29T13:43:00Z">
            <w:rPr>
              <w:rFonts w:hint="eastAsia"/>
              <w:sz w:val="22"/>
              <w:szCs w:val="22"/>
              <w:rtl/>
            </w:rPr>
          </w:rPrChange>
        </w:rPr>
        <w:t>סיכון</w:t>
      </w:r>
      <w:r w:rsidR="00FC0D08" w:rsidRPr="003D5842">
        <w:rPr>
          <w:rtl/>
          <w:rPrChange w:id="316" w:author="user" w:date="2020-05-29T13:43:00Z">
            <w:rPr>
              <w:sz w:val="22"/>
              <w:szCs w:val="22"/>
              <w:rtl/>
            </w:rPr>
          </w:rPrChange>
        </w:rPr>
        <w:t xml:space="preserve"> </w:t>
      </w:r>
      <w:r w:rsidR="00FC0D08" w:rsidRPr="003D5842">
        <w:rPr>
          <w:rFonts w:hint="eastAsia"/>
          <w:rtl/>
          <w:rPrChange w:id="317" w:author="user" w:date="2020-05-29T13:43:00Z">
            <w:rPr>
              <w:rFonts w:hint="eastAsia"/>
              <w:sz w:val="22"/>
              <w:szCs w:val="22"/>
              <w:rtl/>
            </w:rPr>
          </w:rPrChange>
        </w:rPr>
        <w:t>ושליטה</w:t>
      </w:r>
      <w:r w:rsidR="00FC0D08" w:rsidRPr="003D5842">
        <w:rPr>
          <w:rtl/>
          <w:rPrChange w:id="318" w:author="user" w:date="2020-05-29T13:43:00Z">
            <w:rPr>
              <w:sz w:val="22"/>
              <w:szCs w:val="22"/>
              <w:rtl/>
            </w:rPr>
          </w:rPrChange>
        </w:rPr>
        <w:t xml:space="preserve"> </w:t>
      </w:r>
      <w:r w:rsidR="00FC0D08" w:rsidRPr="003D5842">
        <w:rPr>
          <w:rFonts w:hint="eastAsia"/>
          <w:rtl/>
          <w:rPrChange w:id="319" w:author="user" w:date="2020-05-29T13:43:00Z">
            <w:rPr>
              <w:rFonts w:hint="eastAsia"/>
              <w:sz w:val="22"/>
              <w:szCs w:val="22"/>
              <w:rtl/>
            </w:rPr>
          </w:rPrChange>
        </w:rPr>
        <w:t>על</w:t>
      </w:r>
      <w:r w:rsidR="00FC0D08" w:rsidRPr="003D5842">
        <w:rPr>
          <w:rtl/>
          <w:rPrChange w:id="320" w:author="user" w:date="2020-05-29T13:43:00Z">
            <w:rPr>
              <w:sz w:val="22"/>
              <w:szCs w:val="22"/>
              <w:rtl/>
            </w:rPr>
          </w:rPrChange>
        </w:rPr>
        <w:t xml:space="preserve"> </w:t>
      </w:r>
      <w:r w:rsidR="00FC0D08" w:rsidRPr="003D5842">
        <w:rPr>
          <w:rFonts w:hint="eastAsia"/>
          <w:rtl/>
          <w:rPrChange w:id="321" w:author="user" w:date="2020-05-29T13:43:00Z">
            <w:rPr>
              <w:rFonts w:hint="eastAsia"/>
              <w:sz w:val="22"/>
              <w:szCs w:val="22"/>
              <w:rtl/>
            </w:rPr>
          </w:rPrChange>
        </w:rPr>
        <w:t>חייהם</w:t>
      </w:r>
      <w:r w:rsidR="00FC0D08" w:rsidRPr="003D5842">
        <w:rPr>
          <w:rtl/>
          <w:rPrChange w:id="322" w:author="user" w:date="2020-05-29T13:43:00Z">
            <w:rPr>
              <w:sz w:val="22"/>
              <w:szCs w:val="22"/>
              <w:rtl/>
            </w:rPr>
          </w:rPrChange>
        </w:rPr>
        <w:t xml:space="preserve"> </w:t>
      </w:r>
      <w:r w:rsidR="00FC0D08" w:rsidRPr="003D5842">
        <w:rPr>
          <w:rFonts w:hint="eastAsia"/>
          <w:rtl/>
          <w:rPrChange w:id="323" w:author="user" w:date="2020-05-29T13:43:00Z">
            <w:rPr>
              <w:rFonts w:hint="eastAsia"/>
              <w:sz w:val="22"/>
              <w:szCs w:val="22"/>
              <w:rtl/>
            </w:rPr>
          </w:rPrChange>
        </w:rPr>
        <w:t>של</w:t>
      </w:r>
      <w:r w:rsidR="00FC0D08" w:rsidRPr="003D5842">
        <w:rPr>
          <w:rtl/>
          <w:rPrChange w:id="324" w:author="user" w:date="2020-05-29T13:43:00Z">
            <w:rPr>
              <w:sz w:val="22"/>
              <w:szCs w:val="22"/>
              <w:rtl/>
            </w:rPr>
          </w:rPrChange>
        </w:rPr>
        <w:t xml:space="preserve"> </w:t>
      </w:r>
      <w:r w:rsidR="00FC0D08" w:rsidRPr="003D5842">
        <w:rPr>
          <w:rFonts w:hint="eastAsia"/>
          <w:rtl/>
          <w:rPrChange w:id="325" w:author="user" w:date="2020-05-29T13:43:00Z">
            <w:rPr>
              <w:rFonts w:hint="eastAsia"/>
              <w:sz w:val="22"/>
              <w:szCs w:val="22"/>
              <w:rtl/>
            </w:rPr>
          </w:rPrChange>
        </w:rPr>
        <w:t>המשתמשים</w:t>
      </w:r>
      <w:r w:rsidR="00FC0D08" w:rsidRPr="003D5842">
        <w:rPr>
          <w:rtl/>
          <w:rPrChange w:id="326" w:author="user" w:date="2020-05-29T13:43:00Z">
            <w:rPr>
              <w:sz w:val="22"/>
              <w:szCs w:val="22"/>
              <w:rtl/>
            </w:rPr>
          </w:rPrChange>
        </w:rPr>
        <w:t>.</w:t>
      </w:r>
    </w:p>
    <w:p w14:paraId="56EBB1AA" w14:textId="77777777" w:rsidR="00B64932" w:rsidRPr="00D06010" w:rsidRDefault="00B64932">
      <w:pPr>
        <w:rPr>
          <w:sz w:val="22"/>
          <w:szCs w:val="22"/>
          <w:rtl/>
        </w:rPr>
        <w:pPrChange w:id="327" w:author="user" w:date="2020-05-29T18:00:00Z">
          <w:pPr/>
        </w:pPrChange>
      </w:pPr>
    </w:p>
    <w:p w14:paraId="7AC12871" w14:textId="77777777" w:rsidR="003D5842" w:rsidRDefault="003D5842">
      <w:pPr>
        <w:rPr>
          <w:ins w:id="328" w:author="user" w:date="2020-05-29T13:43:00Z"/>
          <w:sz w:val="22"/>
          <w:szCs w:val="22"/>
        </w:rPr>
        <w:pPrChange w:id="329" w:author="user" w:date="2020-05-29T18:00:00Z">
          <w:pPr>
            <w:widowControl/>
            <w:bidi w:val="0"/>
            <w:adjustRightInd/>
            <w:spacing w:line="240" w:lineRule="auto"/>
            <w:textAlignment w:val="auto"/>
          </w:pPr>
        </w:pPrChange>
      </w:pPr>
      <w:ins w:id="330" w:author="user" w:date="2020-05-29T13:43:00Z">
        <w:r>
          <w:rPr>
            <w:rtl/>
          </w:rPr>
          <w:br w:type="page"/>
        </w:r>
      </w:ins>
    </w:p>
    <w:p w14:paraId="2AE8B880" w14:textId="21C4175E" w:rsidR="00010998" w:rsidRDefault="00B64932">
      <w:pPr>
        <w:pStyle w:val="2"/>
        <w:rPr>
          <w:ins w:id="331" w:author="user" w:date="2020-05-29T13:34:00Z"/>
        </w:rPr>
        <w:pPrChange w:id="332" w:author="user" w:date="2020-05-29T18:00:00Z">
          <w:pPr/>
        </w:pPrChange>
      </w:pPr>
      <w:bookmarkStart w:id="333" w:name="_Toc41834658"/>
      <w:r w:rsidRPr="00D06010">
        <w:rPr>
          <w:rtl/>
        </w:rPr>
        <w:lastRenderedPageBreak/>
        <w:t>מטרת המחקר</w:t>
      </w:r>
      <w:bookmarkEnd w:id="333"/>
    </w:p>
    <w:p w14:paraId="2B0BA099" w14:textId="40165152" w:rsidR="00D213B4" w:rsidRDefault="00B64932" w:rsidP="00313A1C">
      <w:pPr>
        <w:rPr>
          <w:rtl/>
        </w:rPr>
      </w:pPr>
      <w:del w:id="334" w:author="user" w:date="2020-05-29T13:34:00Z">
        <w:r w:rsidRPr="00D06010" w:rsidDel="00010998">
          <w:rPr>
            <w:rtl/>
          </w:rPr>
          <w:delText xml:space="preserve"> – </w:delText>
        </w:r>
      </w:del>
      <w:r w:rsidR="007351BF" w:rsidRPr="00D06010">
        <w:rPr>
          <w:rFonts w:hint="cs"/>
          <w:rtl/>
        </w:rPr>
        <w:t xml:space="preserve">עבודת מחקר </w:t>
      </w:r>
      <w:r w:rsidR="00F82E0F">
        <w:rPr>
          <w:rFonts w:hint="cs"/>
          <w:rtl/>
        </w:rPr>
        <w:t xml:space="preserve">זו </w:t>
      </w:r>
      <w:r w:rsidR="007351BF" w:rsidRPr="00D06010">
        <w:rPr>
          <w:rFonts w:hint="cs"/>
          <w:rtl/>
        </w:rPr>
        <w:t xml:space="preserve">נועדה </w:t>
      </w:r>
      <w:r w:rsidR="00F82E0F">
        <w:rPr>
          <w:rFonts w:hint="cs"/>
          <w:rtl/>
        </w:rPr>
        <w:t>לסייע</w:t>
      </w:r>
      <w:r w:rsidR="007351BF" w:rsidRPr="00D06010">
        <w:rPr>
          <w:rFonts w:hint="cs"/>
          <w:rtl/>
        </w:rPr>
        <w:t xml:space="preserve"> לפיתוח </w:t>
      </w:r>
      <w:r w:rsidR="00F82E0F">
        <w:rPr>
          <w:rFonts w:hint="cs"/>
          <w:rtl/>
        </w:rPr>
        <w:t xml:space="preserve">הטכנולוגיות הרפואיות המרוחקות </w:t>
      </w:r>
      <w:r w:rsidR="002B390A">
        <w:rPr>
          <w:rFonts w:hint="cs"/>
          <w:rtl/>
        </w:rPr>
        <w:t>באמצעות בחינת</w:t>
      </w:r>
      <w:r w:rsidR="007351BF" w:rsidRPr="00D06010">
        <w:rPr>
          <w:rFonts w:hint="cs"/>
          <w:rtl/>
        </w:rPr>
        <w:t xml:space="preserve"> "</w:t>
      </w:r>
      <w:r w:rsidR="007351BF" w:rsidRPr="00D06010">
        <w:rPr>
          <w:rtl/>
        </w:rPr>
        <w:t>מודל יהלום למיפוי סיכוני סייבר במכשור רפואי מחובר</w:t>
      </w:r>
      <w:r w:rsidR="007351BF" w:rsidRPr="00D06010">
        <w:rPr>
          <w:rFonts w:hint="cs"/>
          <w:rtl/>
        </w:rPr>
        <w:t>"</w:t>
      </w:r>
      <w:r w:rsidR="00F82E0F">
        <w:rPr>
          <w:rFonts w:hint="cs"/>
          <w:rtl/>
        </w:rPr>
        <w:t xml:space="preserve">. </w:t>
      </w:r>
      <w:r w:rsidR="00B84844" w:rsidRPr="00B84844">
        <w:rPr>
          <w:rtl/>
        </w:rPr>
        <w:t>המודל מציג 4 תהליכים פונקציונליים עיקריים, המורכבים מנקודות השפעה שונות, התהליכים מתקיימים במקביל זה לזה ואינם בהכרח תלויים זה בזה.</w:t>
      </w:r>
      <w:r w:rsidR="00D213B4">
        <w:rPr>
          <w:rFonts w:hint="cs"/>
          <w:rtl/>
        </w:rPr>
        <w:t xml:space="preserve"> </w:t>
      </w:r>
      <w:r w:rsidR="00B84844">
        <w:rPr>
          <w:rFonts w:hint="cs"/>
          <w:rtl/>
        </w:rPr>
        <w:t>ה</w:t>
      </w:r>
      <w:r w:rsidR="00B84844" w:rsidRPr="00B84844">
        <w:rPr>
          <w:rtl/>
        </w:rPr>
        <w:t xml:space="preserve">מודל </w:t>
      </w:r>
      <w:r w:rsidR="00B84844">
        <w:rPr>
          <w:rFonts w:hint="cs"/>
          <w:rtl/>
        </w:rPr>
        <w:t xml:space="preserve">מראה </w:t>
      </w:r>
      <w:r w:rsidR="00B84844" w:rsidRPr="00B84844">
        <w:rPr>
          <w:rtl/>
        </w:rPr>
        <w:t>תלות בין נקודות ההשפעה השונות ו</w:t>
      </w:r>
      <w:r w:rsidR="00B84844">
        <w:rPr>
          <w:rFonts w:hint="cs"/>
          <w:rtl/>
        </w:rPr>
        <w:t xml:space="preserve">ממפה </w:t>
      </w:r>
      <w:r w:rsidR="00B84844" w:rsidRPr="00B84844">
        <w:rPr>
          <w:rtl/>
        </w:rPr>
        <w:t>את סיכוני הסייבר העולים מתלות זו.</w:t>
      </w:r>
      <w:r w:rsidR="007351BF" w:rsidRPr="00D06010">
        <w:rPr>
          <w:rFonts w:hint="cs"/>
          <w:rtl/>
        </w:rPr>
        <w:t xml:space="preserve"> </w:t>
      </w:r>
    </w:p>
    <w:p w14:paraId="781CDF40" w14:textId="305B9FB6" w:rsidR="008166BB" w:rsidRPr="00D06010" w:rsidRDefault="007351BF">
      <w:pPr>
        <w:rPr>
          <w:sz w:val="22"/>
          <w:szCs w:val="22"/>
          <w:rtl/>
        </w:rPr>
        <w:pPrChange w:id="335" w:author="user" w:date="2020-05-29T18:00:00Z">
          <w:pPr/>
        </w:pPrChange>
      </w:pPr>
      <w:r w:rsidRPr="00D06010">
        <w:rPr>
          <w:sz w:val="22"/>
          <w:szCs w:val="22"/>
          <w:rtl/>
        </w:rPr>
        <w:t xml:space="preserve">סיכון </w:t>
      </w:r>
      <w:r w:rsidR="007F4D15">
        <w:rPr>
          <w:rFonts w:hint="cs"/>
          <w:sz w:val="22"/>
          <w:szCs w:val="22"/>
          <w:rtl/>
        </w:rPr>
        <w:t>סייבר</w:t>
      </w:r>
      <w:r w:rsidR="00B84844">
        <w:rPr>
          <w:rFonts w:hint="cs"/>
          <w:sz w:val="22"/>
          <w:szCs w:val="22"/>
          <w:rtl/>
        </w:rPr>
        <w:t>,</w:t>
      </w:r>
      <w:r w:rsidRPr="00D06010">
        <w:rPr>
          <w:sz w:val="22"/>
          <w:szCs w:val="22"/>
          <w:rtl/>
        </w:rPr>
        <w:t xml:space="preserve"> על פי מודל </w:t>
      </w:r>
      <w:r w:rsidRPr="00D06010">
        <w:rPr>
          <w:sz w:val="22"/>
          <w:szCs w:val="22"/>
        </w:rPr>
        <w:t>CIA</w:t>
      </w:r>
      <w:r w:rsidRPr="00D06010">
        <w:rPr>
          <w:sz w:val="22"/>
          <w:szCs w:val="22"/>
          <w:rtl/>
        </w:rPr>
        <w:t xml:space="preserve"> </w:t>
      </w:r>
      <w:r w:rsidR="00B84844">
        <w:rPr>
          <w:rFonts w:hint="cs"/>
          <w:sz w:val="22"/>
          <w:szCs w:val="22"/>
          <w:rtl/>
        </w:rPr>
        <w:t xml:space="preserve">כולל: </w:t>
      </w:r>
      <w:r w:rsidRPr="00D06010">
        <w:rPr>
          <w:sz w:val="22"/>
          <w:szCs w:val="22"/>
          <w:rtl/>
        </w:rPr>
        <w:t>פגיעה בסודיות, אמינות</w:t>
      </w:r>
      <w:r w:rsidR="00D213B4">
        <w:rPr>
          <w:rFonts w:hint="cs"/>
          <w:sz w:val="22"/>
          <w:szCs w:val="22"/>
          <w:rtl/>
        </w:rPr>
        <w:t xml:space="preserve"> ו</w:t>
      </w:r>
      <w:r w:rsidRPr="00D06010">
        <w:rPr>
          <w:sz w:val="22"/>
          <w:szCs w:val="22"/>
          <w:rtl/>
        </w:rPr>
        <w:t>שלמות מידע</w:t>
      </w:r>
      <w:r w:rsidR="00D213B4">
        <w:rPr>
          <w:rFonts w:hint="cs"/>
          <w:sz w:val="22"/>
          <w:szCs w:val="22"/>
          <w:rtl/>
        </w:rPr>
        <w:t>,</w:t>
      </w:r>
      <w:r w:rsidRPr="00D06010">
        <w:rPr>
          <w:sz w:val="22"/>
          <w:szCs w:val="22"/>
          <w:rtl/>
        </w:rPr>
        <w:t xml:space="preserve"> </w:t>
      </w:r>
      <w:r w:rsidR="00D213B4">
        <w:rPr>
          <w:rFonts w:hint="cs"/>
          <w:sz w:val="22"/>
          <w:szCs w:val="22"/>
          <w:rtl/>
        </w:rPr>
        <w:t>ו</w:t>
      </w:r>
      <w:r w:rsidRPr="00D06010">
        <w:rPr>
          <w:sz w:val="22"/>
          <w:szCs w:val="22"/>
          <w:rtl/>
        </w:rPr>
        <w:t>תפקוד המכשיר.</w:t>
      </w:r>
      <w:r w:rsidR="00B84844">
        <w:rPr>
          <w:rFonts w:hint="cs"/>
          <w:sz w:val="22"/>
          <w:szCs w:val="22"/>
          <w:rtl/>
        </w:rPr>
        <w:t xml:space="preserve"> </w:t>
      </w:r>
      <w:r w:rsidR="008166BB" w:rsidRPr="00D06010">
        <w:rPr>
          <w:rFonts w:hint="cs"/>
          <w:sz w:val="22"/>
          <w:szCs w:val="22"/>
          <w:rtl/>
        </w:rPr>
        <w:t xml:space="preserve">מודל זה פותח ע"י </w:t>
      </w:r>
      <w:r w:rsidR="008166BB" w:rsidRPr="00D06010">
        <w:rPr>
          <w:sz w:val="22"/>
          <w:szCs w:val="22"/>
          <w:rtl/>
        </w:rPr>
        <w:t>מערך הסייבר הלאומי</w:t>
      </w:r>
      <w:r w:rsidR="002B390A">
        <w:rPr>
          <w:rFonts w:hint="cs"/>
          <w:sz w:val="22"/>
          <w:szCs w:val="22"/>
          <w:rtl/>
        </w:rPr>
        <w:t>, ולכך נוסיף גם את רכיבי הזמינות והשרידות</w:t>
      </w:r>
    </w:p>
    <w:p w14:paraId="06AD9A02" w14:textId="77777777" w:rsidR="00B64932" w:rsidRPr="00D06010" w:rsidRDefault="00B64932">
      <w:pPr>
        <w:rPr>
          <w:sz w:val="22"/>
          <w:szCs w:val="22"/>
          <w:rtl/>
        </w:rPr>
        <w:pPrChange w:id="336" w:author="user" w:date="2020-05-29T18:00:00Z">
          <w:pPr/>
        </w:pPrChange>
      </w:pPr>
    </w:p>
    <w:p w14:paraId="0F5DC16F" w14:textId="77777777" w:rsidR="00626A6C" w:rsidRDefault="00B64932">
      <w:pPr>
        <w:pStyle w:val="2"/>
        <w:rPr>
          <w:ins w:id="337" w:author="user" w:date="2020-05-29T13:35:00Z"/>
          <w:rtl/>
        </w:rPr>
        <w:pPrChange w:id="338" w:author="user" w:date="2020-05-29T18:00:00Z">
          <w:pPr/>
        </w:pPrChange>
      </w:pPr>
      <w:bookmarkStart w:id="339" w:name="_Toc41834659"/>
      <w:r w:rsidRPr="00D06010">
        <w:rPr>
          <w:rtl/>
        </w:rPr>
        <w:t>שאל</w:t>
      </w:r>
      <w:r w:rsidRPr="00D06010">
        <w:rPr>
          <w:rFonts w:hint="cs"/>
          <w:rtl/>
        </w:rPr>
        <w:t>ו</w:t>
      </w:r>
      <w:r w:rsidRPr="00D06010">
        <w:rPr>
          <w:rtl/>
        </w:rPr>
        <w:t>ת המחקר</w:t>
      </w:r>
      <w:bookmarkEnd w:id="339"/>
    </w:p>
    <w:p w14:paraId="4CF9E6AA" w14:textId="5B7672E7" w:rsidR="00B64932" w:rsidRPr="00172F82" w:rsidRDefault="00B64932">
      <w:pPr>
        <w:pStyle w:val="3"/>
        <w:rPr>
          <w:rtl/>
        </w:rPr>
        <w:pPrChange w:id="340" w:author="Felix Krasnitsky" w:date="2020-05-31T15:33:00Z">
          <w:pPr/>
        </w:pPrChange>
      </w:pPr>
      <w:del w:id="341" w:author="user" w:date="2020-05-29T13:35:00Z">
        <w:r w:rsidRPr="00172F82" w:rsidDel="00626A6C">
          <w:rPr>
            <w:rtl/>
          </w:rPr>
          <w:delText xml:space="preserve"> – </w:delText>
        </w:r>
      </w:del>
      <w:r w:rsidRPr="00172F82">
        <w:rPr>
          <w:rFonts w:hint="eastAsia"/>
          <w:rtl/>
        </w:rPr>
        <w:t>שאלות</w:t>
      </w:r>
      <w:r w:rsidRPr="00172F82">
        <w:rPr>
          <w:rtl/>
        </w:rPr>
        <w:t xml:space="preserve"> המחקר </w:t>
      </w:r>
      <w:r w:rsidR="00B85B6D" w:rsidRPr="00172F82">
        <w:rPr>
          <w:rFonts w:hint="eastAsia"/>
          <w:rtl/>
        </w:rPr>
        <w:t>שננסה</w:t>
      </w:r>
      <w:r w:rsidRPr="00172F82">
        <w:rPr>
          <w:rtl/>
        </w:rPr>
        <w:t xml:space="preserve"> לענות עליהם ה</w:t>
      </w:r>
      <w:r w:rsidR="00B85B6D" w:rsidRPr="00172F82">
        <w:rPr>
          <w:rFonts w:hint="eastAsia"/>
          <w:rtl/>
        </w:rPr>
        <w:t>ן</w:t>
      </w:r>
      <w:r w:rsidR="00B85B6D" w:rsidRPr="00172F82">
        <w:rPr>
          <w:rtl/>
        </w:rPr>
        <w:t>:</w:t>
      </w:r>
      <w:r w:rsidR="00B85B6D" w:rsidRPr="00172F82">
        <w:rPr>
          <w:rtl/>
        </w:rPr>
        <w:br/>
      </w:r>
      <w:r w:rsidR="00D213B4" w:rsidRPr="00172F82">
        <w:rPr>
          <w:rtl/>
        </w:rPr>
        <w:t xml:space="preserve">1. האם </w:t>
      </w:r>
      <w:r w:rsidRPr="00172F82">
        <w:rPr>
          <w:rFonts w:hint="eastAsia"/>
          <w:rtl/>
        </w:rPr>
        <w:t>קיימים</w:t>
      </w:r>
      <w:r w:rsidRPr="00172F82">
        <w:rPr>
          <w:rtl/>
        </w:rPr>
        <w:t xml:space="preserve"> </w:t>
      </w:r>
      <w:r w:rsidRPr="00172F82">
        <w:rPr>
          <w:rFonts w:hint="eastAsia"/>
          <w:rtl/>
        </w:rPr>
        <w:t>סיכוני</w:t>
      </w:r>
      <w:r w:rsidRPr="00172F82">
        <w:rPr>
          <w:rtl/>
        </w:rPr>
        <w:t xml:space="preserve"> </w:t>
      </w:r>
      <w:r w:rsidRPr="00172F82">
        <w:rPr>
          <w:rFonts w:hint="eastAsia"/>
          <w:rtl/>
        </w:rPr>
        <w:t>ס</w:t>
      </w:r>
      <w:r w:rsidR="00D213B4" w:rsidRPr="00172F82">
        <w:rPr>
          <w:rFonts w:hint="eastAsia"/>
          <w:rtl/>
        </w:rPr>
        <w:t>יי</w:t>
      </w:r>
      <w:r w:rsidRPr="00172F82">
        <w:rPr>
          <w:rFonts w:hint="eastAsia"/>
          <w:rtl/>
        </w:rPr>
        <w:t>בר</w:t>
      </w:r>
      <w:r w:rsidRPr="00172F82">
        <w:rPr>
          <w:rtl/>
        </w:rPr>
        <w:t xml:space="preserve"> שלא </w:t>
      </w:r>
      <w:r w:rsidR="00B85B6D" w:rsidRPr="00172F82">
        <w:rPr>
          <w:rFonts w:hint="eastAsia"/>
          <w:rtl/>
        </w:rPr>
        <w:t>מופו</w:t>
      </w:r>
      <w:r w:rsidR="00B85B6D" w:rsidRPr="00172F82">
        <w:rPr>
          <w:rtl/>
        </w:rPr>
        <w:t xml:space="preserve"> </w:t>
      </w:r>
      <w:r w:rsidRPr="00172F82">
        <w:rPr>
          <w:rFonts w:hint="eastAsia"/>
          <w:rtl/>
        </w:rPr>
        <w:t>ע</w:t>
      </w:r>
      <w:r w:rsidRPr="00172F82">
        <w:rPr>
          <w:rtl/>
        </w:rPr>
        <w:t xml:space="preserve">"י </w:t>
      </w:r>
      <w:r w:rsidR="00D213B4" w:rsidRPr="00172F82">
        <w:rPr>
          <w:rtl/>
        </w:rPr>
        <w:t>"</w:t>
      </w:r>
      <w:r w:rsidRPr="00172F82">
        <w:rPr>
          <w:rFonts w:hint="eastAsia"/>
          <w:rtl/>
        </w:rPr>
        <w:t>מודל</w:t>
      </w:r>
      <w:r w:rsidR="00D213B4" w:rsidRPr="00172F82">
        <w:rPr>
          <w:rtl/>
        </w:rPr>
        <w:t xml:space="preserve"> היהלום"?</w:t>
      </w:r>
      <w:r w:rsidR="00B85B6D" w:rsidRPr="00172F82">
        <w:rPr>
          <w:rtl/>
        </w:rPr>
        <w:br/>
      </w:r>
      <w:r w:rsidR="00D213B4" w:rsidRPr="00172F82">
        <w:rPr>
          <w:rtl/>
        </w:rPr>
        <w:t xml:space="preserve">2. </w:t>
      </w:r>
      <w:r w:rsidR="00D213B4" w:rsidRPr="00172F82">
        <w:rPr>
          <w:rFonts w:hint="eastAsia"/>
          <w:rtl/>
        </w:rPr>
        <w:t>מה</w:t>
      </w:r>
      <w:r w:rsidRPr="00172F82">
        <w:rPr>
          <w:rtl/>
        </w:rPr>
        <w:t xml:space="preserve"> רמת הח</w:t>
      </w:r>
      <w:r w:rsidR="00B85B6D" w:rsidRPr="00172F82">
        <w:rPr>
          <w:rFonts w:hint="eastAsia"/>
          <w:rtl/>
        </w:rPr>
        <w:t>ש</w:t>
      </w:r>
      <w:r w:rsidRPr="00172F82">
        <w:rPr>
          <w:rFonts w:hint="eastAsia"/>
          <w:rtl/>
        </w:rPr>
        <w:t>יפה</w:t>
      </w:r>
      <w:r w:rsidRPr="00172F82">
        <w:rPr>
          <w:rtl/>
        </w:rPr>
        <w:t xml:space="preserve"> </w:t>
      </w:r>
      <w:ins w:id="342" w:author="Felix" w:date="2020-05-30T23:03:00Z">
        <w:r w:rsidR="00313A1C">
          <w:rPr>
            <w:rFonts w:hint="cs"/>
            <w:rtl/>
          </w:rPr>
          <w:t>ש</w:t>
        </w:r>
      </w:ins>
      <w:r w:rsidR="002B390A" w:rsidRPr="00172F82">
        <w:rPr>
          <w:rFonts w:hint="eastAsia"/>
          <w:rtl/>
        </w:rPr>
        <w:t>ל</w:t>
      </w:r>
      <w:ins w:id="343" w:author="Felix" w:date="2020-05-30T23:03:00Z">
        <w:r w:rsidR="00313A1C">
          <w:rPr>
            <w:rFonts w:hint="cs"/>
            <w:rtl/>
          </w:rPr>
          <w:t xml:space="preserve"> </w:t>
        </w:r>
      </w:ins>
      <w:r w:rsidR="002B390A" w:rsidRPr="00172F82">
        <w:rPr>
          <w:rFonts w:hint="eastAsia"/>
          <w:rtl/>
        </w:rPr>
        <w:t>מכשור</w:t>
      </w:r>
      <w:r w:rsidR="002B390A" w:rsidRPr="00172F82">
        <w:rPr>
          <w:rtl/>
        </w:rPr>
        <w:t xml:space="preserve"> </w:t>
      </w:r>
      <w:r w:rsidR="002B390A" w:rsidRPr="00172F82">
        <w:rPr>
          <w:rFonts w:hint="eastAsia"/>
          <w:rtl/>
        </w:rPr>
        <w:t>הרפואי</w:t>
      </w:r>
      <w:r w:rsidR="002B390A" w:rsidRPr="00172F82">
        <w:rPr>
          <w:rtl/>
        </w:rPr>
        <w:t xml:space="preserve"> </w:t>
      </w:r>
      <w:del w:id="344" w:author="Felix" w:date="2020-05-30T23:04:00Z">
        <w:r w:rsidR="002B390A" w:rsidRPr="00172F82" w:rsidDel="00313A1C">
          <w:rPr>
            <w:rFonts w:hint="eastAsia"/>
            <w:rtl/>
          </w:rPr>
          <w:delText>ה</w:delText>
        </w:r>
      </w:del>
      <w:r w:rsidR="002B390A" w:rsidRPr="00172F82">
        <w:rPr>
          <w:rFonts w:hint="eastAsia"/>
          <w:rtl/>
        </w:rPr>
        <w:t>ביתי</w:t>
      </w:r>
      <w:r w:rsidR="002B390A" w:rsidRPr="00172F82">
        <w:rPr>
          <w:rtl/>
        </w:rPr>
        <w:t xml:space="preserve"> </w:t>
      </w:r>
      <w:r w:rsidR="002B390A" w:rsidRPr="00172F82">
        <w:rPr>
          <w:rFonts w:hint="eastAsia"/>
          <w:rtl/>
        </w:rPr>
        <w:t>ו</w:t>
      </w:r>
      <w:del w:id="345" w:author="Felix" w:date="2020-05-30T23:04:00Z">
        <w:r w:rsidR="002B390A" w:rsidRPr="00172F82" w:rsidDel="00313A1C">
          <w:rPr>
            <w:rFonts w:hint="eastAsia"/>
            <w:rtl/>
          </w:rPr>
          <w:delText>ל</w:delText>
        </w:r>
      </w:del>
      <w:ins w:id="346" w:author="Felix" w:date="2020-05-30T23:04:00Z">
        <w:r w:rsidR="00313A1C">
          <w:rPr>
            <w:rFonts w:hint="cs"/>
            <w:rtl/>
          </w:rPr>
          <w:t>ה</w:t>
        </w:r>
      </w:ins>
      <w:r w:rsidR="002B390A" w:rsidRPr="00172F82">
        <w:rPr>
          <w:rFonts w:hint="eastAsia"/>
          <w:rtl/>
        </w:rPr>
        <w:t>מטופל</w:t>
      </w:r>
      <w:r w:rsidRPr="00172F82">
        <w:rPr>
          <w:rtl/>
        </w:rPr>
        <w:t xml:space="preserve"> </w:t>
      </w:r>
      <w:del w:id="347" w:author="Felix" w:date="2020-05-30T23:04:00Z">
        <w:r w:rsidR="002B390A" w:rsidRPr="00172F82" w:rsidDel="00313A1C">
          <w:rPr>
            <w:rFonts w:hint="eastAsia"/>
            <w:rtl/>
          </w:rPr>
          <w:delText>באמצעות</w:delText>
        </w:r>
        <w:r w:rsidRPr="00172F82" w:rsidDel="00313A1C">
          <w:rPr>
            <w:rtl/>
          </w:rPr>
          <w:delText xml:space="preserve"> </w:delText>
        </w:r>
      </w:del>
      <w:ins w:id="348" w:author="Felix" w:date="2020-05-30T23:04:00Z">
        <w:r w:rsidR="00313A1C">
          <w:rPr>
            <w:rFonts w:hint="cs"/>
            <w:rtl/>
          </w:rPr>
          <w:t>ל</w:t>
        </w:r>
      </w:ins>
      <w:r w:rsidRPr="00172F82">
        <w:rPr>
          <w:rtl/>
        </w:rPr>
        <w:t xml:space="preserve">סיכון שלא </w:t>
      </w:r>
      <w:r w:rsidR="00D213B4" w:rsidRPr="00172F82">
        <w:rPr>
          <w:rFonts w:hint="eastAsia"/>
          <w:rtl/>
        </w:rPr>
        <w:t>מופה</w:t>
      </w:r>
      <w:r w:rsidR="00D213B4" w:rsidRPr="00172F82">
        <w:rPr>
          <w:rtl/>
        </w:rPr>
        <w:t xml:space="preserve"> </w:t>
      </w:r>
      <w:r w:rsidR="00D213B4" w:rsidRPr="00172F82">
        <w:rPr>
          <w:rFonts w:hint="eastAsia"/>
          <w:rtl/>
        </w:rPr>
        <w:t>ע</w:t>
      </w:r>
      <w:r w:rsidR="00D213B4" w:rsidRPr="00172F82">
        <w:rPr>
          <w:rtl/>
        </w:rPr>
        <w:t xml:space="preserve">"י </w:t>
      </w:r>
      <w:r w:rsidR="00D213B4" w:rsidRPr="00172F82">
        <w:rPr>
          <w:rFonts w:hint="eastAsia"/>
          <w:rtl/>
        </w:rPr>
        <w:t>מודל</w:t>
      </w:r>
      <w:r w:rsidR="00D213B4" w:rsidRPr="00172F82">
        <w:rPr>
          <w:rtl/>
        </w:rPr>
        <w:t xml:space="preserve"> </w:t>
      </w:r>
      <w:r w:rsidR="00D213B4" w:rsidRPr="00172F82">
        <w:rPr>
          <w:rFonts w:hint="eastAsia"/>
          <w:rtl/>
        </w:rPr>
        <w:t>היהלום</w:t>
      </w:r>
      <w:r w:rsidR="00D213B4" w:rsidRPr="00172F82">
        <w:rPr>
          <w:rtl/>
        </w:rPr>
        <w:t>?</w:t>
      </w:r>
      <w:r w:rsidR="00B85B6D" w:rsidRPr="00172F82">
        <w:rPr>
          <w:rtl/>
        </w:rPr>
        <w:br/>
      </w:r>
      <w:r w:rsidR="00D213B4" w:rsidRPr="00172F82">
        <w:rPr>
          <w:rtl/>
        </w:rPr>
        <w:t xml:space="preserve">3. </w:t>
      </w:r>
      <w:r w:rsidR="00B85B6D" w:rsidRPr="00172F82">
        <w:rPr>
          <w:rFonts w:hint="eastAsia"/>
          <w:rtl/>
        </w:rPr>
        <w:t>לאילו</w:t>
      </w:r>
      <w:r w:rsidR="00B85B6D" w:rsidRPr="00172F82">
        <w:rPr>
          <w:rtl/>
        </w:rPr>
        <w:t xml:space="preserve"> </w:t>
      </w:r>
      <w:r w:rsidR="00B85B6D" w:rsidRPr="00172F82">
        <w:rPr>
          <w:rFonts w:hint="eastAsia"/>
          <w:rtl/>
        </w:rPr>
        <w:t>שירותים</w:t>
      </w:r>
      <w:r w:rsidR="00B85B6D" w:rsidRPr="00172F82">
        <w:rPr>
          <w:rtl/>
        </w:rPr>
        <w:t xml:space="preserve"> </w:t>
      </w:r>
      <w:r w:rsidR="00B85B6D" w:rsidRPr="00172F82">
        <w:rPr>
          <w:rFonts w:hint="eastAsia"/>
          <w:rtl/>
        </w:rPr>
        <w:t>ומכשירים</w:t>
      </w:r>
      <w:r w:rsidR="00B85B6D" w:rsidRPr="00172F82">
        <w:rPr>
          <w:rtl/>
        </w:rPr>
        <w:t xml:space="preserve"> </w:t>
      </w:r>
      <w:r w:rsidR="00B85B6D" w:rsidRPr="00172F82">
        <w:rPr>
          <w:rFonts w:hint="eastAsia"/>
          <w:rtl/>
        </w:rPr>
        <w:t>המודל</w:t>
      </w:r>
      <w:r w:rsidR="00B85B6D" w:rsidRPr="00172F82">
        <w:rPr>
          <w:rtl/>
        </w:rPr>
        <w:t xml:space="preserve"> </w:t>
      </w:r>
      <w:r w:rsidR="00B85B6D" w:rsidRPr="00172F82">
        <w:rPr>
          <w:rFonts w:hint="eastAsia"/>
          <w:rtl/>
        </w:rPr>
        <w:t>נותן</w:t>
      </w:r>
      <w:r w:rsidR="00B85B6D" w:rsidRPr="00172F82">
        <w:rPr>
          <w:rtl/>
        </w:rPr>
        <w:t xml:space="preserve"> </w:t>
      </w:r>
      <w:r w:rsidR="00B85B6D" w:rsidRPr="00172F82">
        <w:rPr>
          <w:rFonts w:hint="eastAsia"/>
          <w:rtl/>
        </w:rPr>
        <w:t>מענה</w:t>
      </w:r>
      <w:r w:rsidR="00B85B6D" w:rsidRPr="00172F82">
        <w:rPr>
          <w:rtl/>
        </w:rPr>
        <w:t xml:space="preserve"> </w:t>
      </w:r>
      <w:r w:rsidR="00B85B6D" w:rsidRPr="00172F82">
        <w:rPr>
          <w:rFonts w:hint="eastAsia"/>
          <w:rtl/>
        </w:rPr>
        <w:t>מלא</w:t>
      </w:r>
      <w:r w:rsidR="00B85B6D" w:rsidRPr="00172F82">
        <w:rPr>
          <w:rtl/>
        </w:rPr>
        <w:t xml:space="preserve"> </w:t>
      </w:r>
      <w:r w:rsidR="00B85B6D" w:rsidRPr="00172F82">
        <w:rPr>
          <w:rFonts w:hint="eastAsia"/>
          <w:rtl/>
        </w:rPr>
        <w:t>ולאילו</w:t>
      </w:r>
      <w:r w:rsidR="00B85B6D" w:rsidRPr="00172F82">
        <w:rPr>
          <w:rtl/>
        </w:rPr>
        <w:t xml:space="preserve"> </w:t>
      </w:r>
      <w:r w:rsidR="00B85B6D" w:rsidRPr="00172F82">
        <w:rPr>
          <w:rFonts w:hint="eastAsia"/>
          <w:rtl/>
        </w:rPr>
        <w:t>פחות</w:t>
      </w:r>
      <w:r w:rsidR="00D213B4" w:rsidRPr="00172F82">
        <w:rPr>
          <w:rtl/>
        </w:rPr>
        <w:t>?</w:t>
      </w:r>
    </w:p>
    <w:p w14:paraId="2A12DA7B" w14:textId="77777777" w:rsidR="00B85B6D" w:rsidRPr="00D06010" w:rsidRDefault="00B85B6D" w:rsidP="00313A1C">
      <w:pPr>
        <w:rPr>
          <w:sz w:val="22"/>
          <w:szCs w:val="22"/>
          <w:rtl/>
        </w:rPr>
      </w:pPr>
    </w:p>
    <w:p w14:paraId="5F397933" w14:textId="3210E709" w:rsidR="003D5842" w:rsidRDefault="003D5842">
      <w:pPr>
        <w:pStyle w:val="2"/>
        <w:rPr>
          <w:ins w:id="349" w:author="user" w:date="2020-05-29T14:06:00Z"/>
        </w:rPr>
        <w:pPrChange w:id="350" w:author="user" w:date="2020-05-29T18:00:00Z">
          <w:pPr/>
        </w:pPrChange>
      </w:pPr>
      <w:bookmarkStart w:id="351" w:name="_Toc41834660"/>
      <w:ins w:id="352" w:author="user" w:date="2020-05-29T13:44:00Z">
        <w:r>
          <w:rPr>
            <w:rFonts w:hint="cs"/>
            <w:rtl/>
          </w:rPr>
          <w:t>משתנים תלויים ובלתי תלויים</w:t>
        </w:r>
      </w:ins>
      <w:bookmarkEnd w:id="351"/>
    </w:p>
    <w:p w14:paraId="23745EEB" w14:textId="1337CC98" w:rsidR="00495FB0" w:rsidRDefault="00495FB0">
      <w:pPr>
        <w:rPr>
          <w:ins w:id="353" w:author="Felix" w:date="2020-05-30T23:04:00Z"/>
        </w:rPr>
        <w:pPrChange w:id="354" w:author="Felix" w:date="2020-05-30T23:06:00Z">
          <w:pPr/>
        </w:pPrChange>
      </w:pPr>
      <w:ins w:id="355" w:author="Felix" w:date="2020-05-30T23:05:00Z">
        <w:r>
          <w:rPr>
            <w:rFonts w:hint="cs"/>
            <w:rtl/>
          </w:rPr>
          <w:t>היות ואופי המחקר הנו יותר איכותי (התאמת מודל למגוון שירותי</w:t>
        </w:r>
        <w:r>
          <w:rPr>
            <w:rFonts w:hint="eastAsia"/>
            <w:rtl/>
          </w:rPr>
          <w:t>ם</w:t>
        </w:r>
        <w:r>
          <w:rPr>
            <w:rFonts w:hint="cs"/>
            <w:rtl/>
          </w:rPr>
          <w:t xml:space="preserve"> ומוצרים) קשה לנסח מדד כמותי אמין לעבודת חקר זו.</w:t>
        </w:r>
      </w:ins>
    </w:p>
    <w:p w14:paraId="17D26B20" w14:textId="358D92D8" w:rsidR="00864BF2" w:rsidRDefault="004B307A">
      <w:pPr>
        <w:pStyle w:val="3"/>
        <w:rPr>
          <w:ins w:id="356" w:author="user" w:date="2020-05-29T17:08:00Z"/>
        </w:rPr>
        <w:pPrChange w:id="357" w:author="Felix Krasnitsky" w:date="2020-05-31T15:33:00Z">
          <w:pPr/>
        </w:pPrChange>
      </w:pPr>
      <w:ins w:id="358" w:author="user" w:date="2020-05-29T17:07:00Z">
        <w:r>
          <w:rPr>
            <w:rFonts w:hint="cs"/>
            <w:rtl/>
          </w:rPr>
          <w:t xml:space="preserve">השערת המחקר: מודל היהלום מתאים לשימוש ככלי לזיהוי נקודות כשל אפשריות </w:t>
        </w:r>
      </w:ins>
      <w:ins w:id="359" w:author="user" w:date="2020-05-29T17:08:00Z">
        <w:r>
          <w:rPr>
            <w:rFonts w:hint="cs"/>
            <w:rtl/>
          </w:rPr>
          <w:t xml:space="preserve">במובן של אבטחת מידע והגנה על פרטיות </w:t>
        </w:r>
      </w:ins>
      <w:ins w:id="360" w:author="user" w:date="2020-05-29T17:07:00Z">
        <w:r>
          <w:rPr>
            <w:rFonts w:hint="cs"/>
            <w:rtl/>
          </w:rPr>
          <w:t xml:space="preserve">בפיתוח כלים </w:t>
        </w:r>
      </w:ins>
      <w:ins w:id="361" w:author="user" w:date="2020-05-29T17:08:00Z">
        <w:r>
          <w:rPr>
            <w:rFonts w:hint="cs"/>
            <w:rtl/>
          </w:rPr>
          <w:t>ושירותי</w:t>
        </w:r>
        <w:r>
          <w:rPr>
            <w:rFonts w:hint="eastAsia"/>
            <w:rtl/>
          </w:rPr>
          <w:t>ם</w:t>
        </w:r>
      </w:ins>
      <w:ins w:id="362" w:author="user" w:date="2020-05-29T17:07:00Z">
        <w:r>
          <w:rPr>
            <w:rFonts w:hint="cs"/>
            <w:rtl/>
          </w:rPr>
          <w:t xml:space="preserve"> </w:t>
        </w:r>
      </w:ins>
      <w:ins w:id="363" w:author="user" w:date="2020-05-29T17:08:00Z">
        <w:r>
          <w:rPr>
            <w:rFonts w:hint="cs"/>
            <w:rtl/>
          </w:rPr>
          <w:t>רפואיים.</w:t>
        </w:r>
      </w:ins>
    </w:p>
    <w:p w14:paraId="13474588" w14:textId="21B16641" w:rsidR="004B307A" w:rsidRDefault="004B307A">
      <w:pPr>
        <w:pStyle w:val="3"/>
        <w:rPr>
          <w:ins w:id="364" w:author="user" w:date="2020-05-29T13:44:00Z"/>
        </w:rPr>
        <w:pPrChange w:id="365" w:author="Felix Krasnitsky" w:date="2020-05-31T15:33:00Z">
          <w:pPr/>
        </w:pPrChange>
      </w:pPr>
      <w:ins w:id="366" w:author="user" w:date="2020-05-29T17:09:00Z">
        <w:r>
          <w:rPr>
            <w:rFonts w:hint="cs"/>
            <w:rtl/>
          </w:rPr>
          <w:t>השערת מחקר 2: במידה ותמצא אי התאמה בין מודל היהלום ומושא הבדיקה, ניתן יהיה להתאימו בקלות יחסית עם שיכסה גם מקרה זה.</w:t>
        </w:r>
      </w:ins>
    </w:p>
    <w:p w14:paraId="78A6CCEF" w14:textId="77777777" w:rsidR="003D5842" w:rsidRDefault="003D5842" w:rsidP="00313A1C">
      <w:pPr>
        <w:rPr>
          <w:ins w:id="367" w:author="user" w:date="2020-05-29T13:44:00Z"/>
        </w:rPr>
      </w:pPr>
    </w:p>
    <w:p w14:paraId="401A36C7" w14:textId="77777777" w:rsidR="00626A6C" w:rsidRDefault="00B85B6D">
      <w:pPr>
        <w:pStyle w:val="2"/>
        <w:rPr>
          <w:ins w:id="368" w:author="user" w:date="2020-05-29T13:35:00Z"/>
          <w:rtl/>
        </w:rPr>
        <w:pPrChange w:id="369" w:author="user" w:date="2020-05-29T18:00:00Z">
          <w:pPr/>
        </w:pPrChange>
      </w:pPr>
      <w:bookmarkStart w:id="370" w:name="_Toc41834661"/>
      <w:r w:rsidRPr="00D06010">
        <w:rPr>
          <w:rFonts w:hint="cs"/>
          <w:rtl/>
        </w:rPr>
        <w:t>חשיבות המחקר</w:t>
      </w:r>
      <w:bookmarkEnd w:id="370"/>
    </w:p>
    <w:p w14:paraId="3054688B" w14:textId="76CDE1D6" w:rsidR="00115A92" w:rsidRPr="00B12EEE" w:rsidRDefault="00B85B6D" w:rsidP="00313A1C">
      <w:pPr>
        <w:rPr>
          <w:rtl/>
          <w:rPrChange w:id="371" w:author="user" w:date="2020-05-29T14:01:00Z">
            <w:rPr>
              <w:sz w:val="22"/>
              <w:szCs w:val="22"/>
              <w:rtl/>
            </w:rPr>
          </w:rPrChange>
        </w:rPr>
      </w:pPr>
      <w:del w:id="372" w:author="user" w:date="2020-05-29T13:35:00Z">
        <w:r w:rsidRPr="00B12EEE" w:rsidDel="00626A6C">
          <w:rPr>
            <w:b/>
            <w:bCs/>
            <w:rtl/>
            <w:rPrChange w:id="373" w:author="user" w:date="2020-05-29T14:01:00Z">
              <w:rPr>
                <w:b/>
                <w:bCs/>
                <w:sz w:val="22"/>
                <w:szCs w:val="22"/>
                <w:rtl/>
              </w:rPr>
            </w:rPrChange>
          </w:rPr>
          <w:delText xml:space="preserve"> </w:delText>
        </w:r>
        <w:r w:rsidRPr="00B12EEE" w:rsidDel="00626A6C">
          <w:rPr>
            <w:rtl/>
            <w:rPrChange w:id="374" w:author="user" w:date="2020-05-29T14:01:00Z">
              <w:rPr>
                <w:sz w:val="22"/>
                <w:szCs w:val="22"/>
                <w:rtl/>
              </w:rPr>
            </w:rPrChange>
          </w:rPr>
          <w:delText xml:space="preserve">– </w:delText>
        </w:r>
      </w:del>
      <w:r w:rsidR="002B390A" w:rsidRPr="00B12EEE">
        <w:rPr>
          <w:rFonts w:hint="eastAsia"/>
          <w:rtl/>
          <w:rPrChange w:id="375" w:author="user" w:date="2020-05-29T14:01:00Z">
            <w:rPr>
              <w:rFonts w:hint="eastAsia"/>
              <w:sz w:val="22"/>
              <w:szCs w:val="22"/>
              <w:rtl/>
            </w:rPr>
          </w:rPrChange>
        </w:rPr>
        <w:t>עולם</w:t>
      </w:r>
      <w:r w:rsidR="002B390A" w:rsidRPr="00B12EEE">
        <w:rPr>
          <w:rtl/>
          <w:rPrChange w:id="376" w:author="user" w:date="2020-05-29T14:01:00Z">
            <w:rPr>
              <w:sz w:val="22"/>
              <w:szCs w:val="22"/>
              <w:rtl/>
            </w:rPr>
          </w:rPrChange>
        </w:rPr>
        <w:t xml:space="preserve"> הרפואה עובר במהלך השנים האחרונות למערך של </w:t>
      </w:r>
      <w:r w:rsidR="00AB5CC0" w:rsidRPr="00B12EEE">
        <w:rPr>
          <w:rFonts w:hint="eastAsia"/>
          <w:rtl/>
          <w:rPrChange w:id="377" w:author="user" w:date="2020-05-29T14:01:00Z">
            <w:rPr>
              <w:rFonts w:hint="eastAsia"/>
              <w:sz w:val="22"/>
              <w:szCs w:val="22"/>
              <w:rtl/>
            </w:rPr>
          </w:rPrChange>
        </w:rPr>
        <w:t>רפואה</w:t>
      </w:r>
      <w:r w:rsidR="00AB5CC0" w:rsidRPr="00B12EEE">
        <w:rPr>
          <w:rtl/>
          <w:rPrChange w:id="378" w:author="user" w:date="2020-05-29T14:01:00Z">
            <w:rPr>
              <w:sz w:val="22"/>
              <w:szCs w:val="22"/>
              <w:rtl/>
            </w:rPr>
          </w:rPrChange>
        </w:rPr>
        <w:t xml:space="preserve"> </w:t>
      </w:r>
      <w:r w:rsidR="00AB5CC0" w:rsidRPr="00B12EEE">
        <w:rPr>
          <w:rFonts w:hint="eastAsia"/>
          <w:rtl/>
          <w:rPrChange w:id="379" w:author="user" w:date="2020-05-29T14:01:00Z">
            <w:rPr>
              <w:rFonts w:hint="eastAsia"/>
              <w:sz w:val="22"/>
              <w:szCs w:val="22"/>
              <w:rtl/>
            </w:rPr>
          </w:rPrChange>
        </w:rPr>
        <w:t>ביתית</w:t>
      </w:r>
      <w:r w:rsidR="002B390A" w:rsidRPr="00B12EEE">
        <w:rPr>
          <w:rtl/>
          <w:rPrChange w:id="380" w:author="user" w:date="2020-05-29T14:01:00Z">
            <w:rPr>
              <w:sz w:val="22"/>
              <w:szCs w:val="22"/>
              <w:rtl/>
            </w:rPr>
          </w:rPrChange>
        </w:rPr>
        <w:t xml:space="preserve">, </w:t>
      </w:r>
      <w:r w:rsidR="002B390A" w:rsidRPr="00B12EEE">
        <w:rPr>
          <w:rFonts w:hint="eastAsia"/>
          <w:rtl/>
          <w:rPrChange w:id="381" w:author="user" w:date="2020-05-29T14:01:00Z">
            <w:rPr>
              <w:rFonts w:hint="eastAsia"/>
              <w:sz w:val="22"/>
              <w:szCs w:val="22"/>
              <w:rtl/>
            </w:rPr>
          </w:rPrChange>
        </w:rPr>
        <w:t>במטרה</w:t>
      </w:r>
      <w:r w:rsidR="002B390A" w:rsidRPr="00B12EEE">
        <w:rPr>
          <w:rtl/>
          <w:rPrChange w:id="382" w:author="user" w:date="2020-05-29T14:01:00Z">
            <w:rPr>
              <w:sz w:val="22"/>
              <w:szCs w:val="22"/>
              <w:rtl/>
            </w:rPr>
          </w:rPrChange>
        </w:rPr>
        <w:t xml:space="preserve"> </w:t>
      </w:r>
      <w:r w:rsidR="002B390A" w:rsidRPr="00B12EEE">
        <w:rPr>
          <w:rFonts w:hint="eastAsia"/>
          <w:rtl/>
          <w:rPrChange w:id="383" w:author="user" w:date="2020-05-29T14:01:00Z">
            <w:rPr>
              <w:rFonts w:hint="eastAsia"/>
              <w:sz w:val="22"/>
              <w:szCs w:val="22"/>
              <w:rtl/>
            </w:rPr>
          </w:rPrChange>
        </w:rPr>
        <w:t>להקל</w:t>
      </w:r>
      <w:r w:rsidR="002B390A" w:rsidRPr="00B12EEE">
        <w:rPr>
          <w:rtl/>
          <w:rPrChange w:id="384" w:author="user" w:date="2020-05-29T14:01:00Z">
            <w:rPr>
              <w:sz w:val="22"/>
              <w:szCs w:val="22"/>
              <w:rtl/>
            </w:rPr>
          </w:rPrChange>
        </w:rPr>
        <w:t xml:space="preserve"> </w:t>
      </w:r>
      <w:r w:rsidR="002B390A" w:rsidRPr="00B12EEE">
        <w:rPr>
          <w:rFonts w:hint="eastAsia"/>
          <w:rtl/>
          <w:rPrChange w:id="385" w:author="user" w:date="2020-05-29T14:01:00Z">
            <w:rPr>
              <w:rFonts w:hint="eastAsia"/>
              <w:sz w:val="22"/>
              <w:szCs w:val="22"/>
              <w:rtl/>
            </w:rPr>
          </w:rPrChange>
        </w:rPr>
        <w:t>על</w:t>
      </w:r>
      <w:r w:rsidR="002B390A" w:rsidRPr="00B12EEE">
        <w:rPr>
          <w:rtl/>
          <w:rPrChange w:id="386" w:author="user" w:date="2020-05-29T14:01:00Z">
            <w:rPr>
              <w:sz w:val="22"/>
              <w:szCs w:val="22"/>
              <w:rtl/>
            </w:rPr>
          </w:rPrChange>
        </w:rPr>
        <w:t xml:space="preserve"> </w:t>
      </w:r>
      <w:r w:rsidR="002B390A" w:rsidRPr="00B12EEE">
        <w:rPr>
          <w:rFonts w:hint="eastAsia"/>
          <w:rtl/>
          <w:rPrChange w:id="387" w:author="user" w:date="2020-05-29T14:01:00Z">
            <w:rPr>
              <w:rFonts w:hint="eastAsia"/>
              <w:sz w:val="22"/>
              <w:szCs w:val="22"/>
              <w:rtl/>
            </w:rPr>
          </w:rPrChange>
        </w:rPr>
        <w:t>ה</w:t>
      </w:r>
      <w:r w:rsidR="00AB5CC0" w:rsidRPr="00B12EEE">
        <w:rPr>
          <w:rFonts w:hint="eastAsia"/>
          <w:rtl/>
          <w:rPrChange w:id="388" w:author="user" w:date="2020-05-29T14:01:00Z">
            <w:rPr>
              <w:rFonts w:hint="eastAsia"/>
              <w:sz w:val="22"/>
              <w:szCs w:val="22"/>
              <w:rtl/>
            </w:rPr>
          </w:rPrChange>
        </w:rPr>
        <w:t>פעילות</w:t>
      </w:r>
      <w:r w:rsidR="00AB5CC0" w:rsidRPr="00B12EEE">
        <w:rPr>
          <w:rtl/>
          <w:rPrChange w:id="389" w:author="user" w:date="2020-05-29T14:01:00Z">
            <w:rPr>
              <w:sz w:val="22"/>
              <w:szCs w:val="22"/>
              <w:rtl/>
            </w:rPr>
          </w:rPrChange>
        </w:rPr>
        <w:t xml:space="preserve"> המתבצעת בבתי החולים ובמרכזים הרפואיים, ובעיקר על המטופלים עצמם, ולפיכך, </w:t>
      </w:r>
      <w:r w:rsidRPr="00B12EEE">
        <w:rPr>
          <w:rFonts w:hint="eastAsia"/>
          <w:rtl/>
          <w:rPrChange w:id="390" w:author="user" w:date="2020-05-29T14:01:00Z">
            <w:rPr>
              <w:rFonts w:hint="eastAsia"/>
              <w:sz w:val="22"/>
              <w:szCs w:val="22"/>
              <w:rtl/>
            </w:rPr>
          </w:rPrChange>
        </w:rPr>
        <w:t>המחקר</w:t>
      </w:r>
      <w:r w:rsidRPr="00B12EEE">
        <w:rPr>
          <w:rtl/>
          <w:rPrChange w:id="391" w:author="user" w:date="2020-05-29T14:01:00Z">
            <w:rPr>
              <w:sz w:val="22"/>
              <w:szCs w:val="22"/>
              <w:rtl/>
            </w:rPr>
          </w:rPrChange>
        </w:rPr>
        <w:t xml:space="preserve"> הנו בעל חשיבות </w:t>
      </w:r>
      <w:r w:rsidR="00D213B4" w:rsidRPr="00B12EEE">
        <w:rPr>
          <w:rFonts w:hint="eastAsia"/>
          <w:rtl/>
          <w:rPrChange w:id="392" w:author="user" w:date="2020-05-29T14:01:00Z">
            <w:rPr>
              <w:rFonts w:hint="eastAsia"/>
              <w:sz w:val="22"/>
              <w:szCs w:val="22"/>
              <w:rtl/>
            </w:rPr>
          </w:rPrChange>
        </w:rPr>
        <w:t>גבוהה</w:t>
      </w:r>
      <w:r w:rsidR="00AB5CC0" w:rsidRPr="00B12EEE">
        <w:rPr>
          <w:rtl/>
          <w:rPrChange w:id="393" w:author="user" w:date="2020-05-29T14:01:00Z">
            <w:rPr>
              <w:sz w:val="22"/>
              <w:szCs w:val="22"/>
              <w:rtl/>
            </w:rPr>
          </w:rPrChange>
        </w:rPr>
        <w:t xml:space="preserve">. אירועי התקופה האחרונה ובעיקר </w:t>
      </w:r>
      <w:r w:rsidR="00D213B4" w:rsidRPr="00B12EEE">
        <w:rPr>
          <w:rFonts w:hint="eastAsia"/>
          <w:rtl/>
          <w:rPrChange w:id="394" w:author="user" w:date="2020-05-29T14:01:00Z">
            <w:rPr>
              <w:rFonts w:hint="eastAsia"/>
              <w:sz w:val="22"/>
              <w:szCs w:val="22"/>
              <w:rtl/>
            </w:rPr>
          </w:rPrChange>
        </w:rPr>
        <w:t>ה</w:t>
      </w:r>
      <w:r w:rsidRPr="00B12EEE">
        <w:rPr>
          <w:rFonts w:hint="eastAsia"/>
          <w:rtl/>
          <w:rPrChange w:id="395" w:author="user" w:date="2020-05-29T14:01:00Z">
            <w:rPr>
              <w:rFonts w:hint="eastAsia"/>
              <w:sz w:val="22"/>
              <w:szCs w:val="22"/>
              <w:rtl/>
            </w:rPr>
          </w:rPrChange>
        </w:rPr>
        <w:t>בידוד</w:t>
      </w:r>
      <w:r w:rsidRPr="00B12EEE">
        <w:rPr>
          <w:rtl/>
          <w:rPrChange w:id="396" w:author="user" w:date="2020-05-29T14:01:00Z">
            <w:rPr>
              <w:sz w:val="22"/>
              <w:szCs w:val="22"/>
              <w:rtl/>
            </w:rPr>
          </w:rPrChange>
        </w:rPr>
        <w:t xml:space="preserve"> </w:t>
      </w:r>
      <w:r w:rsidR="00D213B4" w:rsidRPr="00B12EEE">
        <w:rPr>
          <w:rFonts w:hint="eastAsia"/>
          <w:rtl/>
          <w:rPrChange w:id="397" w:author="user" w:date="2020-05-29T14:01:00Z">
            <w:rPr>
              <w:rFonts w:hint="eastAsia"/>
              <w:sz w:val="22"/>
              <w:szCs w:val="22"/>
              <w:rtl/>
            </w:rPr>
          </w:rPrChange>
        </w:rPr>
        <w:t>ה</w:t>
      </w:r>
      <w:r w:rsidRPr="00B12EEE">
        <w:rPr>
          <w:rFonts w:hint="eastAsia"/>
          <w:rtl/>
          <w:rPrChange w:id="398" w:author="user" w:date="2020-05-29T14:01:00Z">
            <w:rPr>
              <w:rFonts w:hint="eastAsia"/>
              <w:sz w:val="22"/>
              <w:szCs w:val="22"/>
              <w:rtl/>
            </w:rPr>
          </w:rPrChange>
        </w:rPr>
        <w:t>חברתי</w:t>
      </w:r>
      <w:r w:rsidR="00D213B4" w:rsidRPr="00B12EEE">
        <w:rPr>
          <w:rtl/>
          <w:rPrChange w:id="399" w:author="user" w:date="2020-05-29T14:01:00Z">
            <w:rPr>
              <w:sz w:val="22"/>
              <w:szCs w:val="22"/>
              <w:rtl/>
            </w:rPr>
          </w:rPrChange>
        </w:rPr>
        <w:t>,</w:t>
      </w:r>
      <w:r w:rsidRPr="00B12EEE">
        <w:rPr>
          <w:rtl/>
          <w:rPrChange w:id="400" w:author="user" w:date="2020-05-29T14:01:00Z">
            <w:rPr>
              <w:sz w:val="22"/>
              <w:szCs w:val="22"/>
              <w:rtl/>
            </w:rPr>
          </w:rPrChange>
        </w:rPr>
        <w:t xml:space="preserve"> בעקבות התפשטות </w:t>
      </w:r>
      <w:r w:rsidR="002D1A24" w:rsidRPr="00B12EEE">
        <w:rPr>
          <w:rFonts w:hint="eastAsia"/>
          <w:rtl/>
          <w:rPrChange w:id="401" w:author="user" w:date="2020-05-29T14:01:00Z">
            <w:rPr>
              <w:rFonts w:hint="eastAsia"/>
              <w:sz w:val="22"/>
              <w:szCs w:val="22"/>
              <w:rtl/>
            </w:rPr>
          </w:rPrChange>
        </w:rPr>
        <w:t>מחלת</w:t>
      </w:r>
      <w:r w:rsidR="002D1A24" w:rsidRPr="00B12EEE">
        <w:rPr>
          <w:rtl/>
          <w:rPrChange w:id="402" w:author="user" w:date="2020-05-29T14:01:00Z">
            <w:rPr>
              <w:sz w:val="22"/>
              <w:szCs w:val="22"/>
              <w:rtl/>
            </w:rPr>
          </w:rPrChange>
        </w:rPr>
        <w:t xml:space="preserve"> </w:t>
      </w:r>
      <w:r w:rsidRPr="00B12EEE">
        <w:rPr>
          <w:rFonts w:hint="eastAsia"/>
          <w:rtl/>
          <w:rPrChange w:id="403" w:author="user" w:date="2020-05-29T14:01:00Z">
            <w:rPr>
              <w:rFonts w:hint="eastAsia"/>
              <w:sz w:val="22"/>
              <w:szCs w:val="22"/>
              <w:rtl/>
            </w:rPr>
          </w:rPrChange>
        </w:rPr>
        <w:t>ה</w:t>
      </w:r>
      <w:r w:rsidRPr="00B12EEE">
        <w:rPr>
          <w:rtl/>
          <w:rPrChange w:id="404" w:author="user" w:date="2020-05-29T14:01:00Z">
            <w:rPr>
              <w:sz w:val="22"/>
              <w:szCs w:val="22"/>
              <w:rtl/>
            </w:rPr>
          </w:rPrChange>
        </w:rPr>
        <w:t xml:space="preserve"> </w:t>
      </w:r>
      <w:r w:rsidR="00DD4287" w:rsidRPr="00B12EEE">
        <w:rPr>
          <w:rPrChange w:id="405" w:author="user" w:date="2020-05-29T14:01:00Z">
            <w:rPr>
              <w:sz w:val="22"/>
              <w:szCs w:val="22"/>
            </w:rPr>
          </w:rPrChange>
        </w:rPr>
        <w:t>COVID-19</w:t>
      </w:r>
      <w:r w:rsidR="00AB5CC0" w:rsidRPr="00B12EEE">
        <w:rPr>
          <w:rtl/>
          <w:rPrChange w:id="406" w:author="user" w:date="2020-05-29T14:01:00Z">
            <w:rPr>
              <w:sz w:val="22"/>
              <w:szCs w:val="22"/>
              <w:rtl/>
            </w:rPr>
          </w:rPrChange>
        </w:rPr>
        <w:t xml:space="preserve">, </w:t>
      </w:r>
      <w:r w:rsidR="00AB5CC0" w:rsidRPr="00B12EEE">
        <w:rPr>
          <w:rFonts w:hint="eastAsia"/>
          <w:rtl/>
          <w:rPrChange w:id="407" w:author="user" w:date="2020-05-29T14:01:00Z">
            <w:rPr>
              <w:rFonts w:hint="eastAsia"/>
              <w:sz w:val="22"/>
              <w:szCs w:val="22"/>
              <w:rtl/>
            </w:rPr>
          </w:rPrChange>
        </w:rPr>
        <w:t>מגביר</w:t>
      </w:r>
      <w:r w:rsidR="00AB5CC0" w:rsidRPr="00B12EEE">
        <w:rPr>
          <w:rtl/>
          <w:rPrChange w:id="408" w:author="user" w:date="2020-05-29T14:01:00Z">
            <w:rPr>
              <w:sz w:val="22"/>
              <w:szCs w:val="22"/>
              <w:rtl/>
            </w:rPr>
          </w:rPrChange>
        </w:rPr>
        <w:t xml:space="preserve"> </w:t>
      </w:r>
      <w:r w:rsidR="00AB5CC0" w:rsidRPr="00B12EEE">
        <w:rPr>
          <w:rFonts w:hint="eastAsia"/>
          <w:rtl/>
          <w:rPrChange w:id="409" w:author="user" w:date="2020-05-29T14:01:00Z">
            <w:rPr>
              <w:rFonts w:hint="eastAsia"/>
              <w:sz w:val="22"/>
              <w:szCs w:val="22"/>
              <w:rtl/>
            </w:rPr>
          </w:rPrChange>
        </w:rPr>
        <w:t>את</w:t>
      </w:r>
      <w:r w:rsidR="00AB5CC0" w:rsidRPr="00B12EEE">
        <w:rPr>
          <w:rtl/>
          <w:rPrChange w:id="410" w:author="user" w:date="2020-05-29T14:01:00Z">
            <w:rPr>
              <w:sz w:val="22"/>
              <w:szCs w:val="22"/>
              <w:rtl/>
            </w:rPr>
          </w:rPrChange>
        </w:rPr>
        <w:t xml:space="preserve"> </w:t>
      </w:r>
      <w:r w:rsidR="00AB5CC0" w:rsidRPr="00B12EEE">
        <w:rPr>
          <w:rFonts w:hint="eastAsia"/>
          <w:rtl/>
          <w:rPrChange w:id="411" w:author="user" w:date="2020-05-29T14:01:00Z">
            <w:rPr>
              <w:rFonts w:hint="eastAsia"/>
              <w:sz w:val="22"/>
              <w:szCs w:val="22"/>
              <w:rtl/>
            </w:rPr>
          </w:rPrChange>
        </w:rPr>
        <w:t>חשיבותו</w:t>
      </w:r>
      <w:r w:rsidR="00AB5CC0" w:rsidRPr="00B12EEE">
        <w:rPr>
          <w:rtl/>
          <w:rPrChange w:id="412" w:author="user" w:date="2020-05-29T14:01:00Z">
            <w:rPr>
              <w:sz w:val="22"/>
              <w:szCs w:val="22"/>
              <w:rtl/>
            </w:rPr>
          </w:rPrChange>
        </w:rPr>
        <w:t xml:space="preserve"> </w:t>
      </w:r>
      <w:r w:rsidR="00AB5CC0" w:rsidRPr="00B12EEE">
        <w:rPr>
          <w:rFonts w:hint="eastAsia"/>
          <w:rtl/>
          <w:rPrChange w:id="413" w:author="user" w:date="2020-05-29T14:01:00Z">
            <w:rPr>
              <w:rFonts w:hint="eastAsia"/>
              <w:sz w:val="22"/>
              <w:szCs w:val="22"/>
              <w:rtl/>
            </w:rPr>
          </w:rPrChange>
        </w:rPr>
        <w:t>של</w:t>
      </w:r>
      <w:r w:rsidR="00AB5CC0" w:rsidRPr="00B12EEE">
        <w:rPr>
          <w:rtl/>
          <w:rPrChange w:id="414" w:author="user" w:date="2020-05-29T14:01:00Z">
            <w:rPr>
              <w:sz w:val="22"/>
              <w:szCs w:val="22"/>
              <w:rtl/>
            </w:rPr>
          </w:rPrChange>
        </w:rPr>
        <w:t xml:space="preserve"> </w:t>
      </w:r>
      <w:r w:rsidR="00AB5CC0" w:rsidRPr="00B12EEE">
        <w:rPr>
          <w:rFonts w:hint="eastAsia"/>
          <w:rtl/>
          <w:rPrChange w:id="415" w:author="user" w:date="2020-05-29T14:01:00Z">
            <w:rPr>
              <w:rFonts w:hint="eastAsia"/>
              <w:sz w:val="22"/>
              <w:szCs w:val="22"/>
              <w:rtl/>
            </w:rPr>
          </w:rPrChange>
        </w:rPr>
        <w:t>המחקר</w:t>
      </w:r>
      <w:r w:rsidR="00AB5CC0" w:rsidRPr="00B12EEE">
        <w:rPr>
          <w:rtl/>
          <w:rPrChange w:id="416" w:author="user" w:date="2020-05-29T14:01:00Z">
            <w:rPr>
              <w:sz w:val="22"/>
              <w:szCs w:val="22"/>
              <w:rtl/>
            </w:rPr>
          </w:rPrChange>
        </w:rPr>
        <w:t xml:space="preserve">. </w:t>
      </w:r>
      <w:r w:rsidRPr="00B12EEE">
        <w:rPr>
          <w:rFonts w:hint="eastAsia"/>
          <w:rtl/>
          <w:rPrChange w:id="417" w:author="user" w:date="2020-05-29T14:01:00Z">
            <w:rPr>
              <w:rFonts w:hint="eastAsia"/>
              <w:sz w:val="22"/>
              <w:szCs w:val="22"/>
              <w:rtl/>
            </w:rPr>
          </w:rPrChange>
        </w:rPr>
        <w:t>העולם</w:t>
      </w:r>
      <w:r w:rsidRPr="00B12EEE">
        <w:rPr>
          <w:rtl/>
          <w:rPrChange w:id="418" w:author="user" w:date="2020-05-29T14:01:00Z">
            <w:rPr>
              <w:sz w:val="22"/>
              <w:szCs w:val="22"/>
              <w:rtl/>
            </w:rPr>
          </w:rPrChange>
        </w:rPr>
        <w:t xml:space="preserve"> עבר לקבלת שירותים מרוחקים, </w:t>
      </w:r>
      <w:r w:rsidR="00AB5CC0" w:rsidRPr="00B12EEE">
        <w:rPr>
          <w:rFonts w:hint="eastAsia"/>
          <w:rtl/>
          <w:rPrChange w:id="419" w:author="user" w:date="2020-05-29T14:01:00Z">
            <w:rPr>
              <w:rFonts w:hint="eastAsia"/>
              <w:sz w:val="22"/>
              <w:szCs w:val="22"/>
              <w:rtl/>
            </w:rPr>
          </w:rPrChange>
        </w:rPr>
        <w:t>וקיימת</w:t>
      </w:r>
      <w:r w:rsidR="00AB5CC0" w:rsidRPr="00B12EEE">
        <w:rPr>
          <w:rtl/>
          <w:rPrChange w:id="420" w:author="user" w:date="2020-05-29T14:01:00Z">
            <w:rPr>
              <w:sz w:val="22"/>
              <w:szCs w:val="22"/>
              <w:rtl/>
            </w:rPr>
          </w:rPrChange>
        </w:rPr>
        <w:t xml:space="preserve"> האצה גם במתן </w:t>
      </w:r>
      <w:r w:rsidRPr="00B12EEE">
        <w:rPr>
          <w:rFonts w:hint="eastAsia"/>
          <w:rtl/>
          <w:rPrChange w:id="421" w:author="user" w:date="2020-05-29T14:01:00Z">
            <w:rPr>
              <w:rFonts w:hint="eastAsia"/>
              <w:sz w:val="22"/>
              <w:szCs w:val="22"/>
              <w:rtl/>
            </w:rPr>
          </w:rPrChange>
        </w:rPr>
        <w:t>ש</w:t>
      </w:r>
      <w:r w:rsidR="00AB5CC0" w:rsidRPr="00B12EEE">
        <w:rPr>
          <w:rFonts w:hint="eastAsia"/>
          <w:rtl/>
          <w:rPrChange w:id="422" w:author="user" w:date="2020-05-29T14:01:00Z">
            <w:rPr>
              <w:rFonts w:hint="eastAsia"/>
              <w:sz w:val="22"/>
              <w:szCs w:val="22"/>
              <w:rtl/>
            </w:rPr>
          </w:rPrChange>
        </w:rPr>
        <w:t>י</w:t>
      </w:r>
      <w:r w:rsidRPr="00B12EEE">
        <w:rPr>
          <w:rFonts w:hint="eastAsia"/>
          <w:rtl/>
          <w:rPrChange w:id="423" w:author="user" w:date="2020-05-29T14:01:00Z">
            <w:rPr>
              <w:rFonts w:hint="eastAsia"/>
              <w:sz w:val="22"/>
              <w:szCs w:val="22"/>
              <w:rtl/>
            </w:rPr>
          </w:rPrChange>
        </w:rPr>
        <w:t>רותי</w:t>
      </w:r>
      <w:r w:rsidR="00AB5CC0" w:rsidRPr="00B12EEE">
        <w:rPr>
          <w:rtl/>
          <w:rPrChange w:id="424" w:author="user" w:date="2020-05-29T14:01:00Z">
            <w:rPr>
              <w:sz w:val="22"/>
              <w:szCs w:val="22"/>
              <w:rtl/>
            </w:rPr>
          </w:rPrChange>
        </w:rPr>
        <w:t xml:space="preserve"> רפואה מרחוק</w:t>
      </w:r>
      <w:r w:rsidRPr="00B12EEE">
        <w:rPr>
          <w:rtl/>
          <w:rPrChange w:id="425" w:author="user" w:date="2020-05-29T14:01:00Z">
            <w:rPr>
              <w:sz w:val="22"/>
              <w:szCs w:val="22"/>
              <w:rtl/>
            </w:rPr>
          </w:rPrChange>
        </w:rPr>
        <w:t xml:space="preserve">. </w:t>
      </w:r>
      <w:r w:rsidR="006C4C31" w:rsidRPr="00B12EEE">
        <w:rPr>
          <w:rFonts w:hint="eastAsia"/>
          <w:rtl/>
          <w:rPrChange w:id="426" w:author="user" w:date="2020-05-29T14:01:00Z">
            <w:rPr>
              <w:rFonts w:hint="eastAsia"/>
              <w:sz w:val="22"/>
              <w:szCs w:val="22"/>
              <w:rtl/>
            </w:rPr>
          </w:rPrChange>
        </w:rPr>
        <w:t>עקב</w:t>
      </w:r>
      <w:r w:rsidRPr="00B12EEE">
        <w:rPr>
          <w:rtl/>
          <w:rPrChange w:id="427" w:author="user" w:date="2020-05-29T14:01:00Z">
            <w:rPr>
              <w:sz w:val="22"/>
              <w:szCs w:val="22"/>
              <w:rtl/>
            </w:rPr>
          </w:rPrChange>
        </w:rPr>
        <w:t xml:space="preserve"> חוסר רגולציה ברורה </w:t>
      </w:r>
      <w:r w:rsidR="00DD4287" w:rsidRPr="00B12EEE">
        <w:rPr>
          <w:rFonts w:hint="eastAsia"/>
          <w:rtl/>
          <w:rPrChange w:id="428" w:author="user" w:date="2020-05-29T14:01:00Z">
            <w:rPr>
              <w:rFonts w:hint="eastAsia"/>
              <w:sz w:val="22"/>
              <w:szCs w:val="22"/>
              <w:rtl/>
            </w:rPr>
          </w:rPrChange>
        </w:rPr>
        <w:t>לגבי</w:t>
      </w:r>
      <w:r w:rsidR="00DD4287" w:rsidRPr="00B12EEE">
        <w:rPr>
          <w:rtl/>
          <w:rPrChange w:id="429" w:author="user" w:date="2020-05-29T14:01:00Z">
            <w:rPr>
              <w:sz w:val="22"/>
              <w:szCs w:val="22"/>
              <w:rtl/>
            </w:rPr>
          </w:rPrChange>
        </w:rPr>
        <w:t xml:space="preserve"> שימוש </w:t>
      </w:r>
      <w:r w:rsidR="00E53CDC" w:rsidRPr="00B12EEE">
        <w:rPr>
          <w:rFonts w:hint="eastAsia"/>
          <w:rtl/>
          <w:rPrChange w:id="430" w:author="user" w:date="2020-05-29T14:01:00Z">
            <w:rPr>
              <w:rFonts w:hint="eastAsia"/>
              <w:sz w:val="22"/>
              <w:szCs w:val="22"/>
              <w:rtl/>
            </w:rPr>
          </w:rPrChange>
        </w:rPr>
        <w:t>במכשירים</w:t>
      </w:r>
      <w:r w:rsidR="00DD4287" w:rsidRPr="00B12EEE">
        <w:rPr>
          <w:rtl/>
          <w:rPrChange w:id="431" w:author="user" w:date="2020-05-29T14:01:00Z">
            <w:rPr>
              <w:sz w:val="22"/>
              <w:szCs w:val="22"/>
              <w:rtl/>
            </w:rPr>
          </w:rPrChange>
        </w:rPr>
        <w:t xml:space="preserve"> שאינם ייעודיים לעולם הרפואה ( אינטרנט, טלפון חכם) </w:t>
      </w:r>
      <w:r w:rsidRPr="00B12EEE">
        <w:rPr>
          <w:rFonts w:hint="eastAsia"/>
          <w:rtl/>
          <w:rPrChange w:id="432" w:author="user" w:date="2020-05-29T14:01:00Z">
            <w:rPr>
              <w:rFonts w:hint="eastAsia"/>
              <w:sz w:val="22"/>
              <w:szCs w:val="22"/>
              <w:rtl/>
            </w:rPr>
          </w:rPrChange>
        </w:rPr>
        <w:t>ו</w:t>
      </w:r>
      <w:r w:rsidRPr="00B12EEE">
        <w:rPr>
          <w:rtl/>
          <w:rPrChange w:id="433" w:author="user" w:date="2020-05-29T14:01:00Z">
            <w:rPr>
              <w:sz w:val="22"/>
              <w:szCs w:val="22"/>
              <w:rtl/>
            </w:rPr>
          </w:rPrChange>
        </w:rPr>
        <w:t xml:space="preserve">/או חוסר הבנה מצד חברות המפתחות </w:t>
      </w:r>
      <w:r w:rsidR="006C4C31" w:rsidRPr="00B12EEE">
        <w:rPr>
          <w:rFonts w:hint="eastAsia"/>
          <w:rtl/>
          <w:rPrChange w:id="434" w:author="user" w:date="2020-05-29T14:01:00Z">
            <w:rPr>
              <w:rFonts w:hint="eastAsia"/>
              <w:sz w:val="22"/>
              <w:szCs w:val="22"/>
              <w:rtl/>
            </w:rPr>
          </w:rPrChange>
        </w:rPr>
        <w:t>מכשור</w:t>
      </w:r>
      <w:r w:rsidR="006C4C31" w:rsidRPr="00B12EEE">
        <w:rPr>
          <w:rtl/>
          <w:rPrChange w:id="435" w:author="user" w:date="2020-05-29T14:01:00Z">
            <w:rPr>
              <w:sz w:val="22"/>
              <w:szCs w:val="22"/>
              <w:rtl/>
            </w:rPr>
          </w:rPrChange>
        </w:rPr>
        <w:t xml:space="preserve"> </w:t>
      </w:r>
      <w:r w:rsidR="00DD4287" w:rsidRPr="00B12EEE">
        <w:rPr>
          <w:rFonts w:hint="eastAsia"/>
          <w:rtl/>
          <w:rPrChange w:id="436" w:author="user" w:date="2020-05-29T14:01:00Z">
            <w:rPr>
              <w:rFonts w:hint="eastAsia"/>
              <w:sz w:val="22"/>
              <w:szCs w:val="22"/>
              <w:rtl/>
            </w:rPr>
          </w:rPrChange>
        </w:rPr>
        <w:t>לטיפול</w:t>
      </w:r>
      <w:r w:rsidR="006C4C31" w:rsidRPr="00B12EEE">
        <w:rPr>
          <w:rtl/>
          <w:rPrChange w:id="437" w:author="user" w:date="2020-05-29T14:01:00Z">
            <w:rPr>
              <w:sz w:val="22"/>
              <w:szCs w:val="22"/>
              <w:rtl/>
            </w:rPr>
          </w:rPrChange>
        </w:rPr>
        <w:t xml:space="preserve"> </w:t>
      </w:r>
      <w:r w:rsidR="006C4C31" w:rsidRPr="00B12EEE">
        <w:rPr>
          <w:rFonts w:hint="eastAsia"/>
          <w:rtl/>
          <w:rPrChange w:id="438" w:author="user" w:date="2020-05-29T14:01:00Z">
            <w:rPr>
              <w:rFonts w:hint="eastAsia"/>
              <w:sz w:val="22"/>
              <w:szCs w:val="22"/>
              <w:rtl/>
            </w:rPr>
          </w:rPrChange>
        </w:rPr>
        <w:t>רפואי</w:t>
      </w:r>
      <w:r w:rsidR="00DD4287" w:rsidRPr="00B12EEE">
        <w:rPr>
          <w:rtl/>
          <w:rPrChange w:id="439" w:author="user" w:date="2020-05-29T14:01:00Z">
            <w:rPr>
              <w:sz w:val="22"/>
              <w:szCs w:val="22"/>
              <w:rtl/>
            </w:rPr>
          </w:rPrChange>
        </w:rPr>
        <w:t xml:space="preserve"> מרחוק </w:t>
      </w:r>
      <w:r w:rsidR="006C4C31" w:rsidRPr="00B12EEE">
        <w:rPr>
          <w:rtl/>
          <w:rPrChange w:id="440" w:author="user" w:date="2020-05-29T14:01:00Z">
            <w:rPr>
              <w:sz w:val="22"/>
              <w:szCs w:val="22"/>
              <w:rtl/>
            </w:rPr>
          </w:rPrChange>
        </w:rPr>
        <w:t xml:space="preserve">, את </w:t>
      </w:r>
      <w:r w:rsidRPr="00B12EEE">
        <w:rPr>
          <w:rFonts w:hint="eastAsia"/>
          <w:rtl/>
          <w:rPrChange w:id="441" w:author="user" w:date="2020-05-29T14:01:00Z">
            <w:rPr>
              <w:rFonts w:hint="eastAsia"/>
              <w:sz w:val="22"/>
              <w:szCs w:val="22"/>
              <w:rtl/>
            </w:rPr>
          </w:rPrChange>
        </w:rPr>
        <w:t>נהלי</w:t>
      </w:r>
      <w:r w:rsidRPr="00B12EEE">
        <w:rPr>
          <w:rtl/>
          <w:rPrChange w:id="442" w:author="user" w:date="2020-05-29T14:01:00Z">
            <w:rPr>
              <w:sz w:val="22"/>
              <w:szCs w:val="22"/>
              <w:rtl/>
            </w:rPr>
          </w:rPrChange>
        </w:rPr>
        <w:t xml:space="preserve"> </w:t>
      </w:r>
      <w:r w:rsidR="006C4C31" w:rsidRPr="00B12EEE">
        <w:rPr>
          <w:rFonts w:hint="eastAsia"/>
          <w:rtl/>
          <w:rPrChange w:id="443" w:author="user" w:date="2020-05-29T14:01:00Z">
            <w:rPr>
              <w:rFonts w:hint="eastAsia"/>
              <w:sz w:val="22"/>
              <w:szCs w:val="22"/>
              <w:rtl/>
            </w:rPr>
          </w:rPrChange>
        </w:rPr>
        <w:t>ה</w:t>
      </w:r>
      <w:r w:rsidRPr="00B12EEE">
        <w:rPr>
          <w:rFonts w:hint="eastAsia"/>
          <w:rtl/>
          <w:rPrChange w:id="444" w:author="user" w:date="2020-05-29T14:01:00Z">
            <w:rPr>
              <w:rFonts w:hint="eastAsia"/>
              <w:sz w:val="22"/>
              <w:szCs w:val="22"/>
              <w:rtl/>
            </w:rPr>
          </w:rPrChange>
        </w:rPr>
        <w:t>פיתוח</w:t>
      </w:r>
      <w:r w:rsidRPr="00B12EEE">
        <w:rPr>
          <w:rtl/>
          <w:rPrChange w:id="445" w:author="user" w:date="2020-05-29T14:01:00Z">
            <w:rPr>
              <w:sz w:val="22"/>
              <w:szCs w:val="22"/>
              <w:rtl/>
            </w:rPr>
          </w:rPrChange>
        </w:rPr>
        <w:t xml:space="preserve"> </w:t>
      </w:r>
      <w:r w:rsidR="006C4C31" w:rsidRPr="00B12EEE">
        <w:rPr>
          <w:rFonts w:hint="eastAsia"/>
          <w:rtl/>
          <w:rPrChange w:id="446" w:author="user" w:date="2020-05-29T14:01:00Z">
            <w:rPr>
              <w:rFonts w:hint="eastAsia"/>
              <w:sz w:val="22"/>
              <w:szCs w:val="22"/>
              <w:rtl/>
            </w:rPr>
          </w:rPrChange>
        </w:rPr>
        <w:t>ה</w:t>
      </w:r>
      <w:r w:rsidRPr="00B12EEE">
        <w:rPr>
          <w:rFonts w:hint="eastAsia"/>
          <w:rtl/>
          <w:rPrChange w:id="447" w:author="user" w:date="2020-05-29T14:01:00Z">
            <w:rPr>
              <w:rFonts w:hint="eastAsia"/>
              <w:sz w:val="22"/>
              <w:szCs w:val="22"/>
              <w:rtl/>
            </w:rPr>
          </w:rPrChange>
        </w:rPr>
        <w:t>מאובטח</w:t>
      </w:r>
      <w:r w:rsidRPr="00B12EEE">
        <w:rPr>
          <w:rtl/>
          <w:rPrChange w:id="448" w:author="user" w:date="2020-05-29T14:01:00Z">
            <w:rPr>
              <w:sz w:val="22"/>
              <w:szCs w:val="22"/>
              <w:rtl/>
            </w:rPr>
          </w:rPrChange>
        </w:rPr>
        <w:t xml:space="preserve"> </w:t>
      </w:r>
      <w:r w:rsidR="006C4C31" w:rsidRPr="00B12EEE">
        <w:rPr>
          <w:rFonts w:hint="eastAsia"/>
          <w:rtl/>
          <w:rPrChange w:id="449" w:author="user" w:date="2020-05-29T14:01:00Z">
            <w:rPr>
              <w:rFonts w:hint="eastAsia"/>
              <w:sz w:val="22"/>
              <w:szCs w:val="22"/>
              <w:rtl/>
            </w:rPr>
          </w:rPrChange>
        </w:rPr>
        <w:t>הרשמיים</w:t>
      </w:r>
      <w:r w:rsidR="00115A92" w:rsidRPr="00B12EEE">
        <w:rPr>
          <w:rtl/>
          <w:rPrChange w:id="450" w:author="user" w:date="2020-05-29T14:01:00Z">
            <w:rPr>
              <w:sz w:val="22"/>
              <w:szCs w:val="22"/>
              <w:rtl/>
            </w:rPr>
          </w:rPrChange>
        </w:rPr>
        <w:t xml:space="preserve">, </w:t>
      </w:r>
      <w:r w:rsidR="00115A92" w:rsidRPr="00B12EEE">
        <w:rPr>
          <w:rFonts w:hint="eastAsia"/>
          <w:rtl/>
          <w:rPrChange w:id="451" w:author="user" w:date="2020-05-29T14:01:00Z">
            <w:rPr>
              <w:rFonts w:hint="eastAsia"/>
              <w:sz w:val="22"/>
              <w:szCs w:val="22"/>
              <w:rtl/>
            </w:rPr>
          </w:rPrChange>
        </w:rPr>
        <w:t>קיים</w:t>
      </w:r>
      <w:r w:rsidR="00115A92" w:rsidRPr="00B12EEE">
        <w:rPr>
          <w:rtl/>
          <w:rPrChange w:id="452" w:author="user" w:date="2020-05-29T14:01:00Z">
            <w:rPr>
              <w:sz w:val="22"/>
              <w:szCs w:val="22"/>
              <w:rtl/>
            </w:rPr>
          </w:rPrChange>
        </w:rPr>
        <w:t xml:space="preserve"> </w:t>
      </w:r>
      <w:r w:rsidR="00115A92" w:rsidRPr="00B12EEE">
        <w:rPr>
          <w:rFonts w:hint="eastAsia"/>
          <w:rtl/>
          <w:rPrChange w:id="453" w:author="user" w:date="2020-05-29T14:01:00Z">
            <w:rPr>
              <w:rFonts w:hint="eastAsia"/>
              <w:sz w:val="22"/>
              <w:szCs w:val="22"/>
              <w:rtl/>
            </w:rPr>
          </w:rPrChange>
        </w:rPr>
        <w:t>קושי</w:t>
      </w:r>
      <w:r w:rsidR="00115A92" w:rsidRPr="00B12EEE">
        <w:rPr>
          <w:rtl/>
          <w:rPrChange w:id="454" w:author="user" w:date="2020-05-29T14:01:00Z">
            <w:rPr>
              <w:sz w:val="22"/>
              <w:szCs w:val="22"/>
              <w:rtl/>
            </w:rPr>
          </w:rPrChange>
        </w:rPr>
        <w:t xml:space="preserve"> </w:t>
      </w:r>
      <w:r w:rsidR="00115A92" w:rsidRPr="00B12EEE">
        <w:rPr>
          <w:rFonts w:hint="eastAsia"/>
          <w:rtl/>
          <w:rPrChange w:id="455" w:author="user" w:date="2020-05-29T14:01:00Z">
            <w:rPr>
              <w:rFonts w:hint="eastAsia"/>
              <w:sz w:val="22"/>
              <w:szCs w:val="22"/>
              <w:rtl/>
            </w:rPr>
          </w:rPrChange>
        </w:rPr>
        <w:t>בפיתוח</w:t>
      </w:r>
      <w:r w:rsidR="00115A92" w:rsidRPr="00B12EEE">
        <w:rPr>
          <w:rtl/>
          <w:rPrChange w:id="456" w:author="user" w:date="2020-05-29T14:01:00Z">
            <w:rPr>
              <w:sz w:val="22"/>
              <w:szCs w:val="22"/>
              <w:rtl/>
            </w:rPr>
          </w:rPrChange>
        </w:rPr>
        <w:t xml:space="preserve"> </w:t>
      </w:r>
      <w:r w:rsidR="00115A92" w:rsidRPr="00B12EEE">
        <w:rPr>
          <w:rFonts w:hint="eastAsia"/>
          <w:rtl/>
          <w:rPrChange w:id="457" w:author="user" w:date="2020-05-29T14:01:00Z">
            <w:rPr>
              <w:rFonts w:hint="eastAsia"/>
              <w:sz w:val="22"/>
              <w:szCs w:val="22"/>
              <w:rtl/>
            </w:rPr>
          </w:rPrChange>
        </w:rPr>
        <w:t>והטמעה</w:t>
      </w:r>
      <w:r w:rsidR="00115A92" w:rsidRPr="00B12EEE">
        <w:rPr>
          <w:rtl/>
          <w:rPrChange w:id="458" w:author="user" w:date="2020-05-29T14:01:00Z">
            <w:rPr>
              <w:sz w:val="22"/>
              <w:szCs w:val="22"/>
              <w:rtl/>
            </w:rPr>
          </w:rPrChange>
        </w:rPr>
        <w:t xml:space="preserve"> </w:t>
      </w:r>
      <w:r w:rsidR="00115A92" w:rsidRPr="00B12EEE">
        <w:rPr>
          <w:rFonts w:hint="eastAsia"/>
          <w:rtl/>
          <w:rPrChange w:id="459" w:author="user" w:date="2020-05-29T14:01:00Z">
            <w:rPr>
              <w:rFonts w:hint="eastAsia"/>
              <w:sz w:val="22"/>
              <w:szCs w:val="22"/>
              <w:rtl/>
            </w:rPr>
          </w:rPrChange>
        </w:rPr>
        <w:t>של</w:t>
      </w:r>
      <w:r w:rsidR="00115A92" w:rsidRPr="00B12EEE">
        <w:rPr>
          <w:rtl/>
          <w:rPrChange w:id="460" w:author="user" w:date="2020-05-29T14:01:00Z">
            <w:rPr>
              <w:sz w:val="22"/>
              <w:szCs w:val="22"/>
              <w:rtl/>
            </w:rPr>
          </w:rPrChange>
        </w:rPr>
        <w:t xml:space="preserve"> </w:t>
      </w:r>
      <w:r w:rsidR="00115A92" w:rsidRPr="00B12EEE">
        <w:rPr>
          <w:rFonts w:hint="eastAsia"/>
          <w:rtl/>
          <w:rPrChange w:id="461" w:author="user" w:date="2020-05-29T14:01:00Z">
            <w:rPr>
              <w:rFonts w:hint="eastAsia"/>
              <w:sz w:val="22"/>
              <w:szCs w:val="22"/>
              <w:rtl/>
            </w:rPr>
          </w:rPrChange>
        </w:rPr>
        <w:t>מוצרים</w:t>
      </w:r>
      <w:r w:rsidR="00115A92" w:rsidRPr="00B12EEE">
        <w:rPr>
          <w:rtl/>
          <w:rPrChange w:id="462" w:author="user" w:date="2020-05-29T14:01:00Z">
            <w:rPr>
              <w:sz w:val="22"/>
              <w:szCs w:val="22"/>
              <w:rtl/>
            </w:rPr>
          </w:rPrChange>
        </w:rPr>
        <w:t xml:space="preserve"> </w:t>
      </w:r>
      <w:r w:rsidR="00115A92" w:rsidRPr="00B12EEE">
        <w:rPr>
          <w:rFonts w:hint="eastAsia"/>
          <w:rtl/>
          <w:rPrChange w:id="463" w:author="user" w:date="2020-05-29T14:01:00Z">
            <w:rPr>
              <w:rFonts w:hint="eastAsia"/>
              <w:sz w:val="22"/>
              <w:szCs w:val="22"/>
              <w:rtl/>
            </w:rPr>
          </w:rPrChange>
        </w:rPr>
        <w:t>מאובטחים</w:t>
      </w:r>
      <w:r w:rsidR="00115A92" w:rsidRPr="00B12EEE">
        <w:rPr>
          <w:rtl/>
          <w:rPrChange w:id="464" w:author="user" w:date="2020-05-29T14:01:00Z">
            <w:rPr>
              <w:sz w:val="22"/>
              <w:szCs w:val="22"/>
              <w:rtl/>
            </w:rPr>
          </w:rPrChange>
        </w:rPr>
        <w:t xml:space="preserve"> </w:t>
      </w:r>
      <w:r w:rsidR="00115A92" w:rsidRPr="00B12EEE">
        <w:rPr>
          <w:rFonts w:hint="eastAsia"/>
          <w:rtl/>
          <w:rPrChange w:id="465" w:author="user" w:date="2020-05-29T14:01:00Z">
            <w:rPr>
              <w:rFonts w:hint="eastAsia"/>
              <w:sz w:val="22"/>
              <w:szCs w:val="22"/>
              <w:rtl/>
            </w:rPr>
          </w:rPrChange>
        </w:rPr>
        <w:t>לשוק</w:t>
      </w:r>
      <w:r w:rsidR="00115A92" w:rsidRPr="00B12EEE">
        <w:rPr>
          <w:rtl/>
          <w:rPrChange w:id="466" w:author="user" w:date="2020-05-29T14:01:00Z">
            <w:rPr>
              <w:sz w:val="22"/>
              <w:szCs w:val="22"/>
              <w:rtl/>
            </w:rPr>
          </w:rPrChange>
        </w:rPr>
        <w:t xml:space="preserve"> </w:t>
      </w:r>
      <w:r w:rsidR="00115A92" w:rsidRPr="00B12EEE">
        <w:rPr>
          <w:rFonts w:hint="eastAsia"/>
          <w:rtl/>
          <w:rPrChange w:id="467" w:author="user" w:date="2020-05-29T14:01:00Z">
            <w:rPr>
              <w:rFonts w:hint="eastAsia"/>
              <w:sz w:val="22"/>
              <w:szCs w:val="22"/>
              <w:rtl/>
            </w:rPr>
          </w:rPrChange>
        </w:rPr>
        <w:t>הרפואי</w:t>
      </w:r>
      <w:r w:rsidR="00115A92" w:rsidRPr="00B12EEE">
        <w:rPr>
          <w:rtl/>
          <w:rPrChange w:id="468" w:author="user" w:date="2020-05-29T14:01:00Z">
            <w:rPr>
              <w:sz w:val="22"/>
              <w:szCs w:val="22"/>
              <w:rtl/>
            </w:rPr>
          </w:rPrChange>
        </w:rPr>
        <w:t>.</w:t>
      </w:r>
    </w:p>
    <w:p w14:paraId="535DCE7E" w14:textId="77777777" w:rsidR="00626A6C" w:rsidRDefault="006C4C31">
      <w:pPr>
        <w:rPr>
          <w:ins w:id="469" w:author="user" w:date="2020-05-29T13:36:00Z"/>
          <w:sz w:val="22"/>
          <w:szCs w:val="22"/>
          <w:rtl/>
        </w:rPr>
        <w:pPrChange w:id="470" w:author="user" w:date="2020-05-29T18:00:00Z">
          <w:pPr/>
        </w:pPrChange>
      </w:pPr>
      <w:r w:rsidRPr="00B12EEE">
        <w:rPr>
          <w:rFonts w:hint="eastAsia"/>
          <w:rtl/>
          <w:rPrChange w:id="471" w:author="user" w:date="2020-05-29T14:01:00Z">
            <w:rPr>
              <w:rFonts w:hint="eastAsia"/>
              <w:sz w:val="22"/>
              <w:szCs w:val="22"/>
              <w:rtl/>
            </w:rPr>
          </w:rPrChange>
        </w:rPr>
        <w:t>מודל</w:t>
      </w:r>
      <w:r w:rsidR="00B85B6D" w:rsidRPr="00B12EEE">
        <w:rPr>
          <w:rtl/>
          <w:rPrChange w:id="472" w:author="user" w:date="2020-05-29T14:01:00Z">
            <w:rPr>
              <w:sz w:val="22"/>
              <w:szCs w:val="22"/>
              <w:rtl/>
            </w:rPr>
          </w:rPrChange>
        </w:rPr>
        <w:t xml:space="preserve"> היהלום </w:t>
      </w:r>
      <w:r w:rsidR="00AB7A3D" w:rsidRPr="00B12EEE">
        <w:rPr>
          <w:rFonts w:hint="eastAsia"/>
          <w:rtl/>
          <w:rPrChange w:id="473" w:author="user" w:date="2020-05-29T14:01:00Z">
            <w:rPr>
              <w:rFonts w:hint="eastAsia"/>
              <w:sz w:val="22"/>
              <w:szCs w:val="22"/>
              <w:rtl/>
            </w:rPr>
          </w:rPrChange>
        </w:rPr>
        <w:t>עשוי</w:t>
      </w:r>
      <w:r w:rsidR="00B85B6D" w:rsidRPr="00B12EEE">
        <w:rPr>
          <w:rtl/>
          <w:rPrChange w:id="474" w:author="user" w:date="2020-05-29T14:01:00Z">
            <w:rPr>
              <w:sz w:val="22"/>
              <w:szCs w:val="22"/>
              <w:rtl/>
            </w:rPr>
          </w:rPrChange>
        </w:rPr>
        <w:t xml:space="preserve"> לתת מענה </w:t>
      </w:r>
      <w:r w:rsidR="00E53CDC" w:rsidRPr="00B12EEE">
        <w:rPr>
          <w:rFonts w:hint="eastAsia"/>
          <w:rtl/>
          <w:rPrChange w:id="475" w:author="user" w:date="2020-05-29T14:01:00Z">
            <w:rPr>
              <w:rFonts w:hint="eastAsia"/>
              <w:sz w:val="22"/>
              <w:szCs w:val="22"/>
              <w:rtl/>
            </w:rPr>
          </w:rPrChange>
        </w:rPr>
        <w:t>להגשת</w:t>
      </w:r>
      <w:r w:rsidR="00B85B6D" w:rsidRPr="00B12EEE">
        <w:rPr>
          <w:rtl/>
          <w:rPrChange w:id="476" w:author="user" w:date="2020-05-29T14:01:00Z">
            <w:rPr>
              <w:sz w:val="22"/>
              <w:szCs w:val="22"/>
              <w:rtl/>
            </w:rPr>
          </w:rPrChange>
        </w:rPr>
        <w:t xml:space="preserve"> תהליכי פיתוח</w:t>
      </w:r>
      <w:r w:rsidR="00AB7A3D" w:rsidRPr="00B12EEE">
        <w:rPr>
          <w:rtl/>
          <w:rPrChange w:id="477" w:author="user" w:date="2020-05-29T14:01:00Z">
            <w:rPr>
              <w:sz w:val="22"/>
              <w:szCs w:val="22"/>
              <w:rtl/>
            </w:rPr>
          </w:rPrChange>
        </w:rPr>
        <w:t xml:space="preserve"> מאובטח</w:t>
      </w:r>
      <w:r w:rsidR="00B85B6D" w:rsidRPr="00B12EEE">
        <w:rPr>
          <w:rtl/>
          <w:rPrChange w:id="478" w:author="user" w:date="2020-05-29T14:01:00Z">
            <w:rPr>
              <w:sz w:val="22"/>
              <w:szCs w:val="22"/>
              <w:rtl/>
            </w:rPr>
          </w:rPrChange>
        </w:rPr>
        <w:t xml:space="preserve"> ו/או אישור למוצרים רפואיים מרוחקים</w:t>
      </w:r>
      <w:r w:rsidR="00AB7A3D" w:rsidRPr="00B12EEE">
        <w:rPr>
          <w:rtl/>
          <w:rPrChange w:id="479" w:author="user" w:date="2020-05-29T14:01:00Z">
            <w:rPr>
              <w:sz w:val="22"/>
              <w:szCs w:val="22"/>
              <w:rtl/>
            </w:rPr>
          </w:rPrChange>
        </w:rPr>
        <w:t xml:space="preserve">. המודל </w:t>
      </w:r>
      <w:r w:rsidRPr="00B12EEE">
        <w:rPr>
          <w:rFonts w:hint="eastAsia"/>
          <w:rtl/>
          <w:rPrChange w:id="480" w:author="user" w:date="2020-05-29T14:01:00Z">
            <w:rPr>
              <w:rFonts w:hint="eastAsia"/>
              <w:sz w:val="22"/>
              <w:szCs w:val="22"/>
              <w:rtl/>
            </w:rPr>
          </w:rPrChange>
        </w:rPr>
        <w:t>פשוט</w:t>
      </w:r>
      <w:r w:rsidRPr="00B12EEE">
        <w:rPr>
          <w:rtl/>
          <w:rPrChange w:id="481" w:author="user" w:date="2020-05-29T14:01:00Z">
            <w:rPr>
              <w:sz w:val="22"/>
              <w:szCs w:val="22"/>
              <w:rtl/>
            </w:rPr>
          </w:rPrChange>
        </w:rPr>
        <w:t xml:space="preserve"> </w:t>
      </w:r>
      <w:r w:rsidRPr="00B12EEE">
        <w:rPr>
          <w:rFonts w:hint="eastAsia"/>
          <w:rtl/>
          <w:rPrChange w:id="482" w:author="user" w:date="2020-05-29T14:01:00Z">
            <w:rPr>
              <w:rFonts w:hint="eastAsia"/>
              <w:sz w:val="22"/>
              <w:szCs w:val="22"/>
              <w:rtl/>
            </w:rPr>
          </w:rPrChange>
        </w:rPr>
        <w:t>להבנה</w:t>
      </w:r>
      <w:r w:rsidRPr="00B12EEE">
        <w:rPr>
          <w:rtl/>
          <w:rPrChange w:id="483" w:author="user" w:date="2020-05-29T14:01:00Z">
            <w:rPr>
              <w:sz w:val="22"/>
              <w:szCs w:val="22"/>
              <w:rtl/>
            </w:rPr>
          </w:rPrChange>
        </w:rPr>
        <w:t xml:space="preserve"> </w:t>
      </w:r>
      <w:r w:rsidRPr="00B12EEE">
        <w:rPr>
          <w:rFonts w:hint="eastAsia"/>
          <w:rtl/>
          <w:rPrChange w:id="484" w:author="user" w:date="2020-05-29T14:01:00Z">
            <w:rPr>
              <w:rFonts w:hint="eastAsia"/>
              <w:sz w:val="22"/>
              <w:szCs w:val="22"/>
              <w:rtl/>
            </w:rPr>
          </w:rPrChange>
        </w:rPr>
        <w:t>ויישומו</w:t>
      </w:r>
      <w:r w:rsidRPr="00B12EEE">
        <w:rPr>
          <w:rtl/>
          <w:rPrChange w:id="485" w:author="user" w:date="2020-05-29T14:01:00Z">
            <w:rPr>
              <w:sz w:val="22"/>
              <w:szCs w:val="22"/>
              <w:rtl/>
            </w:rPr>
          </w:rPrChange>
        </w:rPr>
        <w:t xml:space="preserve"> </w:t>
      </w:r>
      <w:r w:rsidRPr="00B12EEE">
        <w:rPr>
          <w:rFonts w:hint="eastAsia"/>
          <w:rtl/>
          <w:rPrChange w:id="486" w:author="user" w:date="2020-05-29T14:01:00Z">
            <w:rPr>
              <w:rFonts w:hint="eastAsia"/>
              <w:sz w:val="22"/>
              <w:szCs w:val="22"/>
              <w:rtl/>
            </w:rPr>
          </w:rPrChange>
        </w:rPr>
        <w:t>יפשט</w:t>
      </w:r>
      <w:r w:rsidR="00115A92" w:rsidRPr="00B12EEE">
        <w:rPr>
          <w:rtl/>
          <w:rPrChange w:id="487" w:author="user" w:date="2020-05-29T14:01:00Z">
            <w:rPr>
              <w:sz w:val="22"/>
              <w:szCs w:val="22"/>
              <w:rtl/>
            </w:rPr>
          </w:rPrChange>
        </w:rPr>
        <w:t xml:space="preserve"> תהליכי פיתוח וקיצור זמנים עד לקבלת מוצרים ושירותים לשוק. זאת, בהיבט אבטחת המידע ומהימנות השירותים.</w:t>
      </w:r>
      <w:r w:rsidR="00115A92">
        <w:rPr>
          <w:sz w:val="22"/>
          <w:szCs w:val="22"/>
          <w:rtl/>
        </w:rPr>
        <w:t xml:space="preserve"> </w:t>
      </w:r>
    </w:p>
    <w:p w14:paraId="2A591EF3" w14:textId="4A986412" w:rsidR="00E81C5E" w:rsidRDefault="006C4C31">
      <w:pPr>
        <w:rPr>
          <w:ins w:id="488" w:author="user" w:date="2020-05-29T13:18:00Z"/>
          <w:sz w:val="22"/>
          <w:szCs w:val="22"/>
          <w:rtl/>
        </w:rPr>
        <w:pPrChange w:id="489" w:author="user" w:date="2020-05-29T18:00:00Z">
          <w:pPr/>
        </w:pPrChange>
      </w:pPr>
      <w:del w:id="490" w:author="user" w:date="2020-05-29T13:45:00Z">
        <w:r w:rsidDel="00EC6DFA">
          <w:rPr>
            <w:rtl/>
          </w:rPr>
          <w:delText xml:space="preserve"> </w:delText>
        </w:r>
      </w:del>
    </w:p>
    <w:p w14:paraId="38050A7F" w14:textId="2F1DECF5" w:rsidR="00E81C5E" w:rsidRDefault="00551598">
      <w:pPr>
        <w:pStyle w:val="1"/>
        <w:rPr>
          <w:ins w:id="491" w:author="user" w:date="2020-05-29T13:46:00Z"/>
        </w:rPr>
        <w:pPrChange w:id="492" w:author="user" w:date="2020-05-29T18:00:00Z">
          <w:pPr/>
        </w:pPrChange>
      </w:pPr>
      <w:ins w:id="493" w:author="user" w:date="2020-05-29T18:07:00Z">
        <w:r>
          <w:rPr>
            <w:rtl/>
          </w:rPr>
          <w:br w:type="column"/>
        </w:r>
      </w:ins>
      <w:bookmarkStart w:id="494" w:name="_Toc41834662"/>
      <w:ins w:id="495" w:author="user" w:date="2020-05-29T13:24:00Z">
        <w:r w:rsidR="00E81C5E">
          <w:rPr>
            <w:rFonts w:hint="cs"/>
            <w:rtl/>
          </w:rPr>
          <w:lastRenderedPageBreak/>
          <w:t>סקר ספרות ראשונית</w:t>
        </w:r>
      </w:ins>
      <w:bookmarkEnd w:id="494"/>
    </w:p>
    <w:p w14:paraId="0886FA75" w14:textId="46F2FABA" w:rsidR="00F10271" w:rsidRDefault="00F10271">
      <w:pPr>
        <w:pStyle w:val="2"/>
        <w:ind w:left="990" w:hanging="630"/>
        <w:rPr>
          <w:ins w:id="496" w:author="user" w:date="2020-05-29T17:37:00Z"/>
        </w:rPr>
        <w:pPrChange w:id="497" w:author="user" w:date="2020-05-29T18:00:00Z">
          <w:pPr>
            <w:pStyle w:val="1"/>
          </w:pPr>
        </w:pPrChange>
      </w:pPr>
      <w:bookmarkStart w:id="498" w:name="_Toc41834663"/>
      <w:ins w:id="499" w:author="user" w:date="2020-05-29T17:37:00Z">
        <w:r>
          <w:rPr>
            <w:rFonts w:hint="cs"/>
            <w:rtl/>
          </w:rPr>
          <w:t>הקדמה</w:t>
        </w:r>
        <w:bookmarkEnd w:id="498"/>
      </w:ins>
    </w:p>
    <w:p w14:paraId="2AB44D61" w14:textId="77777777" w:rsidR="00316356" w:rsidRDefault="00F10271">
      <w:pPr>
        <w:rPr>
          <w:ins w:id="500" w:author="user" w:date="2020-05-29T18:20:00Z"/>
          <w:rtl/>
        </w:rPr>
        <w:pPrChange w:id="501" w:author="user" w:date="2020-05-29T18:20:00Z">
          <w:pPr>
            <w:pStyle w:val="1"/>
          </w:pPr>
        </w:pPrChange>
      </w:pPr>
      <w:ins w:id="502" w:author="user" w:date="2020-05-29T17:38:00Z">
        <w:r>
          <w:rPr>
            <w:rFonts w:hint="cs"/>
            <w:rtl/>
          </w:rPr>
          <w:t>בפרק זה נסק</w:t>
        </w:r>
      </w:ins>
      <w:ins w:id="503" w:author="user" w:date="2020-05-29T17:56:00Z">
        <w:r w:rsidR="003E6DB2">
          <w:rPr>
            <w:rFonts w:hint="cs"/>
            <w:rtl/>
          </w:rPr>
          <w:t>ו</w:t>
        </w:r>
      </w:ins>
      <w:ins w:id="504" w:author="user" w:date="2020-05-29T17:38:00Z">
        <w:r>
          <w:rPr>
            <w:rFonts w:hint="cs"/>
            <w:rtl/>
          </w:rPr>
          <w:t xml:space="preserve">ר </w:t>
        </w:r>
      </w:ins>
      <w:ins w:id="505" w:author="user" w:date="2020-05-29T17:56:00Z">
        <w:r w:rsidR="003E6DB2">
          <w:rPr>
            <w:rFonts w:hint="cs"/>
            <w:rtl/>
          </w:rPr>
          <w:t xml:space="preserve">את </w:t>
        </w:r>
      </w:ins>
      <w:ins w:id="506" w:author="user" w:date="2020-05-29T17:38:00Z">
        <w:r>
          <w:rPr>
            <w:rFonts w:hint="cs"/>
            <w:rtl/>
          </w:rPr>
          <w:t xml:space="preserve">המידע הזמין במקורות </w:t>
        </w:r>
      </w:ins>
      <w:ins w:id="507" w:author="user" w:date="2020-05-29T18:16:00Z">
        <w:r w:rsidR="00551598">
          <w:rPr>
            <w:rFonts w:hint="cs"/>
            <w:rtl/>
          </w:rPr>
          <w:t>מקצועיים</w:t>
        </w:r>
      </w:ins>
      <w:ins w:id="508" w:author="user" w:date="2020-05-29T18:17:00Z">
        <w:r w:rsidR="00551598">
          <w:rPr>
            <w:rFonts w:hint="cs"/>
            <w:rtl/>
          </w:rPr>
          <w:t xml:space="preserve"> ו</w:t>
        </w:r>
      </w:ins>
      <w:ins w:id="509" w:author="user" w:date="2020-05-29T18:16:00Z">
        <w:r w:rsidR="00551598">
          <w:rPr>
            <w:rFonts w:hint="cs"/>
            <w:rtl/>
          </w:rPr>
          <w:t xml:space="preserve">אקדמיים </w:t>
        </w:r>
      </w:ins>
      <w:ins w:id="510" w:author="user" w:date="2020-05-29T17:38:00Z">
        <w:r>
          <w:rPr>
            <w:rFonts w:hint="cs"/>
            <w:rtl/>
          </w:rPr>
          <w:t>בנושא</w:t>
        </w:r>
      </w:ins>
      <w:ins w:id="511" w:author="user" w:date="2020-05-29T18:20:00Z">
        <w:r w:rsidR="00316356">
          <w:rPr>
            <w:rFonts w:hint="cs"/>
            <w:rtl/>
          </w:rPr>
          <w:t>:</w:t>
        </w:r>
      </w:ins>
    </w:p>
    <w:p w14:paraId="418625EB" w14:textId="4703D88E" w:rsidR="00316356" w:rsidRDefault="00F10271">
      <w:pPr>
        <w:pStyle w:val="3"/>
        <w:rPr>
          <w:ins w:id="512" w:author="user" w:date="2020-05-29T18:20:00Z"/>
          <w:rtl/>
        </w:rPr>
        <w:pPrChange w:id="513" w:author="Felix Krasnitsky" w:date="2020-05-31T16:28:00Z">
          <w:pPr>
            <w:pStyle w:val="1"/>
          </w:pPr>
        </w:pPrChange>
      </w:pPr>
      <w:ins w:id="514" w:author="user" w:date="2020-05-29T17:38:00Z">
        <w:r>
          <w:rPr>
            <w:rFonts w:hint="cs"/>
            <w:rtl/>
          </w:rPr>
          <w:t>אבטחת מידע והגנה על פרטיות</w:t>
        </w:r>
      </w:ins>
    </w:p>
    <w:p w14:paraId="31DDE402" w14:textId="153096B6" w:rsidR="00316356" w:rsidRDefault="003E6DB2">
      <w:pPr>
        <w:pStyle w:val="3"/>
        <w:rPr>
          <w:ins w:id="515" w:author="user" w:date="2020-05-29T18:20:00Z"/>
          <w:rtl/>
        </w:rPr>
        <w:pPrChange w:id="516" w:author="Felix Krasnitsky" w:date="2020-05-31T16:28:00Z">
          <w:pPr>
            <w:pStyle w:val="1"/>
          </w:pPr>
        </w:pPrChange>
      </w:pPr>
      <w:ins w:id="517" w:author="user" w:date="2020-05-29T17:56:00Z">
        <w:r>
          <w:rPr>
            <w:rFonts w:hint="cs"/>
            <w:rtl/>
          </w:rPr>
          <w:t>אי</w:t>
        </w:r>
        <w:r w:rsidR="00316356">
          <w:rPr>
            <w:rFonts w:hint="cs"/>
            <w:rtl/>
          </w:rPr>
          <w:t>ומים על המידע מצד גורמים זדוניי</w:t>
        </w:r>
      </w:ins>
      <w:ins w:id="518" w:author="user" w:date="2020-05-29T18:20:00Z">
        <w:r w:rsidR="00316356">
          <w:rPr>
            <w:rFonts w:hint="cs"/>
            <w:rtl/>
          </w:rPr>
          <w:t>ם</w:t>
        </w:r>
      </w:ins>
    </w:p>
    <w:p w14:paraId="799787E3" w14:textId="77777777" w:rsidR="00316356" w:rsidRDefault="00F10271">
      <w:pPr>
        <w:pStyle w:val="3"/>
        <w:rPr>
          <w:ins w:id="519" w:author="user" w:date="2020-05-29T18:21:00Z"/>
          <w:rtl/>
        </w:rPr>
        <w:pPrChange w:id="520" w:author="Felix Krasnitsky" w:date="2020-05-31T16:28:00Z">
          <w:pPr>
            <w:pStyle w:val="1"/>
          </w:pPr>
        </w:pPrChange>
      </w:pPr>
      <w:ins w:id="521" w:author="user" w:date="2020-05-29T17:40:00Z">
        <w:r>
          <w:rPr>
            <w:rFonts w:hint="cs"/>
            <w:rtl/>
          </w:rPr>
          <w:t>טכנולוגיות</w:t>
        </w:r>
      </w:ins>
      <w:ins w:id="522" w:author="user" w:date="2020-05-29T17:38:00Z">
        <w:r>
          <w:rPr>
            <w:rFonts w:hint="cs"/>
            <w:rtl/>
          </w:rPr>
          <w:t xml:space="preserve"> רפואיות מרוחקות. </w:t>
        </w:r>
      </w:ins>
    </w:p>
    <w:p w14:paraId="0AFDE2D0" w14:textId="69E2EA15" w:rsidR="00316356" w:rsidRDefault="00F10271" w:rsidP="00E01BE1">
      <w:pPr>
        <w:rPr>
          <w:ins w:id="523" w:author="user" w:date="2020-05-29T18:21:00Z"/>
          <w:rtl/>
        </w:rPr>
        <w:pPrChange w:id="524" w:author="Felix" w:date="2020-05-31T21:17:00Z">
          <w:pPr>
            <w:pStyle w:val="1"/>
          </w:pPr>
        </w:pPrChange>
      </w:pPr>
      <w:ins w:id="525" w:author="user" w:date="2020-05-29T17:41:00Z">
        <w:r>
          <w:rPr>
            <w:rFonts w:hint="cs"/>
            <w:rtl/>
          </w:rPr>
          <w:t xml:space="preserve">מקורות המידע </w:t>
        </w:r>
      </w:ins>
      <w:ins w:id="526" w:author="user" w:date="2020-05-29T18:07:00Z">
        <w:r w:rsidR="00551598">
          <w:rPr>
            <w:rFonts w:hint="cs"/>
            <w:rtl/>
          </w:rPr>
          <w:t>הינם</w:t>
        </w:r>
      </w:ins>
      <w:ins w:id="527" w:author="user" w:date="2020-05-29T17:41:00Z">
        <w:r>
          <w:rPr>
            <w:rFonts w:hint="cs"/>
            <w:rtl/>
          </w:rPr>
          <w:t xml:space="preserve"> מקורות דיגיטליים פתוחים (מאמרים, אתרי </w:t>
        </w:r>
        <w:del w:id="528" w:author="Felix" w:date="2020-05-31T21:17:00Z">
          <w:r w:rsidDel="00E01BE1">
            <w:delText>cert</w:delText>
          </w:r>
        </w:del>
      </w:ins>
      <w:ins w:id="529" w:author="Felix" w:date="2020-05-31T21:17:00Z">
        <w:r w:rsidR="00E01BE1">
          <w:t>CERT</w:t>
        </w:r>
      </w:ins>
      <w:ins w:id="530" w:author="user" w:date="2020-05-29T17:41:00Z">
        <w:r>
          <w:rPr>
            <w:rFonts w:hint="cs"/>
            <w:rtl/>
          </w:rPr>
          <w:t xml:space="preserve"> לאומיים</w:t>
        </w:r>
      </w:ins>
      <w:ins w:id="531" w:author="Felix" w:date="2020-05-30T23:14:00Z">
        <w:r w:rsidR="009B0B52">
          <w:rPr>
            <w:rFonts w:hint="cs"/>
            <w:rtl/>
          </w:rPr>
          <w:t xml:space="preserve"> </w:t>
        </w:r>
        <w:r w:rsidR="009B0B52">
          <w:rPr>
            <w:rtl/>
          </w:rPr>
          <w:t>–</w:t>
        </w:r>
        <w:r w:rsidR="009B0B52">
          <w:rPr>
            <w:rFonts w:hint="cs"/>
            <w:rtl/>
          </w:rPr>
          <w:t xml:space="preserve"> בין היתר של מדינות </w:t>
        </w:r>
        <w:r w:rsidR="009B0B52">
          <w:rPr>
            <w:lang w:val="en-GB"/>
          </w:rPr>
          <w:t>OECD</w:t>
        </w:r>
      </w:ins>
      <w:ins w:id="532" w:author="user" w:date="2020-05-29T17:41:00Z">
        <w:r>
          <w:rPr>
            <w:rFonts w:hint="cs"/>
            <w:rtl/>
          </w:rPr>
          <w:t xml:space="preserve"> , ספרות מקוונת) וכן מקורות </w:t>
        </w:r>
      </w:ins>
      <w:ins w:id="533" w:author="user" w:date="2020-05-29T17:57:00Z">
        <w:r w:rsidR="003E6DB2">
          <w:rPr>
            <w:rFonts w:hint="cs"/>
            <w:rtl/>
          </w:rPr>
          <w:t>פרסונליים</w:t>
        </w:r>
      </w:ins>
      <w:ins w:id="534" w:author="user" w:date="2020-05-29T17:41:00Z">
        <w:r>
          <w:rPr>
            <w:rFonts w:hint="cs"/>
            <w:rtl/>
          </w:rPr>
          <w:t>:</w:t>
        </w:r>
      </w:ins>
      <w:ins w:id="535" w:author="user" w:date="2020-05-29T17:42:00Z">
        <w:r>
          <w:rPr>
            <w:rFonts w:hint="cs"/>
            <w:rtl/>
          </w:rPr>
          <w:t xml:space="preserve"> מנהלי פרויקטי סייבר, יזמים בתחום הגנת מידע, מפתחים בחברות בעלות זיקה לאבטחת מידע</w:t>
        </w:r>
      </w:ins>
      <w:ins w:id="536" w:author="user" w:date="2020-05-29T18:21:00Z">
        <w:r w:rsidR="00316356">
          <w:rPr>
            <w:rFonts w:hint="cs"/>
            <w:rtl/>
          </w:rPr>
          <w:t xml:space="preserve"> ורפואה</w:t>
        </w:r>
      </w:ins>
      <w:ins w:id="537" w:author="user" w:date="2020-05-29T17:42:00Z">
        <w:r>
          <w:rPr>
            <w:rFonts w:hint="cs"/>
            <w:rtl/>
          </w:rPr>
          <w:t>.</w:t>
        </w:r>
      </w:ins>
      <w:ins w:id="538" w:author="user" w:date="2020-05-29T17:43:00Z">
        <w:r>
          <w:rPr>
            <w:rFonts w:hint="cs"/>
            <w:rtl/>
          </w:rPr>
          <w:t xml:space="preserve"> </w:t>
        </w:r>
      </w:ins>
    </w:p>
    <w:p w14:paraId="1420EEC4" w14:textId="77777777" w:rsidR="00316356" w:rsidRDefault="00316356">
      <w:pPr>
        <w:rPr>
          <w:ins w:id="539" w:author="user" w:date="2020-05-29T18:22:00Z"/>
          <w:rtl/>
        </w:rPr>
        <w:pPrChange w:id="540" w:author="user" w:date="2020-05-29T18:20:00Z">
          <w:pPr>
            <w:pStyle w:val="1"/>
          </w:pPr>
        </w:pPrChange>
      </w:pPr>
    </w:p>
    <w:p w14:paraId="10667DC0" w14:textId="720A6711" w:rsidR="00F10271" w:rsidRDefault="003E6DB2">
      <w:pPr>
        <w:rPr>
          <w:ins w:id="541" w:author="user" w:date="2020-05-29T18:22:00Z"/>
          <w:rtl/>
        </w:rPr>
        <w:pPrChange w:id="542" w:author="user" w:date="2020-05-29T18:20:00Z">
          <w:pPr>
            <w:pStyle w:val="1"/>
          </w:pPr>
        </w:pPrChange>
      </w:pPr>
      <w:ins w:id="543" w:author="user" w:date="2020-05-29T17:57:00Z">
        <w:r>
          <w:rPr>
            <w:rFonts w:hint="cs"/>
            <w:rtl/>
          </w:rPr>
          <w:t>מ</w:t>
        </w:r>
      </w:ins>
      <w:ins w:id="544" w:author="user" w:date="2020-05-29T17:43:00Z">
        <w:r w:rsidR="00316356">
          <w:rPr>
            <w:rFonts w:hint="cs"/>
            <w:rtl/>
          </w:rPr>
          <w:t xml:space="preserve">יקוד הלמידה של התחום </w:t>
        </w:r>
        <w:r w:rsidR="00551598">
          <w:rPr>
            <w:rFonts w:hint="cs"/>
            <w:rtl/>
          </w:rPr>
          <w:t>דואלי</w:t>
        </w:r>
      </w:ins>
      <w:ins w:id="545" w:author="user" w:date="2020-05-29T18:08:00Z">
        <w:r w:rsidR="00551598">
          <w:rPr>
            <w:rFonts w:hint="cs"/>
            <w:rtl/>
          </w:rPr>
          <w:t xml:space="preserve"> -</w:t>
        </w:r>
      </w:ins>
      <w:ins w:id="546" w:author="user" w:date="2020-05-29T17:43:00Z">
        <w:r w:rsidR="00F10271">
          <w:rPr>
            <w:rFonts w:hint="cs"/>
            <w:rtl/>
          </w:rPr>
          <w:t xml:space="preserve"> מצד אחד</w:t>
        </w:r>
      </w:ins>
      <w:ins w:id="547" w:author="user" w:date="2020-05-29T18:08:00Z">
        <w:r w:rsidR="00551598">
          <w:rPr>
            <w:rFonts w:hint="cs"/>
            <w:rtl/>
          </w:rPr>
          <w:t xml:space="preserve">, </w:t>
        </w:r>
      </w:ins>
      <w:ins w:id="548" w:author="user" w:date="2020-05-29T17:43:00Z">
        <w:r w:rsidR="00F10271">
          <w:rPr>
            <w:rFonts w:hint="cs"/>
            <w:rtl/>
          </w:rPr>
          <w:t>איומים ו</w:t>
        </w:r>
        <w:r w:rsidR="00551598">
          <w:rPr>
            <w:rFonts w:hint="cs"/>
            <w:rtl/>
          </w:rPr>
          <w:t>נהלים קיימים ומאידך</w:t>
        </w:r>
        <w:r w:rsidR="00F10271">
          <w:rPr>
            <w:rFonts w:hint="cs"/>
            <w:rtl/>
          </w:rPr>
          <w:t xml:space="preserve"> פיתוח טכנולוגי רפואי.</w:t>
        </w:r>
      </w:ins>
    </w:p>
    <w:p w14:paraId="4E7484C8" w14:textId="7662063C" w:rsidR="00316356" w:rsidRDefault="00316356">
      <w:pPr>
        <w:rPr>
          <w:ins w:id="549" w:author="user" w:date="2020-05-29T18:27:00Z"/>
          <w:rtl/>
        </w:rPr>
        <w:pPrChange w:id="550" w:author="Felix" w:date="2020-05-30T23:17:00Z">
          <w:pPr>
            <w:pStyle w:val="1"/>
          </w:pPr>
        </w:pPrChange>
      </w:pPr>
      <w:ins w:id="551" w:author="user" w:date="2020-05-29T18:22:00Z">
        <w:r>
          <w:rPr>
            <w:rFonts w:hint="cs"/>
            <w:rtl/>
          </w:rPr>
          <w:t xml:space="preserve">כאמור, פיתוח טכנולוגי רפואי </w:t>
        </w:r>
      </w:ins>
      <w:ins w:id="552" w:author="user" w:date="2020-05-29T18:25:00Z">
        <w:r>
          <w:rPr>
            <w:rFonts w:hint="cs"/>
            <w:rtl/>
          </w:rPr>
          <w:t>הנו תחום בעל קצב גדילה הולך וגובר [</w:t>
        </w:r>
      </w:ins>
      <w:ins w:id="553" w:author="Felix" w:date="2020-05-30T23:17:00Z">
        <w:r w:rsidR="009B0B52">
          <w:rPr>
            <w:rtl/>
          </w:rPr>
          <w:fldChar w:fldCharType="begin"/>
        </w:r>
        <w:r w:rsidR="009B0B52">
          <w:rPr>
            <w:rtl/>
          </w:rPr>
          <w:instrText xml:space="preserve"> </w:instrText>
        </w:r>
        <w:r w:rsidR="009B0B52">
          <w:rPr>
            <w:rFonts w:hint="cs"/>
          </w:rPr>
          <w:instrText>REF</w:instrText>
        </w:r>
        <w:r w:rsidR="009B0B52">
          <w:rPr>
            <w:rFonts w:hint="cs"/>
            <w:rtl/>
          </w:rPr>
          <w:instrText xml:space="preserve"> _</w:instrText>
        </w:r>
        <w:r w:rsidR="009B0B52">
          <w:rPr>
            <w:rFonts w:hint="cs"/>
          </w:rPr>
          <w:instrText>Ref41773057 \r \h</w:instrText>
        </w:r>
        <w:r w:rsidR="009B0B52">
          <w:rPr>
            <w:rtl/>
          </w:rPr>
          <w:instrText xml:space="preserve"> </w:instrText>
        </w:r>
      </w:ins>
      <w:r w:rsidR="009B0B52">
        <w:rPr>
          <w:rtl/>
        </w:rPr>
      </w:r>
      <w:r w:rsidR="009B0B52">
        <w:rPr>
          <w:rtl/>
        </w:rPr>
        <w:fldChar w:fldCharType="separate"/>
      </w:r>
      <w:ins w:id="554" w:author="Felix" w:date="2020-05-30T23:17:00Z">
        <w:r w:rsidR="009B0B52">
          <w:rPr>
            <w:rtl/>
          </w:rPr>
          <w:t>‏1</w:t>
        </w:r>
        <w:r w:rsidR="009B0B52">
          <w:rPr>
            <w:rtl/>
          </w:rPr>
          <w:fldChar w:fldCharType="end"/>
        </w:r>
      </w:ins>
      <w:ins w:id="555" w:author="user" w:date="2020-05-30T14:02:00Z">
        <w:del w:id="556" w:author="Felix" w:date="2020-05-30T23:17:00Z">
          <w:r w:rsidR="00A42CC1" w:rsidDel="009B0B52">
            <w:rPr>
              <w:rFonts w:hint="cs"/>
              <w:rtl/>
            </w:rPr>
            <w:delText>קישור</w:delText>
          </w:r>
        </w:del>
      </w:ins>
      <w:ins w:id="557" w:author="user" w:date="2020-05-30T14:03:00Z">
        <w:del w:id="558" w:author="Felix" w:date="2020-05-30T23:17:00Z">
          <w:r w:rsidR="00A42CC1" w:rsidDel="009B0B52">
            <w:rPr>
              <w:rFonts w:hint="cs"/>
              <w:rtl/>
            </w:rPr>
            <w:delText xml:space="preserve"> 1</w:delText>
          </w:r>
        </w:del>
      </w:ins>
      <w:ins w:id="559" w:author="user" w:date="2020-05-29T18:25:00Z">
        <w:r>
          <w:rPr>
            <w:rFonts w:hint="cs"/>
            <w:rtl/>
          </w:rPr>
          <w:t>]</w:t>
        </w:r>
      </w:ins>
      <w:ins w:id="560" w:author="user" w:date="2020-05-29T18:35:00Z">
        <w:r w:rsidR="006161D0">
          <w:rPr>
            <w:rFonts w:hint="cs"/>
            <w:rtl/>
          </w:rPr>
          <w:t xml:space="preserve">. זאת, </w:t>
        </w:r>
      </w:ins>
      <w:ins w:id="561" w:author="user" w:date="2020-05-29T18:24:00Z">
        <w:r>
          <w:rPr>
            <w:rFonts w:hint="cs"/>
            <w:rtl/>
          </w:rPr>
          <w:t>במקביל לה</w:t>
        </w:r>
      </w:ins>
      <w:ins w:id="562" w:author="user" w:date="2020-05-29T18:35:00Z">
        <w:r w:rsidR="006161D0">
          <w:rPr>
            <w:rFonts w:hint="cs"/>
            <w:rtl/>
          </w:rPr>
          <w:t>תפתחות</w:t>
        </w:r>
      </w:ins>
      <w:ins w:id="563" w:author="user" w:date="2020-05-29T18:24:00Z">
        <w:r>
          <w:rPr>
            <w:rFonts w:hint="cs"/>
            <w:rtl/>
          </w:rPr>
          <w:t xml:space="preserve"> טכנולוגיית המידע</w:t>
        </w:r>
      </w:ins>
      <w:ins w:id="564" w:author="user" w:date="2020-05-29T18:36:00Z">
        <w:r w:rsidR="006161D0">
          <w:rPr>
            <w:rFonts w:hint="cs"/>
            <w:rtl/>
          </w:rPr>
          <w:t>,</w:t>
        </w:r>
      </w:ins>
      <w:ins w:id="565" w:author="user" w:date="2020-05-29T18:24:00Z">
        <w:r>
          <w:rPr>
            <w:rFonts w:hint="cs"/>
            <w:rtl/>
          </w:rPr>
          <w:t xml:space="preserve"> והשימוש</w:t>
        </w:r>
      </w:ins>
      <w:ins w:id="566" w:author="user" w:date="2020-05-29T18:22:00Z">
        <w:r>
          <w:rPr>
            <w:rFonts w:hint="cs"/>
            <w:rtl/>
          </w:rPr>
          <w:t xml:space="preserve"> </w:t>
        </w:r>
      </w:ins>
      <w:ins w:id="567" w:author="user" w:date="2020-05-29T18:27:00Z">
        <w:r w:rsidR="006161D0">
          <w:rPr>
            <w:rFonts w:hint="cs"/>
            <w:rtl/>
          </w:rPr>
          <w:t>בה</w:t>
        </w:r>
      </w:ins>
      <w:ins w:id="568" w:author="user" w:date="2020-05-29T18:36:00Z">
        <w:r w:rsidR="006161D0">
          <w:rPr>
            <w:rFonts w:hint="cs"/>
            <w:rtl/>
          </w:rPr>
          <w:t>,</w:t>
        </w:r>
      </w:ins>
      <w:ins w:id="569" w:author="user" w:date="2020-05-29T18:27:00Z">
        <w:r w:rsidR="006161D0">
          <w:rPr>
            <w:rFonts w:hint="cs"/>
            <w:rtl/>
          </w:rPr>
          <w:t xml:space="preserve"> </w:t>
        </w:r>
      </w:ins>
      <w:ins w:id="570" w:author="user" w:date="2020-05-29T18:32:00Z">
        <w:r w:rsidR="006161D0">
          <w:rPr>
            <w:rFonts w:hint="cs"/>
            <w:rtl/>
          </w:rPr>
          <w:t xml:space="preserve">אשר </w:t>
        </w:r>
      </w:ins>
      <w:ins w:id="571" w:author="user" w:date="2020-05-29T18:27:00Z">
        <w:r w:rsidR="006161D0">
          <w:rPr>
            <w:rFonts w:hint="cs"/>
            <w:rtl/>
          </w:rPr>
          <w:t>נהיה נפוץ ונגיש לרמת משתמש קצה ממוצע.</w:t>
        </w:r>
      </w:ins>
      <w:ins w:id="572" w:author="user" w:date="2020-05-29T18:28:00Z">
        <w:r w:rsidR="006161D0">
          <w:rPr>
            <w:rFonts w:hint="cs"/>
            <w:rtl/>
          </w:rPr>
          <w:t xml:space="preserve"> כמות המידע העובר ברשתות גלויות ובין היתר</w:t>
        </w:r>
      </w:ins>
      <w:ins w:id="573" w:author="user" w:date="2020-05-29T18:29:00Z">
        <w:r w:rsidR="006161D0">
          <w:rPr>
            <w:rFonts w:hint="cs"/>
            <w:rtl/>
          </w:rPr>
          <w:t xml:space="preserve"> מידע רפואי פרטי מהווה יעד אטרקטיבי לגורמים זדוניים על מנת ליירט ולעשות שימוש במידע כמו גם לפגוע באמינות וזמינות המידע.</w:t>
        </w:r>
      </w:ins>
      <w:ins w:id="574" w:author="user" w:date="2020-05-29T18:33:00Z">
        <w:r w:rsidR="006161D0">
          <w:rPr>
            <w:rFonts w:hint="cs"/>
            <w:rtl/>
          </w:rPr>
          <w:t xml:space="preserve"> אבטחת המידע והגנה על הפרטיות לא </w:t>
        </w:r>
      </w:ins>
      <w:ins w:id="575" w:author="user" w:date="2020-05-30T14:04:00Z">
        <w:r w:rsidR="00A42CC1">
          <w:rPr>
            <w:rFonts w:hint="cs"/>
            <w:rtl/>
          </w:rPr>
          <w:t>היית</w:t>
        </w:r>
        <w:r w:rsidR="00A42CC1">
          <w:rPr>
            <w:rFonts w:hint="eastAsia"/>
            <w:rtl/>
          </w:rPr>
          <w:t>ה</w:t>
        </w:r>
      </w:ins>
      <w:ins w:id="576" w:author="user" w:date="2020-05-29T18:33:00Z">
        <w:r w:rsidR="006161D0">
          <w:rPr>
            <w:rFonts w:hint="cs"/>
            <w:rtl/>
          </w:rPr>
          <w:t xml:space="preserve"> נדרשת לולא האיומים על המידע מגורמים זדוניים.</w:t>
        </w:r>
      </w:ins>
    </w:p>
    <w:p w14:paraId="53CED567" w14:textId="77777777" w:rsidR="006161D0" w:rsidRDefault="006161D0">
      <w:pPr>
        <w:rPr>
          <w:ins w:id="577" w:author="user" w:date="2020-05-29T18:14:00Z"/>
          <w:rtl/>
        </w:rPr>
        <w:pPrChange w:id="578" w:author="user" w:date="2020-05-29T18:27:00Z">
          <w:pPr>
            <w:pStyle w:val="1"/>
          </w:pPr>
        </w:pPrChange>
      </w:pPr>
    </w:p>
    <w:p w14:paraId="468DD53A" w14:textId="77777777" w:rsidR="00781624" w:rsidRDefault="00781624">
      <w:pPr>
        <w:keepNext/>
        <w:rPr>
          <w:ins w:id="579" w:author="user" w:date="2020-05-30T14:10:00Z"/>
        </w:rPr>
        <w:pPrChange w:id="580" w:author="user" w:date="2020-05-30T14:10:00Z">
          <w:pPr/>
        </w:pPrChange>
      </w:pPr>
      <w:ins w:id="581" w:author="user" w:date="2020-05-30T14:08:00Z">
        <w:r>
          <w:rPr>
            <w:noProof/>
            <w:lang w:val="en-GB" w:eastAsia="en-GB"/>
          </w:rPr>
          <w:drawing>
            <wp:inline distT="0" distB="0" distL="0" distR="0" wp14:anchorId="22BA021A" wp14:editId="605D9FC6">
              <wp:extent cx="5758771" cy="3179928"/>
              <wp:effectExtent l="0" t="0" r="0" b="1905"/>
              <wp:docPr id="3" name="תמונה 3" descr="https://www.medgadget.com/wp-content/uploads/2020/01/MEDICAL-DEVICES-MAR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edgadget.com/wp-content/uploads/2020/01/MEDICAL-DEVICES-MARKET.png"/>
                      <pic:cNvPicPr>
                        <a:picLocks noChangeAspect="1" noChangeArrowheads="1"/>
                      </pic:cNvPicPr>
                    </pic:nvPicPr>
                    <pic:blipFill rotWithShape="1">
                      <a:blip r:embed="rId8">
                        <a:extLst>
                          <a:ext uri="{28A0092B-C50C-407E-A947-70E740481C1C}">
                            <a14:useLocalDpi xmlns:a14="http://schemas.microsoft.com/office/drawing/2010/main" val="0"/>
                          </a:ext>
                        </a:extLst>
                      </a:blip>
                      <a:srcRect b="7905"/>
                      <a:stretch/>
                    </pic:blipFill>
                    <pic:spPr bwMode="auto">
                      <a:xfrm>
                        <a:off x="0" y="0"/>
                        <a:ext cx="5759450" cy="3180303"/>
                      </a:xfrm>
                      <a:prstGeom prst="rect">
                        <a:avLst/>
                      </a:prstGeom>
                      <a:noFill/>
                      <a:ln>
                        <a:noFill/>
                      </a:ln>
                      <a:extLst>
                        <a:ext uri="{53640926-AAD7-44D8-BBD7-CCE9431645EC}">
                          <a14:shadowObscured xmlns:a14="http://schemas.microsoft.com/office/drawing/2010/main"/>
                        </a:ext>
                      </a:extLst>
                    </pic:spPr>
                  </pic:pic>
                </a:graphicData>
              </a:graphic>
            </wp:inline>
          </w:drawing>
        </w:r>
      </w:ins>
    </w:p>
    <w:p w14:paraId="69F2D496" w14:textId="109BFF59" w:rsidR="00551598" w:rsidRPr="00F10271" w:rsidRDefault="00781624">
      <w:pPr>
        <w:pStyle w:val="Caption"/>
        <w:jc w:val="center"/>
        <w:rPr>
          <w:ins w:id="582" w:author="user" w:date="2020-05-29T17:37:00Z"/>
          <w:rPrChange w:id="583" w:author="user" w:date="2020-05-29T17:41:00Z">
            <w:rPr>
              <w:ins w:id="584" w:author="user" w:date="2020-05-29T17:37:00Z"/>
            </w:rPr>
          </w:rPrChange>
        </w:rPr>
        <w:pPrChange w:id="585" w:author="user" w:date="2020-05-30T14:10:00Z">
          <w:pPr>
            <w:pStyle w:val="1"/>
          </w:pPr>
        </w:pPrChange>
      </w:pPr>
      <w:ins w:id="586" w:author="user" w:date="2020-05-30T14:10:00Z">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ins>
      <w:r>
        <w:rPr>
          <w:rtl/>
        </w:rPr>
        <w:fldChar w:fldCharType="separate"/>
      </w:r>
      <w:ins w:id="587" w:author="user" w:date="2020-05-30T14:10:00Z">
        <w:r>
          <w:rPr>
            <w:noProof/>
            <w:rtl/>
          </w:rPr>
          <w:t>1</w:t>
        </w:r>
        <w:r>
          <w:rPr>
            <w:rtl/>
          </w:rPr>
          <w:fldChar w:fldCharType="end"/>
        </w:r>
        <w:r>
          <w:rPr>
            <w:noProof/>
          </w:rPr>
          <w:t xml:space="preserve"> </w:t>
        </w:r>
        <w:r>
          <w:rPr>
            <w:rFonts w:hint="cs"/>
            <w:noProof/>
            <w:rtl/>
          </w:rPr>
          <w:t xml:space="preserve"> - צפי גידול שוק מדיקל [באדיבות </w:t>
        </w:r>
        <w:r>
          <w:rPr>
            <w:noProof/>
          </w:rPr>
          <w:t>FortuneBuisness</w:t>
        </w:r>
        <w:r>
          <w:rPr>
            <w:rFonts w:hint="cs"/>
            <w:noProof/>
            <w:rtl/>
          </w:rPr>
          <w:t>]</w:t>
        </w:r>
      </w:ins>
    </w:p>
    <w:p w14:paraId="2FDA6F76" w14:textId="77777777" w:rsidR="00551598" w:rsidRPr="00551598" w:rsidRDefault="00551598">
      <w:pPr>
        <w:widowControl/>
        <w:bidi w:val="0"/>
        <w:adjustRightInd/>
        <w:spacing w:line="240" w:lineRule="auto"/>
        <w:textAlignment w:val="auto"/>
        <w:rPr>
          <w:ins w:id="588" w:author="user" w:date="2020-05-29T18:13:00Z"/>
          <w:rtl/>
          <w:lang w:val="en-GB"/>
          <w:rPrChange w:id="589" w:author="user" w:date="2020-05-29T18:13:00Z">
            <w:rPr>
              <w:ins w:id="590" w:author="user" w:date="2020-05-29T18:13:00Z"/>
              <w:rtl/>
            </w:rPr>
          </w:rPrChange>
        </w:rPr>
      </w:pPr>
      <w:ins w:id="591" w:author="user" w:date="2020-05-29T18:13:00Z">
        <w:r>
          <w:rPr>
            <w:rtl/>
          </w:rPr>
          <w:br w:type="page"/>
        </w:r>
      </w:ins>
    </w:p>
    <w:p w14:paraId="7C1C8DF3" w14:textId="7E5F2147" w:rsidR="00044EA9" w:rsidRDefault="00044EA9">
      <w:pPr>
        <w:pStyle w:val="2"/>
        <w:ind w:left="990" w:hanging="630"/>
        <w:rPr>
          <w:ins w:id="592" w:author="Felix Krasnitsky" w:date="2020-05-31T15:06:00Z"/>
        </w:rPr>
        <w:pPrChange w:id="593" w:author="user" w:date="2020-05-29T18:00:00Z">
          <w:pPr>
            <w:pStyle w:val="1"/>
          </w:pPr>
        </w:pPrChange>
      </w:pPr>
      <w:bookmarkStart w:id="594" w:name="_Toc41834664"/>
      <w:ins w:id="595" w:author="user" w:date="2020-05-29T13:46:00Z">
        <w:r>
          <w:rPr>
            <w:rtl/>
          </w:rPr>
          <w:lastRenderedPageBreak/>
          <w:t xml:space="preserve">סקר ספרות </w:t>
        </w:r>
      </w:ins>
      <w:ins w:id="596" w:author="user" w:date="2020-05-29T17:54:00Z">
        <w:r w:rsidR="00E64351">
          <w:rPr>
            <w:rFonts w:hint="cs"/>
            <w:rtl/>
          </w:rPr>
          <w:t>בנושא: אבטחה של מידע והגנה על פרטיות</w:t>
        </w:r>
      </w:ins>
      <w:bookmarkEnd w:id="594"/>
    </w:p>
    <w:p w14:paraId="25051679" w14:textId="77777777" w:rsidR="00531D59" w:rsidRDefault="00531D59">
      <w:pPr>
        <w:rPr>
          <w:ins w:id="597" w:author="Felix" w:date="2020-05-31T22:39:00Z"/>
          <w:rtl/>
        </w:rPr>
        <w:pPrChange w:id="598" w:author="Felix Krasnitsky" w:date="2020-05-31T15:56:00Z">
          <w:pPr>
            <w:pStyle w:val="1"/>
          </w:pPr>
        </w:pPrChange>
      </w:pPr>
    </w:p>
    <w:p w14:paraId="31D76A89" w14:textId="1D2CA05C" w:rsidR="00C90744" w:rsidRPr="00C90744" w:rsidRDefault="00C90744">
      <w:pPr>
        <w:rPr>
          <w:ins w:id="599" w:author="Felix Krasnitsky" w:date="2020-05-31T15:31:00Z"/>
          <w:rtl/>
        </w:rPr>
        <w:pPrChange w:id="600" w:author="Felix Krasnitsky" w:date="2020-05-31T15:56:00Z">
          <w:pPr>
            <w:pStyle w:val="1"/>
          </w:pPr>
        </w:pPrChange>
      </w:pPr>
      <w:ins w:id="601" w:author="Felix Krasnitsky" w:date="2020-05-31T15:30:00Z">
        <w:r w:rsidRPr="00C90744">
          <w:rPr>
            <w:rFonts w:hint="eastAsia"/>
            <w:rtl/>
          </w:rPr>
          <w:t>במשך</w:t>
        </w:r>
        <w:r w:rsidRPr="00C90744">
          <w:rPr>
            <w:rtl/>
          </w:rPr>
          <w:t xml:space="preserve"> העשור האחרון יצרה ההתפתחות הטכנולוגית המהירה </w:t>
        </w:r>
      </w:ins>
      <w:ins w:id="602" w:author="Felix Krasnitsky" w:date="2020-05-31T15:54:00Z">
        <w:r w:rsidR="00AA0F09">
          <w:rPr>
            <w:rFonts w:hint="cs"/>
            <w:rtl/>
          </w:rPr>
          <w:t xml:space="preserve">קונפליקט </w:t>
        </w:r>
      </w:ins>
      <w:ins w:id="603" w:author="Felix Krasnitsky" w:date="2020-05-31T15:30:00Z">
        <w:r w:rsidRPr="00C90744">
          <w:rPr>
            <w:rtl/>
          </w:rPr>
          <w:t>ו</w:t>
        </w:r>
      </w:ins>
      <w:ins w:id="604" w:author="Felix Krasnitsky" w:date="2020-05-31T15:54:00Z">
        <w:r w:rsidR="00AA0F09">
          <w:rPr>
            <w:rFonts w:hint="cs"/>
            <w:rtl/>
          </w:rPr>
          <w:t>חוסר הלימה</w:t>
        </w:r>
      </w:ins>
      <w:ins w:id="605" w:author="Felix Krasnitsky" w:date="2020-05-31T15:30:00Z">
        <w:r w:rsidRPr="00C90744">
          <w:rPr>
            <w:rtl/>
          </w:rPr>
          <w:t xml:space="preserve"> בין הזכות לפרטיות לבין </w:t>
        </w:r>
      </w:ins>
      <w:ins w:id="606" w:author="Felix Krasnitsky" w:date="2020-05-31T15:54:00Z">
        <w:r w:rsidR="00AA0F09">
          <w:rPr>
            <w:rFonts w:hint="cs"/>
            <w:rtl/>
          </w:rPr>
          <w:t xml:space="preserve">הרגלי </w:t>
        </w:r>
      </w:ins>
      <w:ins w:id="607" w:author="Felix Krasnitsky" w:date="2020-05-31T15:30:00Z">
        <w:r w:rsidRPr="00C90744">
          <w:rPr>
            <w:rtl/>
          </w:rPr>
          <w:t>איסוף</w:t>
        </w:r>
      </w:ins>
      <w:ins w:id="608" w:author="Felix Krasnitsky" w:date="2020-05-31T15:31:00Z">
        <w:r w:rsidRPr="00C90744">
          <w:rPr>
            <w:rtl/>
          </w:rPr>
          <w:t xml:space="preserve">, שמירה </w:t>
        </w:r>
      </w:ins>
      <w:ins w:id="609" w:author="Felix Krasnitsky" w:date="2020-05-31T15:30:00Z">
        <w:r w:rsidRPr="00C90744">
          <w:rPr>
            <w:rtl/>
          </w:rPr>
          <w:t>ועיבוד של מידע אישי, שהכלכלה ה</w:t>
        </w:r>
      </w:ins>
      <w:ins w:id="610" w:author="Felix Krasnitsky" w:date="2020-05-31T15:54:00Z">
        <w:r w:rsidR="00AA0F09">
          <w:rPr>
            <w:rFonts w:hint="cs"/>
            <w:rtl/>
          </w:rPr>
          <w:t>מודרנית</w:t>
        </w:r>
      </w:ins>
      <w:ins w:id="611" w:author="Felix Krasnitsky" w:date="2020-05-31T15:56:00Z">
        <w:r w:rsidR="00AA0F09">
          <w:rPr>
            <w:rFonts w:hint="cs"/>
            <w:rtl/>
          </w:rPr>
          <w:t>,</w:t>
        </w:r>
      </w:ins>
      <w:ins w:id="612" w:author="Felix Krasnitsky" w:date="2020-05-31T15:54:00Z">
        <w:r w:rsidR="00AA0F09">
          <w:rPr>
            <w:rFonts w:hint="cs"/>
            <w:rtl/>
          </w:rPr>
          <w:t xml:space="preserve"> המבוססת על </w:t>
        </w:r>
      </w:ins>
      <w:ins w:id="613" w:author="Felix Krasnitsky" w:date="2020-05-31T15:56:00Z">
        <w:r w:rsidR="00AA0F09">
          <w:rPr>
            <w:rFonts w:hint="cs"/>
            <w:rtl/>
          </w:rPr>
          <w:t xml:space="preserve">הטכנולוגיה הדיגיטלית, </w:t>
        </w:r>
      </w:ins>
      <w:ins w:id="614" w:author="Felix Krasnitsky" w:date="2020-05-31T15:30:00Z">
        <w:r w:rsidRPr="00C90744">
          <w:rPr>
            <w:rtl/>
          </w:rPr>
          <w:t>מבוססת עליהן. כולן התרחבו דרמטית</w:t>
        </w:r>
      </w:ins>
    </w:p>
    <w:p w14:paraId="2B1D4298" w14:textId="284DD7CB" w:rsidR="00C90744" w:rsidRPr="00C90744" w:rsidRDefault="00C90744">
      <w:pPr>
        <w:pStyle w:val="3"/>
        <w:rPr>
          <w:ins w:id="615" w:author="Felix Krasnitsky" w:date="2020-05-31T15:31:00Z"/>
          <w:rtl/>
        </w:rPr>
        <w:pPrChange w:id="616" w:author="Felix Krasnitsky" w:date="2020-05-31T15:33:00Z">
          <w:pPr>
            <w:pStyle w:val="1"/>
          </w:pPr>
        </w:pPrChange>
      </w:pPr>
      <w:ins w:id="617" w:author="Felix Krasnitsky" w:date="2020-05-31T15:30:00Z">
        <w:r w:rsidRPr="00C90744">
          <w:rPr>
            <w:rtl/>
          </w:rPr>
          <w:t>נוצרו טכניקות חדשות וזולות של אחסון כמויות עצומות של מידע אישי</w:t>
        </w:r>
        <w:r w:rsidRPr="00C90744">
          <w:t xml:space="preserve"> </w:t>
        </w:r>
      </w:ins>
    </w:p>
    <w:p w14:paraId="11187AEE" w14:textId="6B207777" w:rsidR="00C90744" w:rsidRPr="00C90744" w:rsidRDefault="00C90744">
      <w:pPr>
        <w:pStyle w:val="3"/>
        <w:rPr>
          <w:ins w:id="618" w:author="Felix Krasnitsky" w:date="2020-05-31T15:32:00Z"/>
        </w:rPr>
        <w:pPrChange w:id="619" w:author="Felix Krasnitsky" w:date="2020-05-31T15:44:00Z">
          <w:pPr>
            <w:pStyle w:val="1"/>
          </w:pPr>
        </w:pPrChange>
      </w:pPr>
      <w:ins w:id="620" w:author="Felix Krasnitsky" w:date="2020-05-31T15:30:00Z">
        <w:r w:rsidRPr="00C90744">
          <w:t xml:space="preserve"> </w:t>
        </w:r>
        <w:r w:rsidRPr="00C90744">
          <w:rPr>
            <w:rtl/>
          </w:rPr>
          <w:t>התחוללה מהפכת הקישוריות (אינטרנט) , לא רק במה שקשור למסרי תוכן אלא הכול ( החל במכשירים וכלה בננו-בוטים בתוך גוף האדם עצמו). מהפכת הקישוריות מאפשרת העברת נתוני עתק</w:t>
        </w:r>
        <w:r w:rsidRPr="00C90744">
          <w:t xml:space="preserve"> </w:t>
        </w:r>
      </w:ins>
      <w:ins w:id="621" w:author="Felix Krasnitsky" w:date="2020-05-31T15:44:00Z">
        <w:r w:rsidR="007A309B">
          <w:t>(Big Data)</w:t>
        </w:r>
      </w:ins>
      <w:ins w:id="622" w:author="Felix Krasnitsky" w:date="2020-05-31T15:30:00Z">
        <w:r w:rsidRPr="00C90744">
          <w:t xml:space="preserve"> </w:t>
        </w:r>
        <w:r w:rsidRPr="00C90744">
          <w:rPr>
            <w:rtl/>
          </w:rPr>
          <w:t>בלתי פוסקת מחיישנים וממכשירים אוג</w:t>
        </w:r>
      </w:ins>
      <w:ins w:id="623" w:author="Felix Krasnitsky" w:date="2020-05-31T15:44:00Z">
        <w:r w:rsidR="007A309B">
          <w:rPr>
            <w:rFonts w:hint="cs"/>
            <w:rtl/>
          </w:rPr>
          <w:t>ר</w:t>
        </w:r>
      </w:ins>
      <w:ins w:id="624" w:author="Felix Krasnitsky" w:date="2020-05-31T15:30:00Z">
        <w:r w:rsidRPr="00C90744">
          <w:rPr>
            <w:rtl/>
          </w:rPr>
          <w:t>י מידע אישי ל"מוחות" מרכזיים</w:t>
        </w:r>
        <w:r>
          <w:t>.</w:t>
        </w:r>
      </w:ins>
    </w:p>
    <w:p w14:paraId="4E888D2D" w14:textId="2BF03A37" w:rsidR="007A309B" w:rsidRDefault="00C90744">
      <w:pPr>
        <w:pStyle w:val="3"/>
        <w:rPr>
          <w:ins w:id="625" w:author="Felix Krasnitsky" w:date="2020-05-31T15:42:00Z"/>
        </w:rPr>
        <w:pPrChange w:id="626" w:author="Felix Krasnitsky" w:date="2020-05-31T15:58:00Z">
          <w:pPr>
            <w:pStyle w:val="1"/>
          </w:pPr>
        </w:pPrChange>
      </w:pPr>
      <w:ins w:id="627" w:author="Felix Krasnitsky" w:date="2020-05-31T15:30:00Z">
        <w:r w:rsidRPr="00C90744">
          <w:rPr>
            <w:rtl/>
          </w:rPr>
          <w:t>קרתה מהפכת הבינה המלאכותית – המאפשרת את ניתוח הנתונים, לרבות המידע האישי שנאג</w:t>
        </w:r>
      </w:ins>
      <w:ins w:id="628" w:author="Felix Krasnitsky" w:date="2020-05-31T15:32:00Z">
        <w:r w:rsidRPr="00C90744">
          <w:rPr>
            <w:rFonts w:hint="eastAsia"/>
            <w:rtl/>
          </w:rPr>
          <w:t>ר</w:t>
        </w:r>
      </w:ins>
      <w:ins w:id="629" w:author="Felix Krasnitsky" w:date="2020-05-31T15:30:00Z">
        <w:r w:rsidRPr="00C90744">
          <w:t xml:space="preserve">. </w:t>
        </w:r>
      </w:ins>
      <w:ins w:id="630" w:author="Felix Krasnitsky" w:date="2020-05-31T15:32:00Z">
        <w:r w:rsidRPr="00C90744">
          <w:rPr>
            <w:rtl/>
          </w:rPr>
          <w:t xml:space="preserve"> </w:t>
        </w:r>
      </w:ins>
      <w:ins w:id="631" w:author="Felix Krasnitsky" w:date="2020-05-31T15:30:00Z">
        <w:r w:rsidRPr="00C90744">
          <w:rPr>
            <w:rtl/>
          </w:rPr>
          <w:t>מדינות , וגם גופ</w:t>
        </w:r>
        <w:r>
          <w:rPr>
            <w:rtl/>
          </w:rPr>
          <w:t>י ענק מסחריים, הפכו להיות "כּוֹרֵ</w:t>
        </w:r>
        <w:r w:rsidRPr="00C90744">
          <w:rPr>
            <w:rtl/>
          </w:rPr>
          <w:t>י מידע אישי". למעשה אפשר לומר</w:t>
        </w:r>
        <w:r w:rsidRPr="00C90744">
          <w:t xml:space="preserve"> </w:t>
        </w:r>
        <w:r w:rsidRPr="00C90744">
          <w:rPr>
            <w:rtl/>
          </w:rPr>
          <w:t xml:space="preserve">שכולנו </w:t>
        </w:r>
      </w:ins>
      <w:ins w:id="632" w:author="Felix Krasnitsky" w:date="2020-05-31T15:35:00Z">
        <w:r>
          <w:rPr>
            <w:rFonts w:hint="cs"/>
            <w:rtl/>
          </w:rPr>
          <w:t>"נושאי מידע" (</w:t>
        </w:r>
        <w:r>
          <w:t>Data Subjects</w:t>
        </w:r>
        <w:r>
          <w:rPr>
            <w:rFonts w:hint="cs"/>
            <w:rtl/>
          </w:rPr>
          <w:t>)</w:t>
        </w:r>
      </w:ins>
      <w:ins w:id="633" w:author="Felix Krasnitsky" w:date="2020-05-31T15:36:00Z">
        <w:r>
          <w:rPr>
            <w:rFonts w:hint="cs"/>
            <w:rtl/>
          </w:rPr>
          <w:t>.</w:t>
        </w:r>
      </w:ins>
      <w:ins w:id="634" w:author="Felix Krasnitsky" w:date="2020-05-31T15:35:00Z">
        <w:r>
          <w:rPr>
            <w:rFonts w:hint="cs"/>
            <w:rtl/>
          </w:rPr>
          <w:t xml:space="preserve"> </w:t>
        </w:r>
      </w:ins>
      <w:ins w:id="635" w:author="Felix Krasnitsky" w:date="2020-05-31T15:30:00Z">
        <w:r w:rsidRPr="00C90744">
          <w:rPr>
            <w:rtl/>
          </w:rPr>
          <w:t>ליבת הכלכלה הדיגיטלית והמודל העסקי של חברות ענק כגון גוגל</w:t>
        </w:r>
        <w:r w:rsidRPr="00C90744">
          <w:t>,</w:t>
        </w:r>
      </w:ins>
      <w:ins w:id="636" w:author="Felix Krasnitsky" w:date="2020-05-31T15:36:00Z">
        <w:r>
          <w:rPr>
            <w:rFonts w:hint="cs"/>
            <w:rtl/>
          </w:rPr>
          <w:t xml:space="preserve"> </w:t>
        </w:r>
      </w:ins>
      <w:ins w:id="637" w:author="Felix Krasnitsky" w:date="2020-05-31T15:30:00Z">
        <w:r w:rsidRPr="00C90744">
          <w:rPr>
            <w:rtl/>
          </w:rPr>
          <w:t>ואמזון פייסבוק היא צבירת עוד ועוד מידע אישי וניתוח שלו לצורך הפקת תובנות חדשות</w:t>
        </w:r>
      </w:ins>
      <w:ins w:id="638" w:author="Felix Krasnitsky" w:date="2020-05-31T15:36:00Z">
        <w:r>
          <w:rPr>
            <w:rFonts w:hint="cs"/>
            <w:rtl/>
          </w:rPr>
          <w:t xml:space="preserve">. </w:t>
        </w:r>
      </w:ins>
      <w:ins w:id="639" w:author="Felix Krasnitsky" w:date="2020-05-31T15:30:00Z">
        <w:r w:rsidRPr="00C90744">
          <w:rPr>
            <w:rtl/>
          </w:rPr>
          <w:t xml:space="preserve">יתר על כן, מיליוני עסקים קטנים ובינוניים </w:t>
        </w:r>
      </w:ins>
      <w:ins w:id="640" w:author="Felix Krasnitsky" w:date="2020-05-31T15:36:00Z">
        <w:r>
          <w:rPr>
            <w:rFonts w:hint="cs"/>
            <w:rtl/>
          </w:rPr>
          <w:t>אוגרים</w:t>
        </w:r>
      </w:ins>
      <w:ins w:id="641" w:author="Felix Krasnitsky" w:date="2020-05-31T15:30:00Z">
        <w:r w:rsidRPr="00C90744">
          <w:rPr>
            <w:rtl/>
          </w:rPr>
          <w:t xml:space="preserve"> מידע אישי כל העת. ערכם של מאגרי המידע </w:t>
        </w:r>
      </w:ins>
      <w:ins w:id="642" w:author="Felix Krasnitsky" w:date="2020-05-31T15:37:00Z">
        <w:r>
          <w:rPr>
            <w:rFonts w:hint="cs"/>
            <w:rtl/>
          </w:rPr>
          <w:t>ה</w:t>
        </w:r>
      </w:ins>
      <w:ins w:id="643" w:author="Felix Krasnitsky" w:date="2020-05-31T15:30:00Z">
        <w:r w:rsidRPr="00C90744">
          <w:rPr>
            <w:rtl/>
          </w:rPr>
          <w:t xml:space="preserve">פרטי אדיר – </w:t>
        </w:r>
      </w:ins>
      <w:ins w:id="644" w:author="Felix Krasnitsky" w:date="2020-05-31T15:37:00Z">
        <w:r>
          <w:rPr>
            <w:rFonts w:hint="cs"/>
            <w:rtl/>
          </w:rPr>
          <w:t>מ</w:t>
        </w:r>
      </w:ins>
      <w:ins w:id="645" w:author="Felix Krasnitsky" w:date="2020-05-31T15:30:00Z">
        <w:r w:rsidRPr="00C90744">
          <w:rPr>
            <w:rtl/>
          </w:rPr>
          <w:t>מידע על הרגלי גלישה ועד למידע על היסטוריה רפואית</w:t>
        </w:r>
        <w:r w:rsidRPr="00C90744">
          <w:t>.</w:t>
        </w:r>
      </w:ins>
      <w:ins w:id="646" w:author="Felix Krasnitsky" w:date="2020-05-31T15:37:00Z">
        <w:r>
          <w:rPr>
            <w:rFonts w:hint="cs"/>
            <w:rtl/>
          </w:rPr>
          <w:t xml:space="preserve"> </w:t>
        </w:r>
      </w:ins>
      <w:ins w:id="647" w:author="Felix Krasnitsky" w:date="2020-05-31T15:30:00Z">
        <w:r w:rsidRPr="00C90744">
          <w:rPr>
            <w:rtl/>
          </w:rPr>
          <w:t>המדינות לא נותרו מאחור, וגם הן מפתחות מערכות לאיסוף מידע אישי מסוגים שונים</w:t>
        </w:r>
        <w:r w:rsidRPr="00C90744">
          <w:t xml:space="preserve"> – </w:t>
        </w:r>
        <w:r w:rsidRPr="00C90744">
          <w:rPr>
            <w:rtl/>
          </w:rPr>
          <w:t xml:space="preserve">החל במידע אישי הנאסף בפעילות ממשלתית שגרתית (כדוגמת </w:t>
        </w:r>
      </w:ins>
      <w:ins w:id="648" w:author="Felix Krasnitsky" w:date="2020-05-31T15:57:00Z">
        <w:r w:rsidR="00AA0F09">
          <w:rPr>
            <w:rFonts w:hint="cs"/>
            <w:rtl/>
          </w:rPr>
          <w:t xml:space="preserve">בטחון, </w:t>
        </w:r>
      </w:ins>
      <w:ins w:id="649" w:author="Felix Krasnitsky" w:date="2020-05-31T15:30:00Z">
        <w:r w:rsidRPr="00C90744">
          <w:rPr>
            <w:rtl/>
          </w:rPr>
          <w:t xml:space="preserve">חינוך, </w:t>
        </w:r>
      </w:ins>
      <w:ins w:id="650" w:author="Felix Krasnitsky" w:date="2020-05-31T15:57:00Z">
        <w:r w:rsidR="00AA0F09">
          <w:rPr>
            <w:rFonts w:hint="cs"/>
            <w:rtl/>
          </w:rPr>
          <w:t>שרות</w:t>
        </w:r>
      </w:ins>
      <w:ins w:id="651" w:author="Felix Krasnitsky" w:date="2020-05-31T15:58:00Z">
        <w:r w:rsidR="00AA0F09">
          <w:rPr>
            <w:rFonts w:hint="cs"/>
            <w:rtl/>
          </w:rPr>
          <w:t>י</w:t>
        </w:r>
      </w:ins>
      <w:ins w:id="652" w:author="Felix Krasnitsky" w:date="2020-05-31T15:57:00Z">
        <w:r w:rsidR="00AA0F09">
          <w:rPr>
            <w:rFonts w:hint="cs"/>
            <w:rtl/>
          </w:rPr>
          <w:t xml:space="preserve"> רווחה</w:t>
        </w:r>
      </w:ins>
      <w:ins w:id="653" w:author="Felix Krasnitsky" w:date="2020-05-31T15:30:00Z">
        <w:r w:rsidRPr="00C90744">
          <w:rPr>
            <w:rtl/>
          </w:rPr>
          <w:t xml:space="preserve"> </w:t>
        </w:r>
      </w:ins>
      <w:ins w:id="654" w:author="Felix Krasnitsky" w:date="2020-05-31T15:57:00Z">
        <w:r w:rsidR="00AA0F09">
          <w:rPr>
            <w:rFonts w:hint="cs"/>
            <w:rtl/>
          </w:rPr>
          <w:t>ו</w:t>
        </w:r>
      </w:ins>
      <w:ins w:id="655" w:author="Felix Krasnitsky" w:date="2020-05-31T15:30:00Z">
        <w:r w:rsidRPr="00C90744">
          <w:rPr>
            <w:rtl/>
          </w:rPr>
          <w:t xml:space="preserve">בריאות), </w:t>
        </w:r>
      </w:ins>
      <w:ins w:id="656" w:author="Felix Krasnitsky" w:date="2020-05-31T15:58:00Z">
        <w:r w:rsidR="00AA0F09">
          <w:rPr>
            <w:rFonts w:hint="cs"/>
            <w:rtl/>
          </w:rPr>
          <w:t>דרך</w:t>
        </w:r>
      </w:ins>
      <w:ins w:id="657" w:author="Felix Krasnitsky" w:date="2020-05-31T15:30:00Z">
        <w:r w:rsidRPr="00C90744">
          <w:rPr>
            <w:rtl/>
          </w:rPr>
          <w:t xml:space="preserve"> </w:t>
        </w:r>
      </w:ins>
      <w:ins w:id="658" w:author="Felix Krasnitsky" w:date="2020-05-31T15:58:00Z">
        <w:r w:rsidR="00AA0F09">
          <w:rPr>
            <w:rFonts w:hint="cs"/>
            <w:rtl/>
          </w:rPr>
          <w:t>ה</w:t>
        </w:r>
      </w:ins>
      <w:ins w:id="659" w:author="Felix Krasnitsky" w:date="2020-05-31T15:30:00Z">
        <w:r w:rsidRPr="00C90744">
          <w:rPr>
            <w:rtl/>
          </w:rPr>
          <w:t>מצלמות במרחב הציבורי וחיישני חום וקול לזיהוי אזרחים ולניטור פעולותיהם, וכלה במאגרים למידע ביומטרי או איסוף יזום של מידע מרשתות חברתיות</w:t>
        </w:r>
      </w:ins>
      <w:ins w:id="660" w:author="Felix Krasnitsky" w:date="2020-05-31T15:42:00Z">
        <w:r w:rsidR="007A309B">
          <w:rPr>
            <w:rFonts w:hint="cs"/>
            <w:rtl/>
          </w:rPr>
          <w:t xml:space="preserve">. </w:t>
        </w:r>
      </w:ins>
    </w:p>
    <w:p w14:paraId="31286C0F" w14:textId="77777777" w:rsidR="00AA0F09" w:rsidRDefault="00AA0F09">
      <w:pPr>
        <w:rPr>
          <w:ins w:id="661" w:author="Felix Krasnitsky" w:date="2020-05-31T15:58:00Z"/>
          <w:rtl/>
        </w:rPr>
        <w:pPrChange w:id="662" w:author="Felix Krasnitsky" w:date="2020-05-31T15:43:00Z">
          <w:pPr>
            <w:pStyle w:val="1"/>
          </w:pPr>
        </w:pPrChange>
      </w:pPr>
    </w:p>
    <w:p w14:paraId="0F6E712C" w14:textId="39F618F6" w:rsidR="000D12EA" w:rsidRPr="00C90744" w:rsidRDefault="00C90744">
      <w:pPr>
        <w:rPr>
          <w:ins w:id="663" w:author="Felix Krasnitsky" w:date="2020-05-31T15:18:00Z"/>
          <w:rtl/>
        </w:rPr>
        <w:pPrChange w:id="664" w:author="Felix Krasnitsky" w:date="2020-05-31T15:43:00Z">
          <w:pPr>
            <w:pStyle w:val="1"/>
          </w:pPr>
        </w:pPrChange>
      </w:pPr>
      <w:ins w:id="665" w:author="Felix Krasnitsky" w:date="2020-05-31T15:30:00Z">
        <w:r w:rsidRPr="00C90744">
          <w:rPr>
            <w:rtl/>
          </w:rPr>
          <w:t xml:space="preserve">איסוף המידע האישי האינטנסיבי והיתרונות הגלומים בטכנולוגיה מחייבים </w:t>
        </w:r>
      </w:ins>
      <w:ins w:id="666" w:author="Felix Krasnitsky" w:date="2020-05-31T15:38:00Z">
        <w:r w:rsidR="007A309B">
          <w:rPr>
            <w:rFonts w:hint="cs"/>
            <w:rtl/>
          </w:rPr>
          <w:t>מודעות ואמצעי הגנה על מנת למנוע שימושים פסולים במידע ובגישה אליה,</w:t>
        </w:r>
      </w:ins>
      <w:ins w:id="667" w:author="Felix Krasnitsky" w:date="2020-05-31T15:30:00Z">
        <w:r w:rsidRPr="00C90744">
          <w:rPr>
            <w:rtl/>
          </w:rPr>
          <w:t xml:space="preserve"> (כגון פרשת קיימברידג' אנליטיקה</w:t>
        </w:r>
      </w:ins>
      <w:ins w:id="668" w:author="Felix Krasnitsky" w:date="2020-05-31T15:39:00Z">
        <w:r w:rsidR="007A309B">
          <w:rPr>
            <w:rFonts w:hint="cs"/>
            <w:rtl/>
          </w:rPr>
          <w:t xml:space="preserve"> [</w:t>
        </w:r>
      </w:ins>
      <w:ins w:id="669" w:author="Felix Krasnitsky" w:date="2020-05-31T15:41:00Z">
        <w:r w:rsidR="007A309B">
          <w:rPr>
            <w:rtl/>
          </w:rPr>
          <w:fldChar w:fldCharType="begin"/>
        </w:r>
        <w:r w:rsidR="007A309B">
          <w:rPr>
            <w:rtl/>
          </w:rPr>
          <w:instrText xml:space="preserve"> </w:instrText>
        </w:r>
        <w:r w:rsidR="007A309B">
          <w:rPr>
            <w:rFonts w:hint="cs"/>
          </w:rPr>
          <w:instrText>REF</w:instrText>
        </w:r>
        <w:r w:rsidR="007A309B">
          <w:rPr>
            <w:rFonts w:hint="cs"/>
            <w:rtl/>
          </w:rPr>
          <w:instrText xml:space="preserve"> _</w:instrText>
        </w:r>
        <w:r w:rsidR="007A309B">
          <w:rPr>
            <w:rFonts w:hint="cs"/>
          </w:rPr>
          <w:instrText>Ref41832128 \r \h</w:instrText>
        </w:r>
        <w:r w:rsidR="007A309B">
          <w:rPr>
            <w:rtl/>
          </w:rPr>
          <w:instrText xml:space="preserve"> </w:instrText>
        </w:r>
      </w:ins>
      <w:r w:rsidR="007A309B">
        <w:rPr>
          <w:rtl/>
        </w:rPr>
      </w:r>
      <w:r w:rsidR="007A309B">
        <w:rPr>
          <w:rtl/>
        </w:rPr>
        <w:fldChar w:fldCharType="separate"/>
      </w:r>
      <w:ins w:id="670" w:author="Felix Krasnitsky" w:date="2020-05-31T15:41:00Z">
        <w:r w:rsidR="007A309B">
          <w:rPr>
            <w:rtl/>
          </w:rPr>
          <w:t>‏7</w:t>
        </w:r>
        <w:r w:rsidR="007A309B">
          <w:rPr>
            <w:rtl/>
          </w:rPr>
          <w:fldChar w:fldCharType="end"/>
        </w:r>
      </w:ins>
      <w:ins w:id="671" w:author="Felix Krasnitsky" w:date="2020-05-31T15:39:00Z">
        <w:r w:rsidR="007A309B">
          <w:rPr>
            <w:rFonts w:hint="cs"/>
            <w:rtl/>
          </w:rPr>
          <w:t>]</w:t>
        </w:r>
      </w:ins>
      <w:ins w:id="672" w:author="Felix Krasnitsky" w:date="2020-05-31T15:30:00Z">
        <w:r w:rsidRPr="00C90744">
          <w:rPr>
            <w:rtl/>
          </w:rPr>
          <w:t>)</w:t>
        </w:r>
      </w:ins>
      <w:ins w:id="673" w:author="Felix Krasnitsky" w:date="2020-05-31T15:43:00Z">
        <w:r w:rsidR="007A309B">
          <w:rPr>
            <w:rFonts w:hint="cs"/>
            <w:rtl/>
          </w:rPr>
          <w:t>.</w:t>
        </w:r>
      </w:ins>
    </w:p>
    <w:p w14:paraId="26A13B46" w14:textId="7E3EF9E4" w:rsidR="000D12EA" w:rsidRDefault="000D12EA" w:rsidP="000D12EA">
      <w:pPr>
        <w:rPr>
          <w:ins w:id="674" w:author="Felix Krasnitsky" w:date="2020-05-31T15:17:00Z"/>
          <w:rtl/>
        </w:rPr>
      </w:pPr>
      <w:ins w:id="675" w:author="Felix Krasnitsky" w:date="2020-05-31T15:17:00Z">
        <w:r>
          <w:rPr>
            <w:rtl/>
          </w:rPr>
          <w:t xml:space="preserve">כיום נהוג ליישם אבטחת מידע על בסיס שני מודלים עיקריים. האחד: “מודל שבע השכבות” של ארגון </w:t>
        </w:r>
        <w:r>
          <w:t>OSI</w:t>
        </w:r>
        <w:r>
          <w:rPr>
            <w:rtl/>
          </w:rPr>
          <w:t xml:space="preserve"> </w:t>
        </w:r>
      </w:ins>
      <w:ins w:id="676" w:author="Felix Krasnitsky" w:date="2020-05-31T15:24:00Z">
        <w:r w:rsidR="00B3074E">
          <w:rPr>
            <w:rFonts w:hint="cs"/>
            <w:rtl/>
          </w:rPr>
          <w:t>[</w:t>
        </w:r>
        <w:r w:rsidR="00B3074E">
          <w:rPr>
            <w:rtl/>
          </w:rPr>
          <w:fldChar w:fldCharType="begin"/>
        </w:r>
        <w:r w:rsidR="00B3074E">
          <w:rPr>
            <w:rtl/>
          </w:rPr>
          <w:instrText xml:space="preserve"> </w:instrText>
        </w:r>
        <w:r w:rsidR="00B3074E">
          <w:rPr>
            <w:rFonts w:hint="cs"/>
          </w:rPr>
          <w:instrText>REF</w:instrText>
        </w:r>
        <w:r w:rsidR="00B3074E">
          <w:rPr>
            <w:rFonts w:hint="cs"/>
            <w:rtl/>
          </w:rPr>
          <w:instrText xml:space="preserve"> _</w:instrText>
        </w:r>
        <w:r w:rsidR="00B3074E">
          <w:rPr>
            <w:rFonts w:hint="cs"/>
          </w:rPr>
          <w:instrText>Ref41831103 \r \h</w:instrText>
        </w:r>
        <w:r w:rsidR="00B3074E">
          <w:rPr>
            <w:rtl/>
          </w:rPr>
          <w:instrText xml:space="preserve"> </w:instrText>
        </w:r>
      </w:ins>
      <w:r w:rsidR="00B3074E">
        <w:rPr>
          <w:rtl/>
        </w:rPr>
      </w:r>
      <w:r w:rsidR="00B3074E">
        <w:rPr>
          <w:rtl/>
        </w:rPr>
        <w:fldChar w:fldCharType="separate"/>
      </w:r>
      <w:ins w:id="677" w:author="Felix Krasnitsky" w:date="2020-05-31T15:24:00Z">
        <w:r w:rsidR="00B3074E">
          <w:rPr>
            <w:rtl/>
          </w:rPr>
          <w:t>‏5</w:t>
        </w:r>
        <w:r w:rsidR="00B3074E">
          <w:rPr>
            <w:rtl/>
          </w:rPr>
          <w:fldChar w:fldCharType="end"/>
        </w:r>
        <w:r w:rsidR="00B3074E">
          <w:rPr>
            <w:rFonts w:hint="cs"/>
            <w:rtl/>
          </w:rPr>
          <w:t xml:space="preserve">] </w:t>
        </w:r>
      </w:ins>
      <w:ins w:id="678" w:author="Felix Krasnitsky" w:date="2020-05-31T15:17:00Z">
        <w:r>
          <w:rPr>
            <w:rtl/>
          </w:rPr>
          <w:t xml:space="preserve">והשני: “מודל המעגלים” – </w:t>
        </w:r>
        <w:r>
          <w:t>CIA</w:t>
        </w:r>
        <w:r>
          <w:rPr>
            <w:rtl/>
          </w:rPr>
          <w:t>. בשני המודלים שכבות ההגנה החיצוניות הן: שכבת מדיניות, שכבת הגנה פיזית, שכבת הגנה על התקשורת הפנימית, שכבת הגנה על התקשורת החיצונית, שכבת הגנה על בסיס הנתונים ותחנת המשתמש, שכבת אבטחת האפליקציה, ושכבת אבטחת הנתונים. במודל המעגלים מקובל להתייחס לשלושה נכסים מרכזיים שעליהם נדרש להגן במערכות מידע:</w:t>
        </w:r>
      </w:ins>
    </w:p>
    <w:p w14:paraId="126BA6E0" w14:textId="61A3D525" w:rsidR="000D12EA" w:rsidRDefault="000D12EA">
      <w:pPr>
        <w:pStyle w:val="3"/>
        <w:rPr>
          <w:ins w:id="679" w:author="Felix Krasnitsky" w:date="2020-05-31T15:17:00Z"/>
          <w:rtl/>
        </w:rPr>
        <w:pPrChange w:id="680" w:author="Felix Krasnitsky" w:date="2020-05-31T15:33:00Z">
          <w:pPr/>
        </w:pPrChange>
      </w:pPr>
      <w:ins w:id="681" w:author="Felix Krasnitsky" w:date="2020-05-31T15:17:00Z">
        <w:r>
          <w:rPr>
            <w:rtl/>
          </w:rPr>
          <w:t xml:space="preserve">חסיון המידע </w:t>
        </w:r>
      </w:ins>
      <w:ins w:id="682" w:author="Felix Krasnitsky" w:date="2020-05-31T15:19:00Z">
        <w:r>
          <w:rPr>
            <w:rFonts w:hint="cs"/>
            <w:rtl/>
          </w:rPr>
          <w:t>(</w:t>
        </w:r>
        <w:r>
          <w:rPr>
            <w:b/>
            <w:bCs/>
          </w:rPr>
          <w:t>[</w:t>
        </w:r>
        <w:r w:rsidRPr="000D12EA">
          <w:rPr>
            <w:b/>
            <w:bCs/>
            <w:rPrChange w:id="683" w:author="Felix Krasnitsky" w:date="2020-05-31T15:19:00Z">
              <w:rPr/>
            </w:rPrChange>
          </w:rPr>
          <w:t>C</w:t>
        </w:r>
        <w:r>
          <w:t>]onfidentiality</w:t>
        </w:r>
        <w:r>
          <w:rPr>
            <w:rFonts w:hint="cs"/>
            <w:rtl/>
          </w:rPr>
          <w:t xml:space="preserve">) </w:t>
        </w:r>
      </w:ins>
      <w:ins w:id="684" w:author="Felix Krasnitsky" w:date="2020-05-31T15:17:00Z">
        <w:r>
          <w:rPr>
            <w:rtl/>
          </w:rPr>
          <w:t>– מידע יהיה נגיש לגורם שהורשה לו בלבד;</w:t>
        </w:r>
      </w:ins>
    </w:p>
    <w:p w14:paraId="270FD9DD" w14:textId="4A70DBDF" w:rsidR="000D12EA" w:rsidRDefault="000D12EA">
      <w:pPr>
        <w:pStyle w:val="3"/>
        <w:rPr>
          <w:ins w:id="685" w:author="Felix Krasnitsky" w:date="2020-05-31T15:21:00Z"/>
        </w:rPr>
        <w:pPrChange w:id="686" w:author="Felix Krasnitsky" w:date="2020-05-31T15:33:00Z">
          <w:pPr/>
        </w:pPrChange>
      </w:pPr>
      <w:ins w:id="687" w:author="Felix Krasnitsky" w:date="2020-05-31T15:17:00Z">
        <w:r>
          <w:rPr>
            <w:rtl/>
          </w:rPr>
          <w:t xml:space="preserve">שלמות ואמינות המידע </w:t>
        </w:r>
      </w:ins>
      <w:ins w:id="688" w:author="Felix Krasnitsky" w:date="2020-05-31T15:21:00Z">
        <w:r>
          <w:rPr>
            <w:rFonts w:hint="cs"/>
            <w:rtl/>
          </w:rPr>
          <w:t>(</w:t>
        </w:r>
        <w:r>
          <w:t>[</w:t>
        </w:r>
        <w:r w:rsidRPr="000D12EA">
          <w:rPr>
            <w:b/>
            <w:bCs/>
            <w:rPrChange w:id="689" w:author="Felix Krasnitsky" w:date="2020-05-31T15:21:00Z">
              <w:rPr/>
            </w:rPrChange>
          </w:rPr>
          <w:t>I</w:t>
        </w:r>
        <w:r>
          <w:t>]ntegrity</w:t>
        </w:r>
        <w:r>
          <w:rPr>
            <w:rFonts w:hint="cs"/>
            <w:rtl/>
          </w:rPr>
          <w:t>)</w:t>
        </w:r>
      </w:ins>
      <w:ins w:id="690" w:author="Felix Krasnitsky" w:date="2020-05-31T15:17:00Z">
        <w:r>
          <w:rPr>
            <w:rtl/>
          </w:rPr>
          <w:t>– הגנה על כך שהמידע במערכת יכיל את כל שהוגדר מלכתחילה וכי הנתונים עצמם לא עברו שינוי על ידי גורם שאינו מורשה.</w:t>
        </w:r>
      </w:ins>
    </w:p>
    <w:p w14:paraId="7FFADF69" w14:textId="77777777" w:rsidR="000D12EA" w:rsidRDefault="000D12EA">
      <w:pPr>
        <w:pStyle w:val="3"/>
        <w:rPr>
          <w:ins w:id="691" w:author="Felix Krasnitsky" w:date="2020-05-31T15:21:00Z"/>
          <w:rtl/>
        </w:rPr>
        <w:pPrChange w:id="692" w:author="Felix Krasnitsky" w:date="2020-05-31T15:33:00Z">
          <w:pPr>
            <w:pStyle w:val="3"/>
          </w:pPr>
        </w:pPrChange>
      </w:pPr>
      <w:ins w:id="693" w:author="Felix Krasnitsky" w:date="2020-05-31T15:21:00Z">
        <w:r>
          <w:rPr>
            <w:rtl/>
          </w:rPr>
          <w:t xml:space="preserve">זמינות המידע והמערכת </w:t>
        </w:r>
        <w:r>
          <w:rPr>
            <w:rFonts w:hint="cs"/>
            <w:rtl/>
          </w:rPr>
          <w:t>(</w:t>
        </w:r>
        <w:r>
          <w:t>[</w:t>
        </w:r>
        <w:r w:rsidRPr="00C67A07">
          <w:rPr>
            <w:b/>
            <w:bCs/>
          </w:rPr>
          <w:t>A</w:t>
        </w:r>
        <w:r>
          <w:t>]vailability</w:t>
        </w:r>
        <w:r>
          <w:rPr>
            <w:rFonts w:hint="cs"/>
            <w:rtl/>
          </w:rPr>
          <w:t xml:space="preserve">) </w:t>
        </w:r>
        <w:r>
          <w:rPr>
            <w:rtl/>
          </w:rPr>
          <w:t>– מערכת המידע והמידע האגור בה יהיו זמינים בהתאם לרמת הזמינות שהוגדרה על ידי לקוחות המערכת;</w:t>
        </w:r>
      </w:ins>
    </w:p>
    <w:p w14:paraId="66AFC3E4" w14:textId="77777777" w:rsidR="000D12EA" w:rsidRDefault="000D12EA">
      <w:pPr>
        <w:pStyle w:val="3"/>
        <w:numPr>
          <w:ilvl w:val="0"/>
          <w:numId w:val="0"/>
        </w:numPr>
        <w:ind w:left="1224"/>
        <w:rPr>
          <w:ins w:id="694" w:author="Felix Krasnitsky" w:date="2020-05-31T15:17:00Z"/>
          <w:rtl/>
        </w:rPr>
        <w:pPrChange w:id="695" w:author="Felix Krasnitsky" w:date="2020-05-31T15:33:00Z">
          <w:pPr/>
        </w:pPrChange>
      </w:pPr>
    </w:p>
    <w:p w14:paraId="2625BDFE" w14:textId="77777777" w:rsidR="000D12EA" w:rsidRDefault="000D12EA" w:rsidP="000D12EA">
      <w:pPr>
        <w:rPr>
          <w:ins w:id="696" w:author="Felix Krasnitsky" w:date="2020-05-31T15:17:00Z"/>
          <w:rtl/>
        </w:rPr>
      </w:pPr>
      <w:ins w:id="697" w:author="Felix Krasnitsky" w:date="2020-05-31T15:17:00Z">
        <w:r>
          <w:rPr>
            <w:rtl/>
          </w:rPr>
          <w:t>מאידך, יש להתייחס לשלושה מרכיבים שונים הגורמים לסיכון:</w:t>
        </w:r>
      </w:ins>
    </w:p>
    <w:p w14:paraId="10F6706D" w14:textId="0889C815" w:rsidR="000D12EA" w:rsidRDefault="000D12EA">
      <w:pPr>
        <w:pStyle w:val="3"/>
        <w:rPr>
          <w:ins w:id="698" w:author="Felix Krasnitsky" w:date="2020-05-31T15:17:00Z"/>
          <w:rtl/>
        </w:rPr>
        <w:pPrChange w:id="699" w:author="Felix Krasnitsky" w:date="2020-05-31T15:33:00Z">
          <w:pPr/>
        </w:pPrChange>
      </w:pPr>
      <w:ins w:id="700" w:author="Felix Krasnitsky" w:date="2020-05-31T15:17:00Z">
        <w:r>
          <w:rPr>
            <w:rtl/>
          </w:rPr>
          <w:t>טכנולוגיות – מערכות החומרה, התוכנה והתקשורת המהוות “מערכות”;</w:t>
        </w:r>
      </w:ins>
    </w:p>
    <w:p w14:paraId="5943AD15" w14:textId="28CD82C1" w:rsidR="000D12EA" w:rsidRDefault="000D12EA">
      <w:pPr>
        <w:pStyle w:val="3"/>
        <w:rPr>
          <w:ins w:id="701" w:author="Felix Krasnitsky" w:date="2020-05-31T15:17:00Z"/>
          <w:rtl/>
        </w:rPr>
        <w:pPrChange w:id="702" w:author="Felix Krasnitsky" w:date="2020-05-31T15:33:00Z">
          <w:pPr/>
        </w:pPrChange>
      </w:pPr>
      <w:ins w:id="703" w:author="Felix Krasnitsky" w:date="2020-05-31T15:17:00Z">
        <w:r>
          <w:rPr>
            <w:rtl/>
          </w:rPr>
          <w:t xml:space="preserve">אנשים – המשתמשים בטכנולוגיות, ולכן מהווים חוליה חלשה במיוחד, מכיוון שהם מפעילים או משתמשים בטכנולוגיות, ונוטים לעשות שגיאות המייצרות פרצות במערך ההגנה אשר </w:t>
        </w:r>
        <w:r>
          <w:rPr>
            <w:rtl/>
          </w:rPr>
          <w:lastRenderedPageBreak/>
          <w:t>מאפשרות לתוקף לנצלן.</w:t>
        </w:r>
      </w:ins>
    </w:p>
    <w:p w14:paraId="1453F445" w14:textId="6F1DF7A2" w:rsidR="000D12EA" w:rsidRDefault="000D12EA">
      <w:pPr>
        <w:pStyle w:val="3"/>
        <w:rPr>
          <w:ins w:id="704" w:author="Felix Krasnitsky" w:date="2020-05-31T15:17:00Z"/>
          <w:rtl/>
        </w:rPr>
        <w:pPrChange w:id="705" w:author="Felix Krasnitsky" w:date="2020-05-31T15:33:00Z">
          <w:pPr/>
        </w:pPrChange>
      </w:pPr>
      <w:ins w:id="706" w:author="Felix Krasnitsky" w:date="2020-05-31T15:17:00Z">
        <w:r>
          <w:rPr>
            <w:rtl/>
          </w:rPr>
          <w:t>תהליכים – מידת הנזק משגיאת אנוש או נקודת תורפה טכנולוגית עשויה לִהצטמצם מאוד אם מבוצע תכנון נכון של התהליכים בארגון. הגדרת תהליכים בסדר נכון ובדוק מראש מאפשרת זיהוי מוקדם של פגיעה או ניסיון פגיעה במערכות.</w:t>
        </w:r>
      </w:ins>
    </w:p>
    <w:p w14:paraId="24DDBDAA" w14:textId="37918131" w:rsidR="00531D59" w:rsidRDefault="00531D59">
      <w:pPr>
        <w:widowControl/>
        <w:bidi w:val="0"/>
        <w:adjustRightInd/>
        <w:spacing w:line="240" w:lineRule="auto"/>
        <w:textAlignment w:val="auto"/>
        <w:rPr>
          <w:ins w:id="707" w:author="Felix" w:date="2020-05-31T22:39:00Z"/>
          <w:rtl/>
        </w:rPr>
      </w:pPr>
      <w:ins w:id="708" w:author="Felix" w:date="2020-05-31T22:39:00Z">
        <w:r>
          <w:rPr>
            <w:rtl/>
          </w:rPr>
          <w:br w:type="page"/>
        </w:r>
      </w:ins>
    </w:p>
    <w:p w14:paraId="6415F550" w14:textId="77777777" w:rsidR="000D12EA" w:rsidDel="00531D59" w:rsidRDefault="000D12EA">
      <w:pPr>
        <w:rPr>
          <w:ins w:id="709" w:author="Felix Krasnitsky" w:date="2020-05-31T15:22:00Z"/>
          <w:del w:id="710" w:author="Felix" w:date="2020-05-31T22:39:00Z"/>
          <w:rtl/>
        </w:rPr>
        <w:pPrChange w:id="711" w:author="Felix Krasnitsky" w:date="2020-05-31T15:06:00Z">
          <w:pPr>
            <w:pStyle w:val="1"/>
          </w:pPr>
        </w:pPrChange>
      </w:pPr>
    </w:p>
    <w:p w14:paraId="228C9F46" w14:textId="0C5D0A5C" w:rsidR="000D12EA" w:rsidDel="00531D59" w:rsidRDefault="000D12EA" w:rsidP="000D12EA">
      <w:pPr>
        <w:rPr>
          <w:ins w:id="712" w:author="Felix Krasnitsky" w:date="2020-05-31T15:22:00Z"/>
          <w:del w:id="713" w:author="Felix" w:date="2020-05-31T22:39:00Z"/>
        </w:rPr>
      </w:pPr>
      <w:ins w:id="714" w:author="Felix Krasnitsky" w:date="2020-05-31T15:17:00Z">
        <w:del w:id="715" w:author="Felix" w:date="2020-05-31T22:39:00Z">
          <w:r w:rsidRPr="00F8114F" w:rsidDel="00531D59">
            <w:rPr>
              <w:highlight w:val="yellow"/>
              <w:rtl/>
              <w:rPrChange w:id="716" w:author="Felix Krasnitsky" w:date="2020-05-31T16:28:00Z">
                <w:rPr>
                  <w:rtl/>
                </w:rPr>
              </w:rPrChange>
            </w:rPr>
            <w:delText>לעיתים בשל אילוצים כלכליים או בשל מודעות נמוכה ותהליכי הבקרה והרגולציה אינם טובים, משתמשי קצה לא תמיד מקפידים לציית להוראות הבטיחות.</w:delText>
          </w:r>
        </w:del>
      </w:ins>
    </w:p>
    <w:p w14:paraId="7B691D7F" w14:textId="3B9A06C4" w:rsidR="000D12EA" w:rsidDel="00531D59" w:rsidRDefault="000D12EA">
      <w:pPr>
        <w:widowControl/>
        <w:bidi w:val="0"/>
        <w:adjustRightInd/>
        <w:spacing w:line="240" w:lineRule="auto"/>
        <w:textAlignment w:val="auto"/>
        <w:rPr>
          <w:ins w:id="717" w:author="Felix Krasnitsky" w:date="2020-05-31T15:22:00Z"/>
          <w:del w:id="718" w:author="Felix" w:date="2020-05-31T22:39:00Z"/>
        </w:rPr>
      </w:pPr>
      <w:ins w:id="719" w:author="Felix Krasnitsky" w:date="2020-05-31T15:22:00Z">
        <w:del w:id="720" w:author="Felix" w:date="2020-05-31T22:39:00Z">
          <w:r w:rsidDel="00531D59">
            <w:br w:type="page"/>
          </w:r>
        </w:del>
      </w:ins>
    </w:p>
    <w:p w14:paraId="50D958B4" w14:textId="1F02555D" w:rsidR="00406AFE" w:rsidRPr="00406AFE" w:rsidDel="00531D59" w:rsidRDefault="00406AFE">
      <w:pPr>
        <w:rPr>
          <w:ins w:id="721" w:author="user" w:date="2020-05-29T18:41:00Z"/>
          <w:del w:id="722" w:author="Felix" w:date="2020-05-31T22:39:00Z"/>
        </w:rPr>
        <w:pPrChange w:id="723" w:author="Felix Krasnitsky" w:date="2020-05-31T15:06:00Z">
          <w:pPr>
            <w:pStyle w:val="1"/>
          </w:pPr>
        </w:pPrChange>
      </w:pPr>
    </w:p>
    <w:p w14:paraId="4FB0F13D" w14:textId="565B8C82" w:rsidR="00DE00B9" w:rsidDel="00B6473B" w:rsidRDefault="00DE00B9">
      <w:pPr>
        <w:pStyle w:val="2"/>
        <w:numPr>
          <w:ilvl w:val="0"/>
          <w:numId w:val="0"/>
        </w:numPr>
        <w:ind w:left="990"/>
        <w:rPr>
          <w:ins w:id="724" w:author="user" w:date="2020-05-29T18:41:00Z"/>
          <w:del w:id="725" w:author="Felix Krasnitsky" w:date="2020-05-31T14:58:00Z"/>
          <w:rtl/>
        </w:rPr>
        <w:pPrChange w:id="726" w:author="user" w:date="2020-05-29T18:41:00Z">
          <w:pPr>
            <w:pStyle w:val="1"/>
          </w:pPr>
        </w:pPrChange>
      </w:pPr>
      <w:ins w:id="727" w:author="user" w:date="2020-05-29T18:41:00Z">
        <w:del w:id="728" w:author="Felix Krasnitsky" w:date="2020-05-31T14:58:00Z">
          <w:r w:rsidDel="00B6473B">
            <w:fldChar w:fldCharType="begin"/>
          </w:r>
          <w:r w:rsidDel="00B6473B">
            <w:delInstrText xml:space="preserve"> HYPERLINK "https://www.sync.co.il/ISO-27799?gclid=EAIaIQobChMIqdTTj7TZ6QIVz9vVCh3h9AiqEAAYASAAEgJzGfD_BwE" </w:delInstrText>
          </w:r>
          <w:r w:rsidDel="00B6473B">
            <w:fldChar w:fldCharType="separate"/>
          </w:r>
          <w:r w:rsidDel="00B6473B">
            <w:rPr>
              <w:rStyle w:val="Hyperlink"/>
            </w:rPr>
            <w:delText>https://www.sync.co.il/ISO-27799?gclid=EAIaIQobChMIqdTTj7TZ6QIVz9vVCh3h9AiqEAAYASAAEgJzGfD_BwE</w:delText>
          </w:r>
          <w:r w:rsidDel="00B6473B">
            <w:fldChar w:fldCharType="end"/>
          </w:r>
          <w:bookmarkStart w:id="729" w:name="_Toc41834665"/>
          <w:bookmarkEnd w:id="729"/>
        </w:del>
      </w:ins>
    </w:p>
    <w:p w14:paraId="48EF4FBA" w14:textId="3042CD1A" w:rsidR="001905BD" w:rsidRPr="001905BD" w:rsidDel="00B6473B" w:rsidRDefault="001905BD">
      <w:pPr>
        <w:widowControl/>
        <w:adjustRightInd/>
        <w:spacing w:line="240" w:lineRule="auto"/>
        <w:textAlignment w:val="auto"/>
        <w:rPr>
          <w:ins w:id="730" w:author="user" w:date="2020-05-29T18:44:00Z"/>
          <w:del w:id="731" w:author="Felix Krasnitsky" w:date="2020-05-31T14:58:00Z"/>
          <w:rFonts w:cs="Times New Roman"/>
          <w:lang w:eastAsia="en-US"/>
        </w:rPr>
        <w:pPrChange w:id="732" w:author="Felix Krasnitsky" w:date="2020-05-31T14:58:00Z">
          <w:pPr>
            <w:widowControl/>
            <w:adjustRightInd/>
            <w:spacing w:line="240" w:lineRule="auto"/>
            <w:textAlignment w:val="auto"/>
          </w:pPr>
        </w:pPrChange>
      </w:pPr>
      <w:ins w:id="733" w:author="user" w:date="2020-05-29T18:44:00Z">
        <w:del w:id="734" w:author="Felix Krasnitsky" w:date="2020-05-31T14:58:00Z">
          <w:r w:rsidRPr="001905BD" w:rsidDel="00B6473B">
            <w:rPr>
              <w:rFonts w:ascii="David" w:hAnsi="David" w:cs="David"/>
              <w:color w:val="000000"/>
              <w:sz w:val="26"/>
              <w:szCs w:val="26"/>
              <w:rtl/>
              <w:lang w:eastAsia="en-US"/>
            </w:rPr>
            <w:delText>נושא אבטחת המידע הרפואי הינו בעל חשיבות גבוהה, ומחייב את מערכת</w:delText>
          </w:r>
          <w:r w:rsidRPr="001905BD" w:rsidDel="00B6473B">
            <w:rPr>
              <w:rFonts w:ascii="David" w:hAnsi="David" w:cs="David"/>
              <w:color w:val="000000"/>
              <w:sz w:val="26"/>
              <w:szCs w:val="26"/>
              <w:lang w:eastAsia="en-US"/>
            </w:rPr>
            <w:br/>
          </w:r>
          <w:r w:rsidRPr="001905BD" w:rsidDel="00B6473B">
            <w:rPr>
              <w:rFonts w:ascii="David" w:hAnsi="David" w:cs="David"/>
              <w:color w:val="000000"/>
              <w:sz w:val="26"/>
              <w:szCs w:val="26"/>
              <w:rtl/>
              <w:lang w:eastAsia="en-US"/>
            </w:rPr>
            <w:delText>הבריאות הישראלית להבטיח עמידה בסטנדרטים הגבוהים ביותר</w:delText>
          </w:r>
          <w:r w:rsidRPr="001905BD" w:rsidDel="00B6473B">
            <w:rPr>
              <w:rFonts w:ascii="David" w:hAnsi="David" w:cs="David"/>
              <w:color w:val="000000"/>
              <w:sz w:val="26"/>
              <w:szCs w:val="26"/>
              <w:lang w:eastAsia="en-US"/>
            </w:rPr>
            <w:delText>.</w:delText>
          </w:r>
          <w:r w:rsidRPr="001905BD" w:rsidDel="00B6473B">
            <w:rPr>
              <w:rFonts w:ascii="David" w:hAnsi="David" w:cs="David"/>
              <w:color w:val="000000"/>
              <w:sz w:val="26"/>
              <w:szCs w:val="26"/>
              <w:lang w:eastAsia="en-US"/>
            </w:rPr>
            <w:br/>
            <w:delText>.1.2</w:delText>
          </w:r>
          <w:r w:rsidRPr="001905BD" w:rsidDel="00B6473B">
            <w:rPr>
              <w:rFonts w:ascii="David" w:hAnsi="David" w:cs="David"/>
              <w:color w:val="000000"/>
              <w:sz w:val="26"/>
              <w:szCs w:val="26"/>
              <w:rtl/>
              <w:lang w:eastAsia="en-US"/>
            </w:rPr>
            <w:delText>עם התגברות האיומים על מערכות מבוססות מחשוב, ובכלל זה הטרור הקיברנטי</w:delText>
          </w:r>
          <w:r w:rsidRPr="001905BD" w:rsidDel="00B6473B">
            <w:rPr>
              <w:rFonts w:ascii="David" w:hAnsi="David" w:cs="David"/>
              <w:color w:val="000000"/>
              <w:sz w:val="26"/>
              <w:szCs w:val="26"/>
              <w:lang w:eastAsia="en-US"/>
            </w:rPr>
            <w:delText>,</w:delText>
          </w:r>
          <w:r w:rsidRPr="001905BD" w:rsidDel="00B6473B">
            <w:rPr>
              <w:rFonts w:ascii="David" w:hAnsi="David" w:cs="David"/>
              <w:color w:val="000000"/>
              <w:sz w:val="26"/>
              <w:szCs w:val="26"/>
              <w:lang w:eastAsia="en-US"/>
            </w:rPr>
            <w:br/>
          </w:r>
          <w:r w:rsidRPr="001905BD" w:rsidDel="00B6473B">
            <w:rPr>
              <w:rFonts w:ascii="David" w:hAnsi="David" w:cs="David"/>
              <w:color w:val="000000"/>
              <w:sz w:val="26"/>
              <w:szCs w:val="26"/>
              <w:rtl/>
              <w:lang w:eastAsia="en-US"/>
            </w:rPr>
            <w:delText>אנו נדרשים להגן על מערכות המחשוב הקריטיות של מערכת הבריאות בכל</w:delText>
          </w:r>
          <w:r w:rsidRPr="001905BD" w:rsidDel="00B6473B">
            <w:rPr>
              <w:rFonts w:ascii="David" w:hAnsi="David" w:cs="David"/>
              <w:color w:val="000000"/>
              <w:sz w:val="26"/>
              <w:szCs w:val="26"/>
              <w:lang w:eastAsia="en-US"/>
            </w:rPr>
            <w:br/>
          </w:r>
          <w:r w:rsidRPr="001905BD" w:rsidDel="00B6473B">
            <w:rPr>
              <w:rFonts w:ascii="David" w:hAnsi="David" w:cs="David"/>
              <w:color w:val="000000"/>
              <w:sz w:val="26"/>
              <w:szCs w:val="26"/>
              <w:rtl/>
              <w:lang w:eastAsia="en-US"/>
            </w:rPr>
            <w:delText>הרמות, על מנת להבטיח רצף טיפולי וניהולי כנדרש</w:delText>
          </w:r>
          <w:r w:rsidRPr="001905BD" w:rsidDel="00B6473B">
            <w:rPr>
              <w:rFonts w:ascii="David" w:hAnsi="David" w:cs="David"/>
              <w:color w:val="000000"/>
              <w:sz w:val="26"/>
              <w:szCs w:val="26"/>
              <w:lang w:eastAsia="en-US"/>
            </w:rPr>
            <w:delText>.</w:delText>
          </w:r>
          <w:r w:rsidRPr="001905BD" w:rsidDel="00B6473B">
            <w:rPr>
              <w:rFonts w:ascii="David" w:hAnsi="David" w:cs="David"/>
              <w:color w:val="000000"/>
              <w:sz w:val="26"/>
              <w:szCs w:val="26"/>
              <w:lang w:eastAsia="en-US"/>
            </w:rPr>
            <w:br/>
            <w:delText>.1.3</w:delText>
          </w:r>
          <w:r w:rsidRPr="001905BD" w:rsidDel="00B6473B">
            <w:rPr>
              <w:rFonts w:ascii="David" w:hAnsi="David" w:cs="David"/>
              <w:color w:val="000000"/>
              <w:sz w:val="26"/>
              <w:szCs w:val="26"/>
              <w:rtl/>
              <w:lang w:eastAsia="en-US"/>
            </w:rPr>
            <w:delText>למערכת הבריאות קיימים איומים ייחודיים בתחום ההגנה על המידע הכוללים, בין</w:delText>
          </w:r>
          <w:r w:rsidRPr="001905BD" w:rsidDel="00B6473B">
            <w:rPr>
              <w:rFonts w:ascii="David" w:hAnsi="David" w:cs="David"/>
              <w:color w:val="000000"/>
              <w:sz w:val="26"/>
              <w:szCs w:val="26"/>
              <w:lang w:eastAsia="en-US"/>
            </w:rPr>
            <w:br/>
          </w:r>
          <w:r w:rsidRPr="001905BD" w:rsidDel="00B6473B">
            <w:rPr>
              <w:rFonts w:ascii="David" w:hAnsi="David" w:cs="David"/>
              <w:color w:val="000000"/>
              <w:sz w:val="26"/>
              <w:szCs w:val="26"/>
              <w:rtl/>
              <w:lang w:eastAsia="en-US"/>
            </w:rPr>
            <w:delText>השאר</w:delText>
          </w:r>
          <w:r w:rsidRPr="001905BD" w:rsidDel="00B6473B">
            <w:rPr>
              <w:rFonts w:ascii="David" w:hAnsi="David" w:cs="David"/>
              <w:color w:val="000000"/>
              <w:sz w:val="26"/>
              <w:szCs w:val="26"/>
              <w:lang w:eastAsia="en-US"/>
            </w:rPr>
            <w:delText>:</w:delText>
          </w:r>
          <w:r w:rsidRPr="001905BD" w:rsidDel="00B6473B">
            <w:rPr>
              <w:rFonts w:ascii="David" w:hAnsi="David" w:cs="David"/>
              <w:color w:val="000000"/>
              <w:sz w:val="26"/>
              <w:szCs w:val="26"/>
              <w:lang w:eastAsia="en-US"/>
            </w:rPr>
            <w:br/>
            <w:delText>.1.3.1</w:delText>
          </w:r>
          <w:r w:rsidRPr="001905BD" w:rsidDel="00B6473B">
            <w:rPr>
              <w:rFonts w:ascii="David" w:hAnsi="David" w:cs="David"/>
              <w:color w:val="000000"/>
              <w:sz w:val="26"/>
              <w:szCs w:val="26"/>
              <w:rtl/>
              <w:lang w:eastAsia="en-US"/>
            </w:rPr>
            <w:delText>מניעת שירות</w:delText>
          </w:r>
          <w:r w:rsidRPr="001905BD" w:rsidDel="00B6473B">
            <w:rPr>
              <w:rFonts w:ascii="David" w:hAnsi="David" w:cs="David"/>
              <w:color w:val="000000"/>
              <w:sz w:val="26"/>
              <w:szCs w:val="26"/>
              <w:lang w:eastAsia="en-US"/>
            </w:rPr>
            <w:delText xml:space="preserve"> ( - )</w:delText>
          </w:r>
          <w:r w:rsidRPr="001905BD" w:rsidDel="00B6473B">
            <w:rPr>
              <w:rFonts w:cs="Times New Roman"/>
              <w:color w:val="000000"/>
              <w:sz w:val="26"/>
              <w:szCs w:val="26"/>
              <w:lang w:eastAsia="en-US"/>
            </w:rPr>
            <w:delText>Denial of Service</w:delText>
          </w:r>
          <w:r w:rsidRPr="001905BD" w:rsidDel="00B6473B">
            <w:rPr>
              <w:rFonts w:ascii="David" w:hAnsi="David" w:cs="David"/>
              <w:color w:val="000000"/>
              <w:sz w:val="26"/>
              <w:szCs w:val="26"/>
              <w:rtl/>
              <w:lang w:eastAsia="en-US"/>
            </w:rPr>
            <w:delText>דבר אשר עשוי לפגוע במתן שירות</w:delText>
          </w:r>
          <w:r w:rsidRPr="001905BD" w:rsidDel="00B6473B">
            <w:rPr>
              <w:rFonts w:ascii="David" w:hAnsi="David" w:cs="David"/>
              <w:color w:val="000000"/>
              <w:sz w:val="26"/>
              <w:szCs w:val="26"/>
              <w:lang w:eastAsia="en-US"/>
            </w:rPr>
            <w:br/>
          </w:r>
          <w:r w:rsidRPr="001905BD" w:rsidDel="00B6473B">
            <w:rPr>
              <w:rFonts w:ascii="David" w:hAnsi="David" w:cs="David"/>
              <w:color w:val="000000"/>
              <w:sz w:val="26"/>
              <w:szCs w:val="26"/>
              <w:rtl/>
              <w:lang w:eastAsia="en-US"/>
            </w:rPr>
            <w:delText>רפואי חיוני בשגרה ובמיוחד בחירום. התלות הקיימת כיום במערכות מידע</w:delText>
          </w:r>
          <w:r w:rsidRPr="001905BD" w:rsidDel="00B6473B">
            <w:rPr>
              <w:rFonts w:ascii="David" w:hAnsi="David" w:cs="David"/>
              <w:color w:val="000000"/>
              <w:sz w:val="26"/>
              <w:szCs w:val="26"/>
              <w:lang w:eastAsia="en-US"/>
            </w:rPr>
            <w:br/>
          </w:r>
          <w:r w:rsidRPr="001905BD" w:rsidDel="00B6473B">
            <w:rPr>
              <w:rFonts w:ascii="David" w:hAnsi="David" w:cs="David"/>
              <w:color w:val="000000"/>
              <w:sz w:val="26"/>
              <w:szCs w:val="26"/>
              <w:rtl/>
              <w:lang w:eastAsia="en-US"/>
            </w:rPr>
            <w:delText>לצורך אספקת חלק משירותי הרפואה, הופכת איום זה למוחשי במיוחד</w:delText>
          </w:r>
          <w:r w:rsidRPr="001905BD" w:rsidDel="00B6473B">
            <w:rPr>
              <w:rFonts w:ascii="David" w:hAnsi="David" w:cs="David"/>
              <w:color w:val="000000"/>
              <w:sz w:val="26"/>
              <w:szCs w:val="26"/>
              <w:lang w:eastAsia="en-US"/>
            </w:rPr>
            <w:delText>.</w:delText>
          </w:r>
          <w:r w:rsidRPr="001905BD" w:rsidDel="00B6473B">
            <w:rPr>
              <w:rFonts w:ascii="David" w:hAnsi="David" w:cs="David"/>
              <w:color w:val="000000"/>
              <w:sz w:val="26"/>
              <w:szCs w:val="26"/>
              <w:lang w:eastAsia="en-US"/>
            </w:rPr>
            <w:br/>
            <w:delText>.1.3.2</w:delText>
          </w:r>
          <w:r w:rsidRPr="001905BD" w:rsidDel="00B6473B">
            <w:rPr>
              <w:rFonts w:ascii="David" w:hAnsi="David" w:cs="David"/>
              <w:color w:val="000000"/>
              <w:sz w:val="26"/>
              <w:szCs w:val="26"/>
              <w:rtl/>
              <w:lang w:eastAsia="en-US"/>
            </w:rPr>
            <w:delText>גניבת מידע – מידע רפואי הינו מידע אישי רגיש ולגניבתו עשויות להיות</w:delText>
          </w:r>
          <w:r w:rsidRPr="001905BD" w:rsidDel="00B6473B">
            <w:rPr>
              <w:rFonts w:ascii="David" w:hAnsi="David" w:cs="David"/>
              <w:color w:val="000000"/>
              <w:sz w:val="26"/>
              <w:szCs w:val="26"/>
              <w:lang w:eastAsia="en-US"/>
            </w:rPr>
            <w:br/>
          </w:r>
          <w:r w:rsidRPr="001905BD" w:rsidDel="00B6473B">
            <w:rPr>
              <w:rFonts w:ascii="David" w:hAnsi="David" w:cs="David"/>
              <w:color w:val="000000"/>
              <w:sz w:val="26"/>
              <w:szCs w:val="26"/>
              <w:rtl/>
              <w:lang w:eastAsia="en-US"/>
            </w:rPr>
            <w:delText>השלכות קשות ברמה האישית וברמת האמון במוסדות הבריאות במדינה</w:delText>
          </w:r>
          <w:r w:rsidRPr="001905BD" w:rsidDel="00B6473B">
            <w:rPr>
              <w:rFonts w:ascii="David" w:hAnsi="David" w:cs="David"/>
              <w:color w:val="000000"/>
              <w:sz w:val="26"/>
              <w:szCs w:val="26"/>
              <w:lang w:eastAsia="en-US"/>
            </w:rPr>
            <w:delText>.</w:delText>
          </w:r>
          <w:r w:rsidRPr="001905BD" w:rsidDel="00B6473B">
            <w:rPr>
              <w:rFonts w:ascii="David" w:hAnsi="David" w:cs="David"/>
              <w:color w:val="000000"/>
              <w:sz w:val="26"/>
              <w:szCs w:val="26"/>
              <w:lang w:eastAsia="en-US"/>
            </w:rPr>
            <w:br/>
            <w:delText>.1.3.3</w:delText>
          </w:r>
          <w:r w:rsidRPr="001905BD" w:rsidDel="00B6473B">
            <w:rPr>
              <w:rFonts w:ascii="David" w:hAnsi="David" w:cs="David"/>
              <w:color w:val="000000"/>
              <w:sz w:val="26"/>
              <w:szCs w:val="26"/>
              <w:rtl/>
              <w:lang w:eastAsia="en-US"/>
            </w:rPr>
            <w:delText>שיבוש מידע – הנזק אשר יכול להיגרם משינוי מידע בתיקו הקליני של</w:delText>
          </w:r>
          <w:r w:rsidRPr="001905BD" w:rsidDel="00B6473B">
            <w:rPr>
              <w:rFonts w:ascii="David" w:hAnsi="David" w:cs="David"/>
              <w:color w:val="000000"/>
              <w:sz w:val="26"/>
              <w:szCs w:val="26"/>
              <w:lang w:eastAsia="en-US"/>
            </w:rPr>
            <w:br/>
          </w:r>
          <w:r w:rsidRPr="001905BD" w:rsidDel="00B6473B">
            <w:rPr>
              <w:rFonts w:ascii="David" w:hAnsi="David" w:cs="David"/>
              <w:color w:val="000000"/>
              <w:sz w:val="26"/>
              <w:szCs w:val="26"/>
              <w:rtl/>
              <w:lang w:eastAsia="en-US"/>
            </w:rPr>
            <w:delText>מטופל עולה לעיתים על הנזק מגניבתו, היות ויכול להוות בסיס להחלטות</w:delText>
          </w:r>
          <w:r w:rsidRPr="001905BD" w:rsidDel="00B6473B">
            <w:rPr>
              <w:rFonts w:ascii="David" w:hAnsi="David" w:cs="David"/>
              <w:color w:val="000000"/>
              <w:sz w:val="26"/>
              <w:szCs w:val="26"/>
              <w:lang w:eastAsia="en-US"/>
            </w:rPr>
            <w:br/>
          </w:r>
          <w:r w:rsidRPr="001905BD" w:rsidDel="00B6473B">
            <w:rPr>
              <w:rFonts w:ascii="David" w:hAnsi="David" w:cs="David"/>
              <w:color w:val="000000"/>
              <w:sz w:val="26"/>
              <w:szCs w:val="26"/>
              <w:rtl/>
              <w:lang w:eastAsia="en-US"/>
            </w:rPr>
            <w:delText>רפואיות שגויות</w:delText>
          </w:r>
          <w:bookmarkStart w:id="735" w:name="_Toc41834666"/>
          <w:bookmarkEnd w:id="735"/>
        </w:del>
      </w:ins>
    </w:p>
    <w:p w14:paraId="619CD271" w14:textId="0DC336CA" w:rsidR="00DE00B9" w:rsidRPr="001905BD" w:rsidDel="00B6473B" w:rsidRDefault="00DE00B9">
      <w:pPr>
        <w:pStyle w:val="2"/>
        <w:numPr>
          <w:ilvl w:val="0"/>
          <w:numId w:val="0"/>
        </w:numPr>
        <w:ind w:left="990"/>
        <w:rPr>
          <w:ins w:id="736" w:author="user" w:date="2020-05-29T17:54:00Z"/>
          <w:del w:id="737" w:author="Felix Krasnitsky" w:date="2020-05-31T14:58:00Z"/>
        </w:rPr>
        <w:pPrChange w:id="738" w:author="user" w:date="2020-05-29T18:41:00Z">
          <w:pPr>
            <w:pStyle w:val="1"/>
          </w:pPr>
        </w:pPrChange>
      </w:pPr>
      <w:bookmarkStart w:id="739" w:name="_Toc41834667"/>
      <w:bookmarkEnd w:id="739"/>
    </w:p>
    <w:p w14:paraId="6ACD809C" w14:textId="4412D2FF" w:rsidR="000D12EA" w:rsidRDefault="003E6DB2">
      <w:pPr>
        <w:pStyle w:val="2"/>
        <w:ind w:left="990" w:hanging="630"/>
        <w:rPr>
          <w:ins w:id="740" w:author="Felix Krasnitsky" w:date="2020-05-31T15:22:00Z"/>
          <w:rtl/>
        </w:rPr>
      </w:pPr>
      <w:bookmarkStart w:id="741" w:name="_Toc41834668"/>
      <w:ins w:id="742" w:author="user" w:date="2020-05-29T17:58:00Z">
        <w:r>
          <w:rPr>
            <w:rtl/>
          </w:rPr>
          <w:t xml:space="preserve">סקר ספרות </w:t>
        </w:r>
        <w:r>
          <w:rPr>
            <w:rFonts w:hint="cs"/>
            <w:rtl/>
          </w:rPr>
          <w:t xml:space="preserve">בנושא: </w:t>
        </w:r>
      </w:ins>
      <w:ins w:id="743" w:author="user" w:date="2020-05-29T17:54:00Z">
        <w:r w:rsidR="00E64351">
          <w:rPr>
            <w:rFonts w:hint="cs"/>
            <w:rtl/>
          </w:rPr>
          <w:t xml:space="preserve">איומים </w:t>
        </w:r>
      </w:ins>
      <w:ins w:id="744" w:author="user" w:date="2020-05-29T17:55:00Z">
        <w:r w:rsidR="00E64351">
          <w:rPr>
            <w:rFonts w:hint="cs"/>
            <w:rtl/>
          </w:rPr>
          <w:t>על מערכות מידע מגורמים זדוניים</w:t>
        </w:r>
      </w:ins>
      <w:bookmarkEnd w:id="741"/>
    </w:p>
    <w:p w14:paraId="06ADF423" w14:textId="77777777" w:rsidR="00AA0F09" w:rsidRDefault="00AA0F09">
      <w:pPr>
        <w:rPr>
          <w:ins w:id="745" w:author="Felix Krasnitsky" w:date="2020-05-31T15:59:00Z"/>
          <w:rtl/>
        </w:rPr>
        <w:pPrChange w:id="746" w:author="Felix Krasnitsky" w:date="2020-05-31T15:46:00Z">
          <w:pPr>
            <w:pStyle w:val="1"/>
          </w:pPr>
        </w:pPrChange>
      </w:pPr>
    </w:p>
    <w:p w14:paraId="27C55473" w14:textId="16AE08E7" w:rsidR="007A309B" w:rsidRDefault="007A309B">
      <w:pPr>
        <w:rPr>
          <w:ins w:id="747" w:author="Felix Krasnitsky" w:date="2020-05-31T15:47:00Z"/>
          <w:rtl/>
        </w:rPr>
        <w:pPrChange w:id="748" w:author="Felix Krasnitsky" w:date="2020-05-31T16:10:00Z">
          <w:pPr/>
        </w:pPrChange>
      </w:pPr>
      <w:ins w:id="749" w:author="Felix Krasnitsky" w:date="2020-05-31T15:46:00Z">
        <w:r>
          <w:rPr>
            <w:rFonts w:hint="cs"/>
            <w:rtl/>
          </w:rPr>
          <w:t>ס</w:t>
        </w:r>
        <w:r w:rsidRPr="007A309B">
          <w:rPr>
            <w:rtl/>
          </w:rPr>
          <w:t>יכון סייבר הינו מתקפה אשר מבוצעת על ידי</w:t>
        </w:r>
      </w:ins>
      <w:ins w:id="750" w:author="Felix Krasnitsky" w:date="2020-05-31T15:59:00Z">
        <w:r w:rsidR="00AA0F09">
          <w:rPr>
            <w:rFonts w:hint="cs"/>
            <w:rtl/>
          </w:rPr>
          <w:t xml:space="preserve"> או בעזרת</w:t>
        </w:r>
      </w:ins>
      <w:ins w:id="751" w:author="Felix Krasnitsky" w:date="2020-05-31T15:46:00Z">
        <w:r w:rsidRPr="007A309B">
          <w:rPr>
            <w:rtl/>
          </w:rPr>
          <w:t xml:space="preserve"> מערכות ממוחשבות על הארגון. מתקפות אלו מתוחכמות יותר ועל כן על הארגון להקים מערך הגנה בהתאם לטכנולוגיות אלו. יש לדייק ולומר כי סיכון סייבר איננו סוג חדש של נזק אלא דרך חדשה לתקוף את הארגון, הלא סיכונים כגון דליפת מידע והונאות הינם סיכונים אשר היו קיימים קודם לכן.</w:t>
        </w:r>
      </w:ins>
      <w:ins w:id="752" w:author="Felix Krasnitsky" w:date="2020-05-31T16:10:00Z">
        <w:r w:rsidR="00E42B83">
          <w:rPr>
            <w:rFonts w:hint="cs"/>
            <w:rtl/>
          </w:rPr>
          <w:t xml:space="preserve"> </w:t>
        </w:r>
      </w:ins>
      <w:ins w:id="753" w:author="Felix Krasnitsky" w:date="2020-05-31T15:47:00Z">
        <w:r>
          <w:rPr>
            <w:rtl/>
          </w:rPr>
          <w:t xml:space="preserve">למעשה, </w:t>
        </w:r>
      </w:ins>
      <w:ins w:id="754" w:author="Felix Krasnitsky" w:date="2020-05-31T16:02:00Z">
        <w:r w:rsidR="00AA0F09">
          <w:rPr>
            <w:rFonts w:hint="cs"/>
            <w:rtl/>
          </w:rPr>
          <w:t>איום</w:t>
        </w:r>
      </w:ins>
      <w:ins w:id="755" w:author="Felix Krasnitsky" w:date="2020-05-31T15:47:00Z">
        <w:r>
          <w:rPr>
            <w:rtl/>
          </w:rPr>
          <w:t xml:space="preserve"> </w:t>
        </w:r>
      </w:ins>
      <w:ins w:id="756" w:author="Felix Krasnitsky" w:date="2020-05-31T16:02:00Z">
        <w:r w:rsidR="00AA0F09">
          <w:rPr>
            <w:rFonts w:hint="cs"/>
            <w:rtl/>
          </w:rPr>
          <w:t>על מערכות המידע</w:t>
        </w:r>
      </w:ins>
      <w:ins w:id="757" w:author="Felix Krasnitsky" w:date="2020-05-31T15:47:00Z">
        <w:r>
          <w:rPr>
            <w:rtl/>
          </w:rPr>
          <w:t xml:space="preserve"> אינו יוצר סוג חדש של נזק וכבר מנוהל במוקדי הסיכון השונים בארגונים. לדוגמה, דלף מידע הוא אינו </w:t>
        </w:r>
      </w:ins>
      <w:ins w:id="758" w:author="Felix Krasnitsky" w:date="2020-05-31T16:02:00Z">
        <w:r w:rsidR="00AA0F09">
          <w:rPr>
            <w:rFonts w:hint="cs"/>
            <w:rtl/>
          </w:rPr>
          <w:t>איום</w:t>
        </w:r>
      </w:ins>
      <w:ins w:id="759" w:author="Felix Krasnitsky" w:date="2020-05-31T15:47:00Z">
        <w:r>
          <w:rPr>
            <w:rtl/>
          </w:rPr>
          <w:t xml:space="preserve"> חדש. הונאה, גם היא אינה </w:t>
        </w:r>
      </w:ins>
      <w:ins w:id="760" w:author="Felix Krasnitsky" w:date="2020-05-31T16:02:00Z">
        <w:r w:rsidR="00AA0F09">
          <w:rPr>
            <w:rFonts w:hint="cs"/>
            <w:rtl/>
          </w:rPr>
          <w:t>איום</w:t>
        </w:r>
      </w:ins>
      <w:ins w:id="761" w:author="Felix Krasnitsky" w:date="2020-05-31T15:47:00Z">
        <w:r>
          <w:rPr>
            <w:rtl/>
          </w:rPr>
          <w:t xml:space="preserve"> חדש. אלו הם סיכונים קיימים אשר ארגונים מטפלים בהם מזו תקופה ארוכה. האבחנה בין </w:t>
        </w:r>
      </w:ins>
      <w:ins w:id="762" w:author="Felix Krasnitsky" w:date="2020-05-31T16:02:00Z">
        <w:r w:rsidR="00AA0F09">
          <w:rPr>
            <w:rFonts w:hint="cs"/>
            <w:rtl/>
          </w:rPr>
          <w:t>איום</w:t>
        </w:r>
      </w:ins>
      <w:ins w:id="763" w:author="Felix Krasnitsky" w:date="2020-05-31T15:47:00Z">
        <w:r>
          <w:rPr>
            <w:rtl/>
          </w:rPr>
          <w:t xml:space="preserve"> סייבר לבין </w:t>
        </w:r>
      </w:ins>
      <w:ins w:id="764" w:author="Felix Krasnitsky" w:date="2020-05-31T16:02:00Z">
        <w:r w:rsidR="00AA0F09">
          <w:rPr>
            <w:rFonts w:hint="cs"/>
            <w:rtl/>
          </w:rPr>
          <w:t>איום</w:t>
        </w:r>
      </w:ins>
      <w:ins w:id="765" w:author="Felix Krasnitsky" w:date="2020-05-31T15:47:00Z">
        <w:r>
          <w:rPr>
            <w:rtl/>
          </w:rPr>
          <w:t xml:space="preserve"> שאינו סייבר, נעוצה בתרחיש אשר מממש את הסיכון. אם הדרך למימוש ה</w:t>
        </w:r>
      </w:ins>
      <w:ins w:id="766" w:author="Felix Krasnitsky" w:date="2020-05-31T16:03:00Z">
        <w:r w:rsidR="00AA0F09">
          <w:rPr>
            <w:rFonts w:hint="cs"/>
            <w:rtl/>
          </w:rPr>
          <w:t xml:space="preserve">איום </w:t>
        </w:r>
      </w:ins>
      <w:ins w:id="767" w:author="Felix Krasnitsky" w:date="2020-05-31T15:47:00Z">
        <w:r>
          <w:rPr>
            <w:rtl/>
          </w:rPr>
          <w:t>בוצעה על ידי תקיפה של מערכות מחשב או מערכות ותשתיות משובצות מחשב, אזי מדובר ב</w:t>
        </w:r>
      </w:ins>
      <w:ins w:id="768" w:author="Felix Krasnitsky" w:date="2020-05-31T16:03:00Z">
        <w:r w:rsidR="00AA0F09">
          <w:rPr>
            <w:rFonts w:hint="cs"/>
            <w:rtl/>
          </w:rPr>
          <w:t>איום</w:t>
        </w:r>
      </w:ins>
      <w:ins w:id="769" w:author="Felix Krasnitsky" w:date="2020-05-31T15:47:00Z">
        <w:r>
          <w:rPr>
            <w:rtl/>
          </w:rPr>
          <w:t xml:space="preserve"> סייבר.</w:t>
        </w:r>
      </w:ins>
    </w:p>
    <w:p w14:paraId="58457C18" w14:textId="77777777" w:rsidR="007A309B" w:rsidRDefault="007A309B" w:rsidP="007A309B">
      <w:pPr>
        <w:rPr>
          <w:ins w:id="770" w:author="Felix Krasnitsky" w:date="2020-05-31T15:47:00Z"/>
          <w:rtl/>
        </w:rPr>
      </w:pPr>
    </w:p>
    <w:p w14:paraId="7CB68705" w14:textId="2AD0D1C4" w:rsidR="007A309B" w:rsidRDefault="007A309B">
      <w:pPr>
        <w:rPr>
          <w:ins w:id="771" w:author="Felix Krasnitsky" w:date="2020-05-31T15:47:00Z"/>
          <w:rtl/>
        </w:rPr>
        <w:pPrChange w:id="772" w:author="Felix Krasnitsky" w:date="2020-05-31T16:08:00Z">
          <w:pPr/>
        </w:pPrChange>
      </w:pPr>
      <w:ins w:id="773" w:author="Felix Krasnitsky" w:date="2020-05-31T15:47:00Z">
        <w:r>
          <w:rPr>
            <w:rtl/>
          </w:rPr>
          <w:t xml:space="preserve">מאפיין נוסף של </w:t>
        </w:r>
      </w:ins>
      <w:ins w:id="774" w:author="Felix Krasnitsky" w:date="2020-05-31T16:04:00Z">
        <w:r w:rsidR="00AA0F09">
          <w:rPr>
            <w:rFonts w:hint="cs"/>
            <w:rtl/>
          </w:rPr>
          <w:t>איומי</w:t>
        </w:r>
      </w:ins>
      <w:ins w:id="775" w:author="Felix Krasnitsky" w:date="2020-05-31T15:47:00Z">
        <w:r>
          <w:rPr>
            <w:rtl/>
          </w:rPr>
          <w:t xml:space="preserve"> הסייבר הוא מורכבות ורמת התחכום של תרחיש התקיפה, אשר עלול לנצל חולשות קיימות במוקדי סיכון שונים. לדוגמה, התרחיש יכול להתחיל בניצול חולשה אנושית כאשר תוקף מתחזה לאיש תמיכה ומבקש מעובד את שם המשתמש והסיסמא שלו למערכת הכספים</w:t>
        </w:r>
      </w:ins>
      <w:ins w:id="776" w:author="Felix Krasnitsky" w:date="2020-05-31T16:07:00Z">
        <w:r w:rsidR="006F043A">
          <w:rPr>
            <w:rFonts w:hint="cs"/>
            <w:rtl/>
          </w:rPr>
          <w:t>, בשיטת ה"הנדסה החברתית" [</w:t>
        </w:r>
        <w:r w:rsidR="006F043A">
          <w:rPr>
            <w:rtl/>
          </w:rPr>
          <w:fldChar w:fldCharType="begin"/>
        </w:r>
        <w:r w:rsidR="006F043A">
          <w:rPr>
            <w:rtl/>
          </w:rPr>
          <w:instrText xml:space="preserve"> </w:instrText>
        </w:r>
        <w:r w:rsidR="006F043A">
          <w:rPr>
            <w:rFonts w:hint="cs"/>
          </w:rPr>
          <w:instrText>REF</w:instrText>
        </w:r>
        <w:r w:rsidR="006F043A">
          <w:rPr>
            <w:rFonts w:hint="cs"/>
            <w:rtl/>
          </w:rPr>
          <w:instrText xml:space="preserve"> _</w:instrText>
        </w:r>
        <w:r w:rsidR="006F043A">
          <w:rPr>
            <w:rFonts w:hint="cs"/>
          </w:rPr>
          <w:instrText>Ref41833674 \r \h</w:instrText>
        </w:r>
        <w:r w:rsidR="006F043A">
          <w:rPr>
            <w:rtl/>
          </w:rPr>
          <w:instrText xml:space="preserve"> </w:instrText>
        </w:r>
      </w:ins>
      <w:r w:rsidR="006F043A">
        <w:rPr>
          <w:rtl/>
        </w:rPr>
      </w:r>
      <w:r w:rsidR="006F043A">
        <w:rPr>
          <w:rtl/>
        </w:rPr>
        <w:fldChar w:fldCharType="separate"/>
      </w:r>
      <w:ins w:id="777" w:author="Felix Krasnitsky" w:date="2020-05-31T16:07:00Z">
        <w:r w:rsidR="006F043A">
          <w:rPr>
            <w:rtl/>
          </w:rPr>
          <w:t>‏8</w:t>
        </w:r>
        <w:r w:rsidR="006F043A">
          <w:rPr>
            <w:rtl/>
          </w:rPr>
          <w:fldChar w:fldCharType="end"/>
        </w:r>
        <w:r w:rsidR="006F043A">
          <w:rPr>
            <w:rFonts w:hint="cs"/>
            <w:rtl/>
          </w:rPr>
          <w:t xml:space="preserve">] </w:t>
        </w:r>
      </w:ins>
      <w:ins w:id="778" w:author="Felix Krasnitsky" w:date="2020-05-31T15:47:00Z">
        <w:r>
          <w:rPr>
            <w:rtl/>
          </w:rPr>
          <w:t>. התרחיש ימשיך בניצול חולשה טכנולוגית שבאמצעותה התוקף פ</w:t>
        </w:r>
      </w:ins>
      <w:ins w:id="779" w:author="Felix Krasnitsky" w:date="2020-05-31T16:07:00Z">
        <w:r w:rsidR="006F043A">
          <w:rPr>
            <w:rFonts w:hint="cs"/>
            <w:rtl/>
          </w:rPr>
          <w:t>ו</w:t>
        </w:r>
      </w:ins>
      <w:ins w:id="780" w:author="Felix Krasnitsky" w:date="2020-05-31T15:47:00Z">
        <w:r>
          <w:rPr>
            <w:rtl/>
          </w:rPr>
          <w:t xml:space="preserve">רץ למערכת, </w:t>
        </w:r>
      </w:ins>
      <w:ins w:id="781" w:author="Felix Krasnitsky" w:date="2020-05-31T16:07:00Z">
        <w:r w:rsidR="006F043A">
          <w:rPr>
            <w:rFonts w:hint="cs"/>
            <w:rtl/>
          </w:rPr>
          <w:t>מ</w:t>
        </w:r>
      </w:ins>
      <w:ins w:id="782" w:author="Felix Krasnitsky" w:date="2020-05-31T15:47:00Z">
        <w:r>
          <w:rPr>
            <w:rtl/>
          </w:rPr>
          <w:t>זדהה בשם העובד ו</w:t>
        </w:r>
      </w:ins>
      <w:ins w:id="783" w:author="Felix Krasnitsky" w:date="2020-05-31T16:07:00Z">
        <w:r w:rsidR="006F043A">
          <w:rPr>
            <w:rFonts w:hint="cs"/>
            <w:rtl/>
          </w:rPr>
          <w:t>מ</w:t>
        </w:r>
      </w:ins>
      <w:ins w:id="784" w:author="Felix Krasnitsky" w:date="2020-05-31T15:47:00Z">
        <w:r>
          <w:rPr>
            <w:rtl/>
          </w:rPr>
          <w:t xml:space="preserve">בצע העברת כספים </w:t>
        </w:r>
      </w:ins>
      <w:ins w:id="785" w:author="Felix Krasnitsky" w:date="2020-05-31T16:08:00Z">
        <w:r w:rsidR="006F043A">
          <w:rPr>
            <w:rFonts w:hint="cs"/>
            <w:rtl/>
          </w:rPr>
          <w:t>ל</w:t>
        </w:r>
      </w:ins>
      <w:ins w:id="786" w:author="Felix Krasnitsky" w:date="2020-05-31T15:47:00Z">
        <w:r>
          <w:rPr>
            <w:rtl/>
          </w:rPr>
          <w:t xml:space="preserve">חשבון </w:t>
        </w:r>
      </w:ins>
      <w:ins w:id="787" w:author="Felix Krasnitsky" w:date="2020-05-31T16:08:00Z">
        <w:r w:rsidR="006F043A">
          <w:rPr>
            <w:rFonts w:hint="cs"/>
            <w:rtl/>
          </w:rPr>
          <w:t>היעד</w:t>
        </w:r>
      </w:ins>
      <w:ins w:id="788" w:author="Felix Krasnitsky" w:date="2020-05-31T15:47:00Z">
        <w:r>
          <w:rPr>
            <w:rtl/>
          </w:rPr>
          <w:t xml:space="preserve">. </w:t>
        </w:r>
      </w:ins>
    </w:p>
    <w:p w14:paraId="0166D703" w14:textId="77777777" w:rsidR="007A309B" w:rsidRDefault="007A309B" w:rsidP="007A309B">
      <w:pPr>
        <w:rPr>
          <w:ins w:id="789" w:author="Felix Krasnitsky" w:date="2020-05-31T15:47:00Z"/>
          <w:rtl/>
        </w:rPr>
      </w:pPr>
    </w:p>
    <w:p w14:paraId="536029BD" w14:textId="77777777" w:rsidR="00E42B83" w:rsidRDefault="00E42B83" w:rsidP="007A309B">
      <w:pPr>
        <w:rPr>
          <w:ins w:id="790" w:author="Felix Krasnitsky" w:date="2020-05-31T16:11:00Z"/>
          <w:rtl/>
        </w:rPr>
      </w:pPr>
      <w:ins w:id="791" w:author="Felix Krasnitsky" w:date="2020-05-31T16:11:00Z">
        <w:r>
          <w:rPr>
            <w:rFonts w:hint="cs"/>
            <w:rtl/>
          </w:rPr>
          <w:t xml:space="preserve">איומי סייבר מתחלקים לפי מספר קריטריונים: </w:t>
        </w:r>
      </w:ins>
    </w:p>
    <w:p w14:paraId="58096158" w14:textId="315066F1" w:rsidR="00E42B83" w:rsidRDefault="007A309B">
      <w:pPr>
        <w:pStyle w:val="3"/>
        <w:rPr>
          <w:ins w:id="792" w:author="Felix Krasnitsky" w:date="2020-05-31T16:13:00Z"/>
        </w:rPr>
        <w:pPrChange w:id="793" w:author="Felix Krasnitsky" w:date="2020-05-31T16:12:00Z">
          <w:pPr/>
        </w:pPrChange>
      </w:pPr>
      <w:ins w:id="794" w:author="Felix Krasnitsky" w:date="2020-05-31T15:48:00Z">
        <w:r>
          <w:rPr>
            <w:rtl/>
          </w:rPr>
          <w:t>גורמי האיום</w:t>
        </w:r>
      </w:ins>
      <w:ins w:id="795" w:author="Felix Krasnitsky" w:date="2020-05-31T16:11:00Z">
        <w:r w:rsidR="00E42B83">
          <w:rPr>
            <w:rFonts w:hint="cs"/>
            <w:rtl/>
          </w:rPr>
          <w:t xml:space="preserve"> -</w:t>
        </w:r>
      </w:ins>
      <w:ins w:id="796" w:author="Felix Krasnitsky" w:date="2020-05-31T15:48:00Z">
        <w:r>
          <w:rPr>
            <w:rtl/>
          </w:rPr>
          <w:t xml:space="preserve"> מיהם התוקפים המאיימים על הארגון, מהם יעדי התקיפה שמעניינים אותם, מהי המוטיבציה שלהם לתקוף את הארגון, ומהן היכולות של התוקפים כדי להוציא</w:t>
        </w:r>
        <w:r w:rsidR="00E42B83">
          <w:rPr>
            <w:rtl/>
          </w:rPr>
          <w:t xml:space="preserve"> לפועל את ההתקפה ולהשיג את היעד</w:t>
        </w:r>
      </w:ins>
      <w:ins w:id="797" w:author="Felix Krasnitsky" w:date="2020-05-31T16:13:00Z">
        <w:r w:rsidR="00E42B83">
          <w:rPr>
            <w:rFonts w:hint="cs"/>
            <w:rtl/>
          </w:rPr>
          <w:t>.</w:t>
        </w:r>
      </w:ins>
    </w:p>
    <w:p w14:paraId="6403FC80" w14:textId="6E4573DA" w:rsidR="00E42B83" w:rsidRDefault="007A309B">
      <w:pPr>
        <w:pStyle w:val="3"/>
        <w:rPr>
          <w:ins w:id="798" w:author="Felix Krasnitsky" w:date="2020-05-31T16:13:00Z"/>
          <w:rtl/>
        </w:rPr>
        <w:pPrChange w:id="799" w:author="Felix Krasnitsky" w:date="2020-05-31T16:14:00Z">
          <w:pPr/>
        </w:pPrChange>
      </w:pPr>
      <w:ins w:id="800" w:author="Felix Krasnitsky" w:date="2020-05-31T15:48:00Z">
        <w:r>
          <w:rPr>
            <w:rtl/>
          </w:rPr>
          <w:t xml:space="preserve"> </w:t>
        </w:r>
      </w:ins>
      <w:ins w:id="801" w:author="Felix Krasnitsky" w:date="2020-05-31T16:13:00Z">
        <w:r w:rsidR="00E42B83">
          <w:rPr>
            <w:rFonts w:hint="cs"/>
            <w:rtl/>
          </w:rPr>
          <w:t>נכסים</w:t>
        </w:r>
      </w:ins>
      <w:ins w:id="802" w:author="Felix Krasnitsky" w:date="2020-05-31T16:14:00Z">
        <w:r w:rsidR="004037DC">
          <w:rPr>
            <w:rFonts w:hint="cs"/>
            <w:rtl/>
          </w:rPr>
          <w:t xml:space="preserve"> מאוימים</w:t>
        </w:r>
      </w:ins>
      <w:ins w:id="803" w:author="Felix Krasnitsky" w:date="2020-05-31T16:13:00Z">
        <w:r w:rsidR="00E42B83">
          <w:rPr>
            <w:rFonts w:hint="cs"/>
            <w:rtl/>
          </w:rPr>
          <w:t xml:space="preserve"> </w:t>
        </w:r>
      </w:ins>
      <w:ins w:id="804" w:author="Felix Krasnitsky" w:date="2020-05-31T16:14:00Z">
        <w:r w:rsidR="00E42B83">
          <w:rPr>
            <w:rtl/>
          </w:rPr>
          <w:t>–</w:t>
        </w:r>
      </w:ins>
      <w:ins w:id="805" w:author="Felix Krasnitsky" w:date="2020-05-31T16:13:00Z">
        <w:r w:rsidR="00E42B83">
          <w:rPr>
            <w:rFonts w:hint="cs"/>
            <w:rtl/>
          </w:rPr>
          <w:t xml:space="preserve"> </w:t>
        </w:r>
      </w:ins>
      <w:ins w:id="806" w:author="Felix Krasnitsky" w:date="2020-05-31T16:14:00Z">
        <w:r w:rsidR="00E42B83">
          <w:rPr>
            <w:rFonts w:hint="cs"/>
            <w:rtl/>
          </w:rPr>
          <w:t xml:space="preserve">מכלול האמצעים </w:t>
        </w:r>
      </w:ins>
      <w:ins w:id="807" w:author="Felix Krasnitsky" w:date="2020-05-31T16:13:00Z">
        <w:r w:rsidR="00E42B83">
          <w:rPr>
            <w:rtl/>
          </w:rPr>
          <w:t>שעלולים להוות מטרה לתקיפות סייבר: כסף, מוניטין, מערכות, שירותים, מידע, אנשים ומשאבים פיזיים</w:t>
        </w:r>
      </w:ins>
      <w:ins w:id="808" w:author="Felix Krasnitsky" w:date="2020-05-31T16:14:00Z">
        <w:r w:rsidR="004037DC">
          <w:rPr>
            <w:rFonts w:hint="cs"/>
            <w:rtl/>
          </w:rPr>
          <w:t>.</w:t>
        </w:r>
      </w:ins>
    </w:p>
    <w:p w14:paraId="22E2515A" w14:textId="70D070CC" w:rsidR="007A309B" w:rsidRDefault="004037DC">
      <w:pPr>
        <w:pStyle w:val="3"/>
        <w:rPr>
          <w:ins w:id="809" w:author="Felix Krasnitsky" w:date="2020-05-31T15:48:00Z"/>
          <w:rtl/>
        </w:rPr>
        <w:pPrChange w:id="810" w:author="Felix Krasnitsky" w:date="2020-05-31T16:12:00Z">
          <w:pPr/>
        </w:pPrChange>
      </w:pPr>
      <w:ins w:id="811" w:author="Felix Krasnitsky" w:date="2020-05-31T16:15:00Z">
        <w:r>
          <w:rPr>
            <w:rFonts w:hint="cs"/>
            <w:rtl/>
          </w:rPr>
          <w:t xml:space="preserve">השלכות של פגיעה במערכות (בכל אחד מגורמי ה </w:t>
        </w:r>
        <w:r>
          <w:t>CIA</w:t>
        </w:r>
        <w:r>
          <w:rPr>
            <w:rFonts w:hint="cs"/>
            <w:rtl/>
          </w:rPr>
          <w:t xml:space="preserve"> [</w:t>
        </w:r>
      </w:ins>
      <w:ins w:id="812" w:author="Felix Krasnitsky" w:date="2020-05-31T16:16:00Z">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Ref41834227 \r \h</w:instrText>
        </w:r>
        <w:r>
          <w:rPr>
            <w:rtl/>
          </w:rPr>
          <w:instrText xml:space="preserve"> </w:instrText>
        </w:r>
      </w:ins>
      <w:r>
        <w:rPr>
          <w:rtl/>
        </w:rPr>
      </w:r>
      <w:r>
        <w:rPr>
          <w:rtl/>
        </w:rPr>
        <w:fldChar w:fldCharType="separate"/>
      </w:r>
      <w:ins w:id="813" w:author="Felix Krasnitsky" w:date="2020-05-31T16:16:00Z">
        <w:r>
          <w:rPr>
            <w:rtl/>
          </w:rPr>
          <w:t>‏6</w:t>
        </w:r>
        <w:r>
          <w:rPr>
            <w:rtl/>
          </w:rPr>
          <w:fldChar w:fldCharType="end"/>
        </w:r>
      </w:ins>
      <w:ins w:id="814" w:author="Felix Krasnitsky" w:date="2020-05-31T16:15:00Z">
        <w:r>
          <w:rPr>
            <w:rFonts w:hint="cs"/>
            <w:rtl/>
          </w:rPr>
          <w:t>])</w:t>
        </w:r>
      </w:ins>
      <w:ins w:id="815" w:author="Felix Krasnitsky" w:date="2020-05-31T16:17:00Z">
        <w:r>
          <w:rPr>
            <w:rFonts w:hint="cs"/>
            <w:rtl/>
          </w:rPr>
          <w:t xml:space="preserve"> ועלות השיקום של מערכת המידע של הארגון</w:t>
        </w:r>
        <w:r w:rsidR="00AE5C44">
          <w:rPr>
            <w:rFonts w:hint="cs"/>
            <w:rtl/>
          </w:rPr>
          <w:t xml:space="preserve"> ונכסיו</w:t>
        </w:r>
      </w:ins>
    </w:p>
    <w:p w14:paraId="413B19D2" w14:textId="77777777" w:rsidR="00E01BE1" w:rsidRDefault="00E01BE1" w:rsidP="00F8114F">
      <w:pPr>
        <w:rPr>
          <w:ins w:id="816" w:author="Felix" w:date="2020-05-31T21:18:00Z"/>
          <w:rtl/>
        </w:rPr>
      </w:pPr>
    </w:p>
    <w:p w14:paraId="29628A44" w14:textId="77777777" w:rsidR="00F8114F" w:rsidRDefault="007A309B" w:rsidP="00F8114F">
      <w:pPr>
        <w:rPr>
          <w:ins w:id="817" w:author="Felix Krasnitsky" w:date="2020-05-31T16:29:00Z"/>
          <w:rtl/>
        </w:rPr>
      </w:pPr>
      <w:ins w:id="818" w:author="Felix Krasnitsky" w:date="2020-05-31T15:48:00Z">
        <w:del w:id="819" w:author="Felix" w:date="2020-05-31T21:18:00Z">
          <w:r w:rsidDel="00E01BE1">
            <w:rPr>
              <w:rtl/>
            </w:rPr>
            <w:br w:type="page"/>
          </w:r>
        </w:del>
      </w:ins>
      <w:ins w:id="820" w:author="Felix Krasnitsky" w:date="2020-05-31T16:29:00Z">
        <w:r w:rsidR="00F8114F" w:rsidRPr="00C67A07">
          <w:rPr>
            <w:rtl/>
          </w:rPr>
          <w:t>נושא אבטחת המידע הרפואי הינו בעל חשיבות גבוהה, ומחייב את מערכת הבריאות הישראלית להבטיח עמידה בסטנדרטים הגבוהים ביותר</w:t>
        </w:r>
        <w:r w:rsidR="00F8114F" w:rsidRPr="00C67A07">
          <w:t>.</w:t>
        </w:r>
        <w:r w:rsidR="00F8114F">
          <w:rPr>
            <w:rFonts w:hint="cs"/>
            <w:rtl/>
          </w:rPr>
          <w:t xml:space="preserve"> </w:t>
        </w:r>
        <w:r w:rsidR="00F8114F" w:rsidRPr="00C67A07">
          <w:rPr>
            <w:rtl/>
          </w:rPr>
          <w:t>עם התגברות האיומים על מערכות מבוססות מחשוב, ובכלל זה הטרור הקיברנטי</w:t>
        </w:r>
        <w:r w:rsidR="00F8114F" w:rsidRPr="00C67A07">
          <w:t>,</w:t>
        </w:r>
        <w:r w:rsidR="00F8114F">
          <w:rPr>
            <w:rFonts w:hint="cs"/>
            <w:rtl/>
          </w:rPr>
          <w:t xml:space="preserve"> המערך הרפואי </w:t>
        </w:r>
        <w:r w:rsidR="00F8114F" w:rsidRPr="00C67A07">
          <w:rPr>
            <w:rtl/>
          </w:rPr>
          <w:t>נדרש להגן על מערכות המחשוב הקריטיות של מערכת הבריאות בכל</w:t>
        </w:r>
        <w:r w:rsidR="00F8114F" w:rsidRPr="00C67A07">
          <w:br/>
        </w:r>
        <w:r w:rsidR="00F8114F" w:rsidRPr="00C67A07">
          <w:rPr>
            <w:rtl/>
          </w:rPr>
          <w:t>הרמות, על מנת להבטיח רצף טיפולי וניהולי כנדרש</w:t>
        </w:r>
        <w:r w:rsidR="00F8114F" w:rsidRPr="00C67A07">
          <w:t>.</w:t>
        </w:r>
        <w:r w:rsidR="00F8114F">
          <w:rPr>
            <w:rFonts w:hint="cs"/>
            <w:rtl/>
          </w:rPr>
          <w:t xml:space="preserve"> </w:t>
        </w:r>
        <w:r w:rsidR="00F8114F" w:rsidRPr="00C67A07">
          <w:rPr>
            <w:rtl/>
          </w:rPr>
          <w:t>למערכת הבריאות קיימים איומים ייחודיים בתחום ההגנה על המידע הכוללים, בין</w:t>
        </w:r>
        <w:r w:rsidR="00F8114F">
          <w:rPr>
            <w:rFonts w:hint="cs"/>
            <w:rtl/>
          </w:rPr>
          <w:t xml:space="preserve"> </w:t>
        </w:r>
        <w:r w:rsidR="00F8114F" w:rsidRPr="00C67A07">
          <w:rPr>
            <w:rtl/>
          </w:rPr>
          <w:t>השאר</w:t>
        </w:r>
        <w:r w:rsidR="00F8114F" w:rsidRPr="00C67A07">
          <w:t>:</w:t>
        </w:r>
      </w:ins>
    </w:p>
    <w:p w14:paraId="445F19BC" w14:textId="77777777" w:rsidR="00F8114F" w:rsidRDefault="00F8114F" w:rsidP="00F8114F">
      <w:pPr>
        <w:pStyle w:val="3"/>
        <w:numPr>
          <w:ilvl w:val="2"/>
          <w:numId w:val="23"/>
        </w:numPr>
        <w:rPr>
          <w:ins w:id="821" w:author="Felix Krasnitsky" w:date="2020-05-31T16:29:00Z"/>
        </w:rPr>
      </w:pPr>
      <w:ins w:id="822" w:author="Felix Krasnitsky" w:date="2020-05-31T16:29:00Z">
        <w:r w:rsidRPr="00C67A07">
          <w:rPr>
            <w:rtl/>
          </w:rPr>
          <w:t>מניעת שירות</w:t>
        </w:r>
        <w:r>
          <w:rPr>
            <w:rFonts w:hint="cs"/>
            <w:rtl/>
          </w:rPr>
          <w:t xml:space="preserve"> </w:t>
        </w:r>
        <w:r w:rsidRPr="00C67A07">
          <w:t xml:space="preserve"> Denial of Service</w:t>
        </w:r>
        <w:r w:rsidRPr="00C67A07">
          <w:rPr>
            <w:rtl/>
          </w:rPr>
          <w:t>דבר אשר עשוי לפגוע במתן שירות</w:t>
        </w:r>
        <w:r w:rsidRPr="00C67A07">
          <w:br/>
        </w:r>
        <w:r w:rsidRPr="00C67A07">
          <w:rPr>
            <w:rtl/>
          </w:rPr>
          <w:t>רפואי חיוני בשגרה ובמיוחד בחירום. התלות הקיימת כיום במערכות מידע</w:t>
        </w:r>
        <w:r w:rsidRPr="00C67A07">
          <w:br/>
        </w:r>
        <w:r w:rsidRPr="00C67A07">
          <w:rPr>
            <w:rtl/>
          </w:rPr>
          <w:t>לצורך אספקת חלק משירותי הרפואה, הופכת איום זה למוחשי במיוחד</w:t>
        </w:r>
        <w:r>
          <w:t>.</w:t>
        </w:r>
      </w:ins>
    </w:p>
    <w:p w14:paraId="670156C5" w14:textId="77777777" w:rsidR="009455A4" w:rsidRDefault="009455A4">
      <w:pPr>
        <w:widowControl/>
        <w:bidi w:val="0"/>
        <w:adjustRightInd/>
        <w:spacing w:line="240" w:lineRule="auto"/>
        <w:textAlignment w:val="auto"/>
        <w:rPr>
          <w:ins w:id="823" w:author="Felix" w:date="2020-05-31T22:17:00Z"/>
          <w:rtl/>
        </w:rPr>
      </w:pPr>
      <w:ins w:id="824" w:author="Felix" w:date="2020-05-31T22:17:00Z">
        <w:r>
          <w:rPr>
            <w:rtl/>
          </w:rPr>
          <w:br w:type="page"/>
        </w:r>
      </w:ins>
    </w:p>
    <w:p w14:paraId="0F6B22A2" w14:textId="678EA949" w:rsidR="00F8114F" w:rsidRDefault="00F8114F" w:rsidP="00F8114F">
      <w:pPr>
        <w:pStyle w:val="3"/>
        <w:rPr>
          <w:ins w:id="825" w:author="Felix Krasnitsky" w:date="2020-05-31T16:29:00Z"/>
        </w:rPr>
      </w:pPr>
      <w:ins w:id="826" w:author="Felix Krasnitsky" w:date="2020-05-31T16:29:00Z">
        <w:r w:rsidRPr="00C67A07">
          <w:rPr>
            <w:rtl/>
          </w:rPr>
          <w:lastRenderedPageBreak/>
          <w:t>גניבת מידע – מידע רפואי הינו מידע אישי רגיש ולגניבתו עשויות להיות</w:t>
        </w:r>
        <w:r w:rsidRPr="00C67A07">
          <w:br/>
        </w:r>
        <w:r w:rsidRPr="00C67A07">
          <w:rPr>
            <w:rtl/>
          </w:rPr>
          <w:t>השלכות קשות ברמה האישית וברמת האמון במוסדות הבריאות במדינה</w:t>
        </w:r>
        <w:r w:rsidRPr="00C67A07">
          <w:t>.</w:t>
        </w:r>
      </w:ins>
    </w:p>
    <w:p w14:paraId="5AE5FC74" w14:textId="1C1C5275" w:rsidR="007A309B" w:rsidRDefault="00F8114F">
      <w:pPr>
        <w:pStyle w:val="3"/>
        <w:rPr>
          <w:ins w:id="827" w:author="Felix Krasnitsky" w:date="2020-05-31T15:48:00Z"/>
          <w:rtl/>
        </w:rPr>
        <w:pPrChange w:id="828" w:author="Felix Krasnitsky" w:date="2020-05-31T16:40:00Z">
          <w:pPr>
            <w:widowControl/>
            <w:bidi w:val="0"/>
            <w:adjustRightInd/>
            <w:spacing w:line="240" w:lineRule="auto"/>
            <w:textAlignment w:val="auto"/>
          </w:pPr>
        </w:pPrChange>
      </w:pPr>
      <w:ins w:id="829" w:author="Felix Krasnitsky" w:date="2020-05-31T16:29:00Z">
        <w:r w:rsidRPr="00C67A07">
          <w:rPr>
            <w:rtl/>
          </w:rPr>
          <w:t>שיבוש מידע – הנזק אשר יכול להיגרם משינוי מידע בתיקו הקליני של</w:t>
        </w:r>
        <w:r w:rsidRPr="00C67A07">
          <w:br/>
        </w:r>
        <w:r w:rsidRPr="00C67A07">
          <w:rPr>
            <w:rtl/>
          </w:rPr>
          <w:t>מטופל עולה לעיתים על הנזק מגניבתו, היות ויכול להוות בסיס להחלטות</w:t>
        </w:r>
        <w:r w:rsidRPr="00C67A07">
          <w:br/>
        </w:r>
        <w:r w:rsidRPr="00C67A07">
          <w:rPr>
            <w:rtl/>
          </w:rPr>
          <w:t>רפואיות שגויות</w:t>
        </w:r>
      </w:ins>
    </w:p>
    <w:p w14:paraId="067C3F84" w14:textId="6D54CE8F" w:rsidR="00F8114F" w:rsidRDefault="00F8114F">
      <w:pPr>
        <w:widowControl/>
        <w:bidi w:val="0"/>
        <w:adjustRightInd/>
        <w:spacing w:line="240" w:lineRule="auto"/>
        <w:textAlignment w:val="auto"/>
        <w:rPr>
          <w:ins w:id="830" w:author="Felix Krasnitsky" w:date="2020-05-31T16:29:00Z"/>
        </w:rPr>
      </w:pPr>
      <w:bookmarkStart w:id="831" w:name="_Toc41834669"/>
      <w:bookmarkEnd w:id="831"/>
      <w:ins w:id="832" w:author="Felix Krasnitsky" w:date="2020-05-31T16:29:00Z">
        <w:r>
          <w:br w:type="page"/>
        </w:r>
      </w:ins>
    </w:p>
    <w:p w14:paraId="6985279A" w14:textId="77777777" w:rsidR="00E64351" w:rsidDel="000D12EA" w:rsidRDefault="00E64351">
      <w:pPr>
        <w:pStyle w:val="2"/>
        <w:ind w:left="990" w:hanging="630"/>
        <w:rPr>
          <w:ins w:id="833" w:author="user" w:date="2020-05-29T17:55:00Z"/>
          <w:del w:id="834" w:author="Felix Krasnitsky" w:date="2020-05-31T15:22:00Z"/>
        </w:rPr>
        <w:pPrChange w:id="835" w:author="user" w:date="2020-05-29T18:00:00Z">
          <w:pPr>
            <w:pStyle w:val="1"/>
          </w:pPr>
        </w:pPrChange>
      </w:pPr>
    </w:p>
    <w:moveFromRangeStart w:id="836" w:author="Felix" w:date="2020-05-30T23:28:00Z" w:name="move41773711"/>
    <w:p w14:paraId="3060034B" w14:textId="213B18F3" w:rsidR="009E675D" w:rsidDel="00EB30D9" w:rsidRDefault="009E675D">
      <w:pPr>
        <w:pStyle w:val="2"/>
        <w:numPr>
          <w:ilvl w:val="0"/>
          <w:numId w:val="0"/>
        </w:numPr>
        <w:ind w:left="990"/>
        <w:rPr>
          <w:ins w:id="837" w:author="user" w:date="2020-05-29T18:51:00Z"/>
          <w:moveFrom w:id="838" w:author="Felix" w:date="2020-05-30T23:28:00Z"/>
        </w:rPr>
        <w:pPrChange w:id="839" w:author="user" w:date="2020-05-29T18:51:00Z">
          <w:pPr>
            <w:pStyle w:val="1"/>
          </w:pPr>
        </w:pPrChange>
      </w:pPr>
      <w:moveFrom w:id="840" w:author="Felix" w:date="2020-05-30T23:28:00Z">
        <w:ins w:id="841" w:author="user" w:date="2020-05-29T18:51:00Z">
          <w:r w:rsidDel="00EB30D9">
            <w:fldChar w:fldCharType="begin"/>
          </w:r>
          <w:r w:rsidDel="00EB30D9">
            <w:instrText xml:space="preserve"> HYPERLINK "https://www.gov.il/he/departments/topics/11" </w:instrText>
          </w:r>
          <w:r w:rsidDel="00EB30D9">
            <w:fldChar w:fldCharType="separate"/>
          </w:r>
          <w:r w:rsidDel="00EB30D9">
            <w:rPr>
              <w:rStyle w:val="Hyperlink"/>
            </w:rPr>
            <w:t>https://www.gov.il/he/departments/topics/11</w:t>
          </w:r>
          <w:r w:rsidDel="00EB30D9">
            <w:fldChar w:fldCharType="end"/>
          </w:r>
          <w:r w:rsidDel="00EB30D9">
            <w:rPr>
              <w:rFonts w:hint="cs"/>
              <w:rtl/>
            </w:rPr>
            <w:t xml:space="preserve"> מדריך</w:t>
          </w:r>
        </w:ins>
        <w:ins w:id="842" w:author="user" w:date="2020-05-29T18:52:00Z">
          <w:r w:rsidDel="00EB30D9">
            <w:rPr>
              <w:rFonts w:hint="cs"/>
              <w:rtl/>
            </w:rPr>
            <w:t xml:space="preserve"> תורת הגנה ארגונית</w:t>
          </w:r>
        </w:ins>
        <w:bookmarkStart w:id="843" w:name="_Toc41834670"/>
        <w:bookmarkEnd w:id="843"/>
      </w:moveFrom>
    </w:p>
    <w:p w14:paraId="00C00822" w14:textId="303D7D95" w:rsidR="00E64351" w:rsidRDefault="003E6DB2">
      <w:pPr>
        <w:pStyle w:val="2"/>
        <w:ind w:left="990" w:hanging="630"/>
        <w:rPr>
          <w:ins w:id="844" w:author="Felix Krasnitsky" w:date="2020-05-31T14:58:00Z"/>
        </w:rPr>
        <w:pPrChange w:id="845" w:author="user" w:date="2020-05-29T18:00:00Z">
          <w:pPr>
            <w:pStyle w:val="1"/>
          </w:pPr>
        </w:pPrChange>
      </w:pPr>
      <w:bookmarkStart w:id="846" w:name="_Toc41834671"/>
      <w:moveFromRangeEnd w:id="836"/>
      <w:ins w:id="847" w:author="user" w:date="2020-05-29T17:58:00Z">
        <w:r>
          <w:rPr>
            <w:rtl/>
          </w:rPr>
          <w:t xml:space="preserve">סקר ספרות </w:t>
        </w:r>
        <w:r>
          <w:rPr>
            <w:rFonts w:hint="cs"/>
            <w:rtl/>
          </w:rPr>
          <w:t xml:space="preserve">בנושא: </w:t>
        </w:r>
      </w:ins>
      <w:ins w:id="848" w:author="user" w:date="2020-05-29T17:55:00Z">
        <w:r w:rsidR="00E64351">
          <w:rPr>
            <w:rFonts w:hint="cs"/>
            <w:rtl/>
          </w:rPr>
          <w:t>תשתיות, שיטות ודוגמאות לשירותים ומוצרים רפואיים</w:t>
        </w:r>
      </w:ins>
      <w:bookmarkEnd w:id="846"/>
    </w:p>
    <w:p w14:paraId="26241B85" w14:textId="77777777" w:rsidR="00D90478" w:rsidRDefault="00C279C7">
      <w:pPr>
        <w:pStyle w:val="3"/>
        <w:rPr>
          <w:ins w:id="849" w:author="Felix Krasnitsky" w:date="2020-05-31T17:20:00Z"/>
        </w:rPr>
        <w:pPrChange w:id="850" w:author="Felix Krasnitsky" w:date="2020-05-31T17:20:00Z">
          <w:pPr>
            <w:pStyle w:val="1"/>
          </w:pPr>
        </w:pPrChange>
      </w:pPr>
      <w:ins w:id="851" w:author="Felix Krasnitsky" w:date="2020-05-31T16:41:00Z">
        <w:r>
          <w:rPr>
            <w:rtl/>
          </w:rPr>
          <w:t>רקע</w:t>
        </w:r>
        <w:r>
          <w:t xml:space="preserve">: </w:t>
        </w:r>
        <w:r>
          <w:rPr>
            <w:rtl/>
          </w:rPr>
          <w:t>המהפכה הדיגיטלית שינתה את חיינו ללא הכר. כך גם בעולם הבריאות ושירותי הבריאות</w:t>
        </w:r>
      </w:ins>
      <w:ins w:id="852" w:author="Felix Krasnitsky" w:date="2020-05-31T17:18:00Z">
        <w:r w:rsidR="00837225">
          <w:rPr>
            <w:rFonts w:hint="cs"/>
            <w:rtl/>
          </w:rPr>
          <w:t xml:space="preserve"> [</w:t>
        </w:r>
        <w:r w:rsidR="00837225">
          <w:rPr>
            <w:rtl/>
          </w:rPr>
          <w:fldChar w:fldCharType="begin"/>
        </w:r>
        <w:r w:rsidR="00837225">
          <w:rPr>
            <w:rtl/>
          </w:rPr>
          <w:instrText xml:space="preserve"> </w:instrText>
        </w:r>
        <w:r w:rsidR="00837225">
          <w:rPr>
            <w:rFonts w:hint="cs"/>
          </w:rPr>
          <w:instrText>REF</w:instrText>
        </w:r>
        <w:r w:rsidR="00837225">
          <w:rPr>
            <w:rFonts w:hint="cs"/>
            <w:rtl/>
          </w:rPr>
          <w:instrText xml:space="preserve"> _</w:instrText>
        </w:r>
        <w:r w:rsidR="00837225">
          <w:rPr>
            <w:rFonts w:hint="cs"/>
          </w:rPr>
          <w:instrText>Ref41837954 \r \h</w:instrText>
        </w:r>
        <w:r w:rsidR="00837225">
          <w:rPr>
            <w:rtl/>
          </w:rPr>
          <w:instrText xml:space="preserve"> </w:instrText>
        </w:r>
      </w:ins>
      <w:r w:rsidR="00837225">
        <w:rPr>
          <w:rtl/>
        </w:rPr>
      </w:r>
      <w:r w:rsidR="00837225">
        <w:rPr>
          <w:rtl/>
        </w:rPr>
        <w:fldChar w:fldCharType="separate"/>
      </w:r>
      <w:ins w:id="853" w:author="Felix Krasnitsky" w:date="2020-05-31T17:18:00Z">
        <w:r w:rsidR="00837225">
          <w:rPr>
            <w:rtl/>
          </w:rPr>
          <w:t>‏9</w:t>
        </w:r>
        <w:r w:rsidR="00837225">
          <w:rPr>
            <w:rtl/>
          </w:rPr>
          <w:fldChar w:fldCharType="end"/>
        </w:r>
        <w:r w:rsidR="00837225">
          <w:rPr>
            <w:rFonts w:hint="cs"/>
            <w:rtl/>
          </w:rPr>
          <w:t>]</w:t>
        </w:r>
      </w:ins>
      <w:ins w:id="854" w:author="Felix Krasnitsky" w:date="2020-05-31T16:41:00Z">
        <w:r>
          <w:rPr>
            <w:rtl/>
          </w:rPr>
          <w:t xml:space="preserve"> הרשומה הרפואית הממוחשבת הפכה למשתתף השלישי במפגש מטופל–רופא ומשנה באופן רדיקלי את המפגש הקליני. מחוץ למתקני הרפואה, רשת האינטרנט</w:t>
        </w:r>
      </w:ins>
      <w:ins w:id="855" w:author="Felix Krasnitsky" w:date="2020-05-31T17:19:00Z">
        <w:r w:rsidR="00837225">
          <w:rPr>
            <w:rFonts w:hint="cs"/>
            <w:rtl/>
          </w:rPr>
          <w:t>,</w:t>
        </w:r>
      </w:ins>
      <w:ins w:id="856" w:author="Felix Krasnitsky" w:date="2020-05-31T16:41:00Z">
        <w:r>
          <w:rPr>
            <w:rtl/>
          </w:rPr>
          <w:t xml:space="preserve"> משמשת לחיפוש מידע בנושאי בריאות במקום השני אחרי מין, ומטופלים קוראים את המאמר המעודכן בעניינם, פעמים לא מעטות לפני שרופאם מוצא לכך זמן. בנוסף להיותם מעודכנים יש למטופלים היום גם נגישות למידע באיכות משתנה על תפקוד רופאים, הרקע שלהם ונתונים על תפקודם. לבסוף, השימוש של רופאים ברשתות חברתיות כפייסבוק וטוויטר לתקשורת עם מטופליהם בוחנת את הגבולות ביחסי חולה–רופא</w:t>
        </w:r>
      </w:ins>
      <w:ins w:id="857" w:author="Felix Krasnitsky" w:date="2020-05-31T17:20:00Z">
        <w:r w:rsidR="00837225">
          <w:rPr>
            <w:rFonts w:hint="cs"/>
            <w:rtl/>
          </w:rPr>
          <w:t>.</w:t>
        </w:r>
      </w:ins>
      <w:ins w:id="858" w:author="Felix Krasnitsky" w:date="2020-05-31T16:41:00Z">
        <w:r>
          <w:rPr>
            <w:rtl/>
          </w:rPr>
          <w:t xml:space="preserve"> </w:t>
        </w:r>
      </w:ins>
    </w:p>
    <w:p w14:paraId="0DA40861" w14:textId="15535F4F" w:rsidR="00D90478" w:rsidRDefault="00C279C7">
      <w:pPr>
        <w:pStyle w:val="3"/>
        <w:rPr>
          <w:ins w:id="859" w:author="Felix Krasnitsky" w:date="2020-05-31T17:21:00Z"/>
        </w:rPr>
        <w:pPrChange w:id="860" w:author="Felix Krasnitsky" w:date="2020-05-31T17:34:00Z">
          <w:pPr>
            <w:pStyle w:val="1"/>
          </w:pPr>
        </w:pPrChange>
      </w:pPr>
      <w:ins w:id="861" w:author="Felix Krasnitsky" w:date="2020-05-31T16:41:00Z">
        <w:r>
          <w:rPr>
            <w:rtl/>
          </w:rPr>
          <w:t>העידן הדיגיטלי בבריאות</w:t>
        </w:r>
        <w:r>
          <w:t xml:space="preserve">: </w:t>
        </w:r>
        <w:r>
          <w:rPr>
            <w:rtl/>
          </w:rPr>
          <w:t>טכנולוגיית המידע מעמידה לרשות המטופלים והמטפלים כאחד מגוון רחב של אמצעים חדשים בתחום הרפואה והבריאות</w:t>
        </w:r>
        <w:r>
          <w:t xml:space="preserve">. </w:t>
        </w:r>
        <w:r>
          <w:rPr>
            <w:rtl/>
          </w:rPr>
          <w:t xml:space="preserve">בעוד שבעבר היה הידע הרפואי נחלת המקצוע ונגישותו הוגבלה לספריות ולספרים, הרופא נתפס כבעל סמכות שאינה ניתנת </w:t>
        </w:r>
      </w:ins>
      <w:ins w:id="862" w:author="Felix Krasnitsky" w:date="2020-05-31T17:21:00Z">
        <w:r w:rsidR="00D90478">
          <w:rPr>
            <w:rtl/>
          </w:rPr>
          <w:t>לערעור והמלצותיו היו בגדר הוראות, הרי שנגישות המידע הרפואי לכל והשקיפות היחסית של הרופא וארגוני הבריאות שינו באופן רדיקלי את מבנה יחסי הכוח בין מטפל למטופל</w:t>
        </w:r>
      </w:ins>
      <w:ins w:id="863" w:author="Felix Krasnitsky" w:date="2020-05-31T17:25:00Z">
        <w:r w:rsidR="00D90478">
          <w:t xml:space="preserve">. </w:t>
        </w:r>
      </w:ins>
      <w:ins w:id="864" w:author="Felix Krasnitsky" w:date="2020-05-31T17:21:00Z">
        <w:r w:rsidR="00D90478">
          <w:rPr>
            <w:rtl/>
          </w:rPr>
          <w:t>הבסיס לשינוי היה גם פרי תהליכים חברתיים מרחיקי לכת</w:t>
        </w:r>
        <w:r w:rsidR="00D90478">
          <w:t xml:space="preserve">. </w:t>
        </w:r>
        <w:r w:rsidR="00D90478">
          <w:rPr>
            <w:rtl/>
          </w:rPr>
          <w:t>בעת הזאת, המידע הרפואי נגיש לכל, המטופל פעמים רבות בוחר את המטפל</w:t>
        </w:r>
      </w:ins>
      <w:ins w:id="865" w:author="Felix Krasnitsky" w:date="2020-05-31T17:25:00Z">
        <w:r w:rsidR="00D90478">
          <w:rPr>
            <w:rFonts w:hint="cs"/>
            <w:rtl/>
          </w:rPr>
          <w:t xml:space="preserve"> (</w:t>
        </w:r>
      </w:ins>
      <w:ins w:id="866" w:author="Felix Krasnitsky" w:date="2020-05-31T17:21:00Z">
        <w:r w:rsidR="00D90478">
          <w:rPr>
            <w:rtl/>
          </w:rPr>
          <w:t>ולעיתים קרובות על בסיס המידע הדיגיטלי שהוא אוסף אודותיו</w:t>
        </w:r>
      </w:ins>
      <w:ins w:id="867" w:author="Felix Krasnitsky" w:date="2020-05-31T17:25:00Z">
        <w:r w:rsidR="00D90478">
          <w:rPr>
            <w:rFonts w:hint="cs"/>
            <w:rtl/>
          </w:rPr>
          <w:t>)</w:t>
        </w:r>
      </w:ins>
      <w:ins w:id="868" w:author="Felix Krasnitsky" w:date="2020-05-31T17:21:00Z">
        <w:r w:rsidR="00D90478">
          <w:rPr>
            <w:rtl/>
          </w:rPr>
          <w:t>. בעידן הדיגיטלי ניתן להתייעץ וירטואלית ללא מגבלות גיאוגרפיות. יש הסרת חסמים רבים למפגש מטופל–מטפל, וגובר והולך מספר ההתייעצויות הווירטואליות והציפייה, ככל הנראה, של הדור הצעיר</w:t>
        </w:r>
      </w:ins>
      <w:ins w:id="869" w:author="Felix Krasnitsky" w:date="2020-05-31T17:26:00Z">
        <w:r w:rsidR="00D90478">
          <w:rPr>
            <w:rFonts w:hint="cs"/>
            <w:rtl/>
          </w:rPr>
          <w:t xml:space="preserve"> (</w:t>
        </w:r>
        <w:r w:rsidR="00D90478">
          <w:t>Digital Natives</w:t>
        </w:r>
      </w:ins>
      <w:ins w:id="870" w:author="Felix Krasnitsky" w:date="2020-05-31T17:33:00Z">
        <w:r w:rsidR="004C16BE">
          <w:rPr>
            <w:rFonts w:hint="cs"/>
            <w:rtl/>
          </w:rPr>
          <w:t xml:space="preserve"> [</w:t>
        </w:r>
        <w:r w:rsidR="004C16BE">
          <w:rPr>
            <w:rtl/>
          </w:rPr>
          <w:fldChar w:fldCharType="begin"/>
        </w:r>
        <w:r w:rsidR="004C16BE">
          <w:rPr>
            <w:rtl/>
          </w:rPr>
          <w:instrText xml:space="preserve"> </w:instrText>
        </w:r>
        <w:r w:rsidR="004C16BE">
          <w:rPr>
            <w:rFonts w:hint="cs"/>
          </w:rPr>
          <w:instrText>REF</w:instrText>
        </w:r>
        <w:r w:rsidR="004C16BE">
          <w:rPr>
            <w:rFonts w:hint="cs"/>
            <w:rtl/>
          </w:rPr>
          <w:instrText xml:space="preserve"> _</w:instrText>
        </w:r>
        <w:r w:rsidR="004C16BE">
          <w:rPr>
            <w:rFonts w:hint="cs"/>
          </w:rPr>
          <w:instrText>Ref41838823 \r \h</w:instrText>
        </w:r>
        <w:r w:rsidR="004C16BE">
          <w:rPr>
            <w:rtl/>
          </w:rPr>
          <w:instrText xml:space="preserve"> </w:instrText>
        </w:r>
      </w:ins>
      <w:r w:rsidR="004C16BE">
        <w:rPr>
          <w:rtl/>
        </w:rPr>
      </w:r>
      <w:r w:rsidR="004C16BE">
        <w:rPr>
          <w:rtl/>
        </w:rPr>
        <w:fldChar w:fldCharType="separate"/>
      </w:r>
      <w:ins w:id="871" w:author="Felix Krasnitsky" w:date="2020-05-31T17:33:00Z">
        <w:r w:rsidR="004C16BE">
          <w:rPr>
            <w:rtl/>
          </w:rPr>
          <w:t>‏10</w:t>
        </w:r>
        <w:r w:rsidR="004C16BE">
          <w:rPr>
            <w:rtl/>
          </w:rPr>
          <w:fldChar w:fldCharType="end"/>
        </w:r>
        <w:r w:rsidR="004C16BE">
          <w:rPr>
            <w:rFonts w:hint="cs"/>
            <w:rtl/>
          </w:rPr>
          <w:t>]</w:t>
        </w:r>
      </w:ins>
      <w:ins w:id="872" w:author="Felix Krasnitsky" w:date="2020-05-31T17:26:00Z">
        <w:r w:rsidR="00D90478">
          <w:rPr>
            <w:rFonts w:hint="cs"/>
            <w:rtl/>
          </w:rPr>
          <w:t xml:space="preserve">) </w:t>
        </w:r>
      </w:ins>
      <w:ins w:id="873" w:author="Felix Krasnitsky" w:date="2020-05-31T17:21:00Z">
        <w:r w:rsidR="00D90478">
          <w:rPr>
            <w:rtl/>
          </w:rPr>
          <w:t>לנקודת מפגש קלינית שאיננה במתקן רפואי בהכרח, אלא מתקיימת בטלפון הסלולרי</w:t>
        </w:r>
      </w:ins>
      <w:ins w:id="874" w:author="Felix Krasnitsky" w:date="2020-05-31T17:33:00Z">
        <w:r w:rsidR="004C16BE">
          <w:rPr>
            <w:rFonts w:hint="cs"/>
            <w:rtl/>
          </w:rPr>
          <w:t xml:space="preserve">. </w:t>
        </w:r>
      </w:ins>
      <w:ins w:id="875" w:author="Felix Krasnitsky" w:date="2020-05-31T17:21:00Z">
        <w:r w:rsidR="00D90478">
          <w:rPr>
            <w:rtl/>
          </w:rPr>
          <w:t xml:space="preserve">בעידן הדיגיטלי שבו לכל אחד יש טלפון </w:t>
        </w:r>
      </w:ins>
      <w:ins w:id="876" w:author="Felix Krasnitsky" w:date="2020-05-31T17:33:00Z">
        <w:r w:rsidR="004C16BE">
          <w:rPr>
            <w:rFonts w:hint="cs"/>
            <w:rtl/>
          </w:rPr>
          <w:t xml:space="preserve">חכם, </w:t>
        </w:r>
      </w:ins>
      <w:ins w:id="877" w:author="Felix Krasnitsky" w:date="2020-05-31T17:21:00Z">
        <w:r w:rsidR="00D90478">
          <w:rPr>
            <w:rtl/>
          </w:rPr>
          <w:t>גם במדינות עולם שלישי שאין נגישות לעובדי בריאות</w:t>
        </w:r>
        <w:r w:rsidR="00D90478">
          <w:t xml:space="preserve">, </w:t>
        </w:r>
        <w:r w:rsidR="00D90478">
          <w:rPr>
            <w:rtl/>
          </w:rPr>
          <w:t>לדוגמה, המטופל לובש לעיתים זהות חדשה ושונה מקודמתה</w:t>
        </w:r>
        <w:r w:rsidR="00D90478">
          <w:t xml:space="preserve">, </w:t>
        </w:r>
        <w:r w:rsidR="00D90478">
          <w:rPr>
            <w:rtl/>
          </w:rPr>
          <w:t>אשר יש המכנים אותה</w:t>
        </w:r>
        <w:r w:rsidR="00D90478">
          <w:t xml:space="preserve"> </w:t>
        </w:r>
      </w:ins>
      <w:ins w:id="878" w:author="Felix Krasnitsky" w:date="2020-05-31T17:34:00Z">
        <w:r w:rsidR="004C16BE">
          <w:t>e-</w:t>
        </w:r>
      </w:ins>
      <w:ins w:id="879" w:author="Felix Krasnitsky" w:date="2020-05-31T17:21:00Z">
        <w:r w:rsidR="00D90478">
          <w:t>patient ,</w:t>
        </w:r>
        <w:r w:rsidR="00D90478">
          <w:rPr>
            <w:rtl/>
          </w:rPr>
          <w:t>והוא מאתגר את המטפל בו בדרכים שלא נודעו בעבר. במקביל, מתפתח העידן של האבחון העצמי. המטופל "מתייעץ" בתחילה עם המאגרים הדיגיטליים</w:t>
        </w:r>
        <w:r w:rsidR="00D90478">
          <w:t xml:space="preserve">, </w:t>
        </w:r>
        <w:r w:rsidR="00D90478">
          <w:rPr>
            <w:rtl/>
          </w:rPr>
          <w:t>ועם "חבריו" ברשתות החברתיות, ורק בשלב שני הוא מחליט אם הוא זקוק למפגש וירטואלי או פיזי עם שירות בריאות כלשהו. גם בהמשך התמודדותו עם נושאי בריאות וחולי, נדרש המטופל ל</w:t>
        </w:r>
      </w:ins>
      <w:ins w:id="880" w:author="Felix Krasnitsky" w:date="2020-05-31T17:34:00Z">
        <w:r w:rsidR="004C16BE">
          <w:rPr>
            <w:rFonts w:hint="cs"/>
            <w:rtl/>
          </w:rPr>
          <w:t>אינטרנט</w:t>
        </w:r>
      </w:ins>
      <w:ins w:id="881" w:author="Felix Krasnitsky" w:date="2020-05-31T17:21:00Z">
        <w:r w:rsidR="00D90478">
          <w:rPr>
            <w:rtl/>
          </w:rPr>
          <w:t xml:space="preserve"> כדי ללמוד ולהבין את מצבו, והוא יכול להצטרף לקהילות מטופלים וירטואליות של בעלי מצב רפואי דומה, המעניקות תמיכה וייעוץ לחבריהן וגם מזמינות רופאים לעיתים לתרום לקהילה, אך בעמדה של יועץ אחד מני רבים</w:t>
        </w:r>
        <w:r w:rsidR="00D90478">
          <w:t xml:space="preserve"> - </w:t>
        </w:r>
        <w:r w:rsidR="00D90478">
          <w:rPr>
            <w:rtl/>
          </w:rPr>
          <w:t>מקצועיים ושאינם מקצועיים</w:t>
        </w:r>
      </w:ins>
    </w:p>
    <w:p w14:paraId="351AF23C" w14:textId="77777777" w:rsidR="004C16BE" w:rsidRDefault="004C16BE">
      <w:pPr>
        <w:rPr>
          <w:ins w:id="882" w:author="Felix Krasnitsky" w:date="2020-05-31T17:39:00Z"/>
        </w:rPr>
        <w:pPrChange w:id="883" w:author="Felix Krasnitsky" w:date="2020-05-31T17:35:00Z">
          <w:pPr>
            <w:pStyle w:val="1"/>
          </w:pPr>
        </w:pPrChange>
      </w:pPr>
      <w:ins w:id="884" w:author="Felix Krasnitsky" w:date="2020-05-31T17:35:00Z">
        <w:r>
          <w:t xml:space="preserve"> </w:t>
        </w:r>
      </w:ins>
    </w:p>
    <w:p w14:paraId="0D320AE0" w14:textId="3DEFD714" w:rsidR="004C16BE" w:rsidRDefault="004C16BE">
      <w:pPr>
        <w:pStyle w:val="3"/>
        <w:rPr>
          <w:ins w:id="885" w:author="Felix Krasnitsky" w:date="2020-05-31T17:36:00Z"/>
          <w:rtl/>
        </w:rPr>
        <w:pPrChange w:id="886" w:author="Felix Krasnitsky" w:date="2020-05-31T17:39:00Z">
          <w:pPr>
            <w:pStyle w:val="1"/>
          </w:pPr>
        </w:pPrChange>
      </w:pPr>
      <w:ins w:id="887" w:author="Felix Krasnitsky" w:date="2020-05-31T17:35:00Z">
        <w:r>
          <w:rPr>
            <w:rtl/>
          </w:rPr>
          <w:t>האמצעים שמעמיד לרשותנו העידן הדיגיטלי על פי קטגוריות</w:t>
        </w:r>
      </w:ins>
    </w:p>
    <w:p w14:paraId="6A67E9AA" w14:textId="1EF33A32" w:rsidR="004C16BE" w:rsidRPr="004C16BE" w:rsidRDefault="004C16BE">
      <w:pPr>
        <w:pStyle w:val="4"/>
        <w:rPr>
          <w:ins w:id="888" w:author="Felix Krasnitsky" w:date="2020-05-31T17:36:00Z"/>
        </w:rPr>
        <w:pPrChange w:id="889" w:author="Felix Krasnitsky" w:date="2020-05-31T17:41:00Z">
          <w:pPr>
            <w:pStyle w:val="1"/>
          </w:pPr>
        </w:pPrChange>
      </w:pPr>
      <w:ins w:id="890" w:author="Felix Krasnitsky" w:date="2020-05-31T17:36:00Z">
        <w:r w:rsidRPr="004C16BE">
          <w:t>Big Da</w:t>
        </w:r>
      </w:ins>
      <w:ins w:id="891" w:author="Felix Krasnitsky" w:date="2020-05-31T17:37:00Z">
        <w:r w:rsidRPr="004C16BE">
          <w:t>ta</w:t>
        </w:r>
      </w:ins>
      <w:ins w:id="892" w:author="Felix Krasnitsky" w:date="2020-05-31T17:38:00Z">
        <w:r w:rsidRPr="004C16BE">
          <w:rPr>
            <w:rtl/>
          </w:rPr>
          <w:t xml:space="preserve">, </w:t>
        </w:r>
      </w:ins>
      <w:ins w:id="893" w:author="Felix Krasnitsky" w:date="2020-05-31T17:35:00Z">
        <w:r w:rsidRPr="004C16BE">
          <w:rPr>
            <w:rtl/>
          </w:rPr>
          <w:t>רפואה מותאמת אישית, רפואה חישובית</w:t>
        </w:r>
      </w:ins>
    </w:p>
    <w:p w14:paraId="4660C4B0" w14:textId="5A385346" w:rsidR="004C16BE" w:rsidRPr="004C16BE" w:rsidRDefault="004C16BE">
      <w:pPr>
        <w:pStyle w:val="4"/>
        <w:rPr>
          <w:ins w:id="894" w:author="Felix Krasnitsky" w:date="2020-05-31T17:37:00Z"/>
        </w:rPr>
        <w:pPrChange w:id="895" w:author="Felix Krasnitsky" w:date="2020-05-31T17:41:00Z">
          <w:pPr>
            <w:pStyle w:val="1"/>
          </w:pPr>
        </w:pPrChange>
      </w:pPr>
      <w:ins w:id="896" w:author="Felix Krasnitsky" w:date="2020-05-31T17:35:00Z">
        <w:r w:rsidRPr="004C16BE">
          <w:rPr>
            <w:rtl/>
          </w:rPr>
          <w:t>מידע רפואי ב</w:t>
        </w:r>
      </w:ins>
      <w:ins w:id="897" w:author="Felix Krasnitsky" w:date="2020-05-31T17:38:00Z">
        <w:r w:rsidRPr="004C16BE">
          <w:rPr>
            <w:rFonts w:hint="eastAsia"/>
            <w:rtl/>
          </w:rPr>
          <w:t>אינטרנט</w:t>
        </w:r>
      </w:ins>
      <w:ins w:id="898" w:author="Felix Krasnitsky" w:date="2020-05-31T17:35:00Z">
        <w:r w:rsidRPr="004C16BE">
          <w:t xml:space="preserve"> </w:t>
        </w:r>
      </w:ins>
    </w:p>
    <w:p w14:paraId="397A1DDF" w14:textId="3DDF957F" w:rsidR="004C16BE" w:rsidRPr="004C16BE" w:rsidRDefault="004C16BE">
      <w:pPr>
        <w:pStyle w:val="4"/>
        <w:rPr>
          <w:ins w:id="899" w:author="Felix Krasnitsky" w:date="2020-05-31T17:37:00Z"/>
        </w:rPr>
        <w:pPrChange w:id="900" w:author="Felix Krasnitsky" w:date="2020-05-31T17:41:00Z">
          <w:pPr>
            <w:pStyle w:val="1"/>
          </w:pPr>
        </w:pPrChange>
      </w:pPr>
      <w:ins w:id="901" w:author="Felix Krasnitsky" w:date="2020-05-31T17:35:00Z">
        <w:r w:rsidRPr="004C16BE">
          <w:rPr>
            <w:rtl/>
          </w:rPr>
          <w:t xml:space="preserve">הרשומה הממוחשבת </w:t>
        </w:r>
      </w:ins>
    </w:p>
    <w:p w14:paraId="42DFA711" w14:textId="797CF46B" w:rsidR="004C16BE" w:rsidRPr="004C16BE" w:rsidRDefault="004C16BE">
      <w:pPr>
        <w:pStyle w:val="4"/>
        <w:rPr>
          <w:ins w:id="902" w:author="Felix Krasnitsky" w:date="2020-05-31T17:37:00Z"/>
        </w:rPr>
        <w:pPrChange w:id="903" w:author="Felix Krasnitsky" w:date="2020-05-31T17:41:00Z">
          <w:pPr>
            <w:pStyle w:val="1"/>
          </w:pPr>
        </w:pPrChange>
      </w:pPr>
      <w:ins w:id="904" w:author="Felix Krasnitsky" w:date="2020-05-31T17:35:00Z">
        <w:r w:rsidRPr="004C16BE">
          <w:rPr>
            <w:rtl/>
          </w:rPr>
          <w:t>יישומונים</w:t>
        </w:r>
      </w:ins>
    </w:p>
    <w:p w14:paraId="7343E5E3" w14:textId="77777777" w:rsidR="004C16BE" w:rsidRPr="004C16BE" w:rsidRDefault="004C16BE">
      <w:pPr>
        <w:pStyle w:val="4"/>
        <w:rPr>
          <w:ins w:id="905" w:author="Felix Krasnitsky" w:date="2020-05-31T17:37:00Z"/>
        </w:rPr>
        <w:pPrChange w:id="906" w:author="Felix Krasnitsky" w:date="2020-05-31T17:41:00Z">
          <w:pPr>
            <w:pStyle w:val="1"/>
          </w:pPr>
        </w:pPrChange>
      </w:pPr>
      <w:ins w:id="907" w:author="Felix Krasnitsky" w:date="2020-05-31T17:35:00Z">
        <w:r w:rsidRPr="004C16BE">
          <w:rPr>
            <w:rtl/>
          </w:rPr>
          <w:t xml:space="preserve">תקשורת דיגיטלית </w:t>
        </w:r>
      </w:ins>
    </w:p>
    <w:p w14:paraId="7049DD6A" w14:textId="6AAA34AE" w:rsidR="004C16BE" w:rsidRPr="004C16BE" w:rsidRDefault="004C16BE">
      <w:pPr>
        <w:pStyle w:val="4"/>
        <w:rPr>
          <w:ins w:id="908" w:author="Felix Krasnitsky" w:date="2020-05-31T17:37:00Z"/>
        </w:rPr>
        <w:pPrChange w:id="909" w:author="Felix Krasnitsky" w:date="2020-05-31T17:41:00Z">
          <w:pPr>
            <w:pStyle w:val="1"/>
          </w:pPr>
        </w:pPrChange>
      </w:pPr>
      <w:ins w:id="910" w:author="Felix Krasnitsky" w:date="2020-05-31T17:35:00Z">
        <w:r w:rsidRPr="004C16BE">
          <w:rPr>
            <w:rtl/>
          </w:rPr>
          <w:t>המטופל והרופא הדיגיטלי, בריאות ניידת</w:t>
        </w:r>
      </w:ins>
    </w:p>
    <w:p w14:paraId="53A75372" w14:textId="28976174" w:rsidR="004C16BE" w:rsidRPr="004C16BE" w:rsidRDefault="004C16BE">
      <w:pPr>
        <w:pStyle w:val="4"/>
        <w:rPr>
          <w:ins w:id="911" w:author="Felix Krasnitsky" w:date="2020-05-31T17:37:00Z"/>
        </w:rPr>
        <w:pPrChange w:id="912" w:author="Felix Krasnitsky" w:date="2020-05-31T17:41:00Z">
          <w:pPr>
            <w:pStyle w:val="1"/>
          </w:pPr>
        </w:pPrChange>
      </w:pPr>
      <w:ins w:id="913" w:author="Felix Krasnitsky" w:date="2020-05-31T17:35:00Z">
        <w:r w:rsidRPr="004C16BE">
          <w:rPr>
            <w:rtl/>
          </w:rPr>
          <w:t>רשתות חברתיות, העצמת בריאות מטופלים באמצעות הרשת</w:t>
        </w:r>
        <w:r w:rsidRPr="004C16BE">
          <w:t>.</w:t>
        </w:r>
      </w:ins>
    </w:p>
    <w:p w14:paraId="0CAF8F6A" w14:textId="77777777" w:rsidR="004C16BE" w:rsidRPr="004C16BE" w:rsidRDefault="004C16BE">
      <w:pPr>
        <w:pStyle w:val="4"/>
        <w:rPr>
          <w:ins w:id="914" w:author="Felix Krasnitsky" w:date="2020-05-31T17:37:00Z"/>
        </w:rPr>
        <w:pPrChange w:id="915" w:author="Felix Krasnitsky" w:date="2020-05-31T17:41:00Z">
          <w:pPr>
            <w:pStyle w:val="1"/>
          </w:pPr>
        </w:pPrChange>
      </w:pPr>
      <w:ins w:id="916" w:author="Felix Krasnitsky" w:date="2020-05-31T17:35:00Z">
        <w:r w:rsidRPr="004C16BE">
          <w:rPr>
            <w:rtl/>
          </w:rPr>
          <w:lastRenderedPageBreak/>
          <w:t>מערכות תומכות החלטה ושימושים קליניים של טכנולוגיית המידע בנקודת המפגש הקליני</w:t>
        </w:r>
      </w:ins>
    </w:p>
    <w:p w14:paraId="771CD1B5" w14:textId="07F56C74" w:rsidR="004C16BE" w:rsidRPr="004C16BE" w:rsidRDefault="004C16BE">
      <w:pPr>
        <w:pStyle w:val="4"/>
        <w:rPr>
          <w:ins w:id="917" w:author="Felix Krasnitsky" w:date="2020-05-31T17:37:00Z"/>
        </w:rPr>
        <w:pPrChange w:id="918" w:author="Felix Krasnitsky" w:date="2020-05-31T17:41:00Z">
          <w:pPr>
            <w:pStyle w:val="1"/>
          </w:pPr>
        </w:pPrChange>
      </w:pPr>
      <w:ins w:id="919" w:author="Felix Krasnitsky" w:date="2020-05-31T17:35:00Z">
        <w:r w:rsidRPr="004C16BE">
          <w:rPr>
            <w:rtl/>
          </w:rPr>
          <w:t xml:space="preserve"> מערכות מנהליות דיגיטליות </w:t>
        </w:r>
      </w:ins>
      <w:ins w:id="920" w:author="Felix Krasnitsky" w:date="2020-05-31T17:39:00Z">
        <w:r w:rsidRPr="004C16BE">
          <w:rPr>
            <w:rtl/>
          </w:rPr>
          <w:t>(</w:t>
        </w:r>
      </w:ins>
      <w:ins w:id="921" w:author="Felix Krasnitsky" w:date="2020-05-31T17:35:00Z">
        <w:r w:rsidRPr="004C16BE">
          <w:rPr>
            <w:rtl/>
          </w:rPr>
          <w:t>זימון תורים, פורטלים למטופלים, אתרים</w:t>
        </w:r>
      </w:ins>
      <w:ins w:id="922" w:author="Felix Krasnitsky" w:date="2020-05-31T17:39:00Z">
        <w:r w:rsidRPr="004C16BE">
          <w:rPr>
            <w:rtl/>
          </w:rPr>
          <w:t>)</w:t>
        </w:r>
      </w:ins>
    </w:p>
    <w:p w14:paraId="1267A64B" w14:textId="3B3A12CB" w:rsidR="00D90478" w:rsidRDefault="004C16BE">
      <w:pPr>
        <w:pStyle w:val="4"/>
        <w:rPr>
          <w:ins w:id="923" w:author="Felix Krasnitsky" w:date="2020-05-31T17:35:00Z"/>
          <w:rtl/>
        </w:rPr>
        <w:pPrChange w:id="924" w:author="Felix Krasnitsky" w:date="2020-05-31T17:41:00Z">
          <w:pPr>
            <w:pStyle w:val="1"/>
          </w:pPr>
        </w:pPrChange>
      </w:pPr>
      <w:ins w:id="925" w:author="Felix Krasnitsky" w:date="2020-05-31T17:35:00Z">
        <w:r w:rsidRPr="004C16BE">
          <w:rPr>
            <w:rtl/>
          </w:rPr>
          <w:t>טלה–רפואה</w:t>
        </w:r>
      </w:ins>
    </w:p>
    <w:p w14:paraId="008DF850" w14:textId="77777777" w:rsidR="004E1611" w:rsidRDefault="004E1611">
      <w:pPr>
        <w:pStyle w:val="3"/>
        <w:numPr>
          <w:ilvl w:val="0"/>
          <w:numId w:val="0"/>
        </w:numPr>
        <w:ind w:left="1132" w:hanging="709"/>
        <w:rPr>
          <w:ins w:id="926" w:author="Felix Krasnitsky" w:date="2020-05-31T17:42:00Z"/>
        </w:rPr>
        <w:pPrChange w:id="927" w:author="Felix Krasnitsky" w:date="2020-05-31T17:43:00Z">
          <w:pPr>
            <w:widowControl/>
            <w:bidi w:val="0"/>
            <w:adjustRightInd/>
            <w:spacing w:line="240" w:lineRule="auto"/>
            <w:textAlignment w:val="auto"/>
          </w:pPr>
        </w:pPrChange>
      </w:pPr>
    </w:p>
    <w:p w14:paraId="5D61F147" w14:textId="77777777" w:rsidR="004E1611" w:rsidRDefault="00C56C67">
      <w:pPr>
        <w:pStyle w:val="3"/>
        <w:rPr>
          <w:ins w:id="928" w:author="Felix Krasnitsky" w:date="2020-05-31T17:43:00Z"/>
        </w:rPr>
        <w:pPrChange w:id="929" w:author="Felix Krasnitsky" w:date="2020-05-31T17:42:00Z">
          <w:pPr>
            <w:widowControl/>
            <w:bidi w:val="0"/>
            <w:adjustRightInd/>
            <w:spacing w:line="240" w:lineRule="auto"/>
            <w:textAlignment w:val="auto"/>
          </w:pPr>
        </w:pPrChange>
      </w:pPr>
      <w:ins w:id="930" w:author="Felix Krasnitsky" w:date="2020-05-31T17:42:00Z">
        <w:r w:rsidRPr="004E1611">
          <w:rPr>
            <w:rtl/>
          </w:rPr>
          <w:t>אמצעים אלה מייצרים שורה של דילמות חדשות כמו: חיסיון רפואי בעולם הדיגיטלי, הפער הדיגיטלי וגבולות בעולם הווירטואלי. הם מרחיבים את מנעד האוריינות הנחוצה למטפלים ומטופלים כאחד. הם מחייבים רכישת כישורים רבים חדשים הנובעים מהאתגרים שהם מציבים למטפל. רק בתחום התקשורת בין מטופל למטפל בנוכחות מחשב אותרו עשרות כישורי תקשורת חדשים ]9 .]בעת שעולם האבחון הרפואי עבר ועובר טרנספורמציה דיגיטלית, ועולם המידע וההכשרה הרפואיים מסגלים כלים דיגיטליים מגוונים, דומה שדווקא המטופלים )לפחות בעלי האוריינות הדיגיטלית( כבר סיגלו לעצמם מרכיבים רבים של השינוי, בעוד שהרופאים נמצאים בפיגור משמעותי בהתאמת התנהלותם למציאות החדשה</w:t>
        </w:r>
      </w:ins>
      <w:ins w:id="931" w:author="Felix Krasnitsky" w:date="2020-05-31T17:43:00Z">
        <w:r w:rsidR="004E1611">
          <w:rPr>
            <w:rFonts w:hint="cs"/>
            <w:rtl/>
          </w:rPr>
          <w:t>.</w:t>
        </w:r>
      </w:ins>
    </w:p>
    <w:p w14:paraId="74A3528C" w14:textId="657F6D0E" w:rsidR="004E1611" w:rsidRDefault="004E1611">
      <w:pPr>
        <w:pStyle w:val="4"/>
        <w:rPr>
          <w:ins w:id="932" w:author="Felix Krasnitsky" w:date="2020-05-31T17:45:00Z"/>
        </w:rPr>
        <w:pPrChange w:id="933" w:author="Felix Krasnitsky" w:date="2020-05-31T17:45:00Z">
          <w:pPr>
            <w:widowControl/>
            <w:bidi w:val="0"/>
            <w:adjustRightInd/>
            <w:spacing w:line="240" w:lineRule="auto"/>
            <w:textAlignment w:val="auto"/>
          </w:pPr>
        </w:pPrChange>
      </w:pPr>
      <w:ins w:id="934" w:author="Felix Krasnitsky" w:date="2020-05-31T17:44:00Z">
        <w:r>
          <w:t>Big Data</w:t>
        </w:r>
        <w:r>
          <w:rPr>
            <w:rFonts w:hint="cs"/>
            <w:rtl/>
          </w:rPr>
          <w:t xml:space="preserve"> </w:t>
        </w:r>
      </w:ins>
      <w:ins w:id="935" w:author="Felix Krasnitsky" w:date="2020-05-31T17:42:00Z">
        <w:r w:rsidR="00C56C67" w:rsidRPr="004E1611">
          <w:rPr>
            <w:rtl/>
          </w:rPr>
          <w:t>רפואה מותאמת אישית, רפואה חישובית</w:t>
        </w:r>
      </w:ins>
      <w:ins w:id="936" w:author="Felix Krasnitsky" w:date="2020-05-31T17:44:00Z">
        <w:del w:id="937" w:author="Felix" w:date="2020-05-31T22:22:00Z">
          <w:r w:rsidDel="00EA3966">
            <w:rPr>
              <w:rFonts w:hint="cs"/>
              <w:rtl/>
            </w:rPr>
            <w:delText>:</w:delText>
          </w:r>
        </w:del>
      </w:ins>
      <w:ins w:id="938" w:author="Felix" w:date="2020-05-31T22:22:00Z">
        <w:r w:rsidR="00EA3966">
          <w:rPr>
            <w:rFonts w:hint="cs"/>
            <w:rtl/>
          </w:rPr>
          <w:t>:</w:t>
        </w:r>
      </w:ins>
      <w:ins w:id="939" w:author="Felix Krasnitsky" w:date="2020-05-31T17:44:00Z">
        <w:r>
          <w:rPr>
            <w:rtl/>
          </w:rPr>
          <w:br/>
        </w:r>
      </w:ins>
      <w:ins w:id="940" w:author="Felix Krasnitsky" w:date="2020-05-31T17:42:00Z">
        <w:r w:rsidR="00C56C67" w:rsidRPr="004E1611">
          <w:rPr>
            <w:rtl/>
          </w:rPr>
          <w:t>באמצעות ביואינפורמטיקה ורפואה חישובית התאפשרו פריצות הדרך בתחום ונכנסו לשיח המקצועי הפרוטאומיקה</w:t>
        </w:r>
        <w:r w:rsidR="00C56C67" w:rsidRPr="004E1611">
          <w:t xml:space="preserve">, </w:t>
        </w:r>
        <w:r w:rsidR="00C56C67" w:rsidRPr="004E1611">
          <w:rPr>
            <w:rtl/>
          </w:rPr>
          <w:t>הגנומיקה והמטבולומיקה. תחום זה זוכה להכרה גוברת במערכת ההכשרה של רופאי העתיד באמצעות קורסים</w:t>
        </w:r>
        <w:r w:rsidR="00C56C67" w:rsidRPr="004E1611">
          <w:t xml:space="preserve">, </w:t>
        </w:r>
        <w:r w:rsidR="00C56C67" w:rsidRPr="004E1611">
          <w:rPr>
            <w:rtl/>
          </w:rPr>
          <w:t xml:space="preserve">שיעורים ואף מסלולים ייעודיים </w:t>
        </w:r>
      </w:ins>
      <w:ins w:id="941" w:author="Felix Krasnitsky" w:date="2020-05-31T17:45:00Z">
        <w:r>
          <w:rPr>
            <w:rFonts w:hint="cs"/>
            <w:rtl/>
          </w:rPr>
          <w:t>(</w:t>
        </w:r>
      </w:ins>
      <w:ins w:id="942" w:author="Felix Krasnitsky" w:date="2020-05-31T17:42:00Z">
        <w:r w:rsidR="00C56C67" w:rsidRPr="004E1611">
          <w:rPr>
            <w:rtl/>
          </w:rPr>
          <w:t>לדוגמה, בפקולטה לרפואה של הדסה והאוניברסיטה העברית</w:t>
        </w:r>
      </w:ins>
      <w:ins w:id="943" w:author="Felix Krasnitsky" w:date="2020-05-31T17:45:00Z">
        <w:r>
          <w:rPr>
            <w:rFonts w:hint="cs"/>
            <w:rtl/>
          </w:rPr>
          <w:t xml:space="preserve"> [</w:t>
        </w:r>
      </w:ins>
      <w:ins w:id="944" w:author="Felix Krasnitsky" w:date="2020-05-31T17:51:00Z">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Ref41839900 \r \h</w:instrText>
        </w:r>
        <w:r>
          <w:rPr>
            <w:rtl/>
          </w:rPr>
          <w:instrText xml:space="preserve"> </w:instrText>
        </w:r>
      </w:ins>
      <w:r>
        <w:rPr>
          <w:rtl/>
        </w:rPr>
      </w:r>
      <w:r>
        <w:rPr>
          <w:rtl/>
        </w:rPr>
        <w:fldChar w:fldCharType="separate"/>
      </w:r>
      <w:ins w:id="945" w:author="Felix Krasnitsky" w:date="2020-05-31T17:51:00Z">
        <w:r>
          <w:rPr>
            <w:rtl/>
          </w:rPr>
          <w:t>‏11</w:t>
        </w:r>
        <w:r>
          <w:rPr>
            <w:rtl/>
          </w:rPr>
          <w:fldChar w:fldCharType="end"/>
        </w:r>
      </w:ins>
      <w:ins w:id="946" w:author="Felix Krasnitsky" w:date="2020-05-31T17:45:00Z">
        <w:r>
          <w:rPr>
            <w:rFonts w:hint="cs"/>
            <w:rtl/>
          </w:rPr>
          <w:t>] ).</w:t>
        </w:r>
      </w:ins>
    </w:p>
    <w:p w14:paraId="4F7AE330" w14:textId="33829DCE" w:rsidR="002B5E3F" w:rsidRDefault="00C56C67" w:rsidP="009455A4">
      <w:pPr>
        <w:pStyle w:val="4"/>
        <w:rPr>
          <w:ins w:id="947" w:author="Felix Krasnitsky" w:date="2020-05-31T17:53:00Z"/>
        </w:rPr>
        <w:pPrChange w:id="948" w:author="Felix" w:date="2020-05-31T22:22:00Z">
          <w:pPr>
            <w:widowControl/>
            <w:bidi w:val="0"/>
            <w:adjustRightInd/>
            <w:spacing w:line="240" w:lineRule="auto"/>
            <w:textAlignment w:val="auto"/>
          </w:pPr>
        </w:pPrChange>
      </w:pPr>
      <w:ins w:id="949" w:author="Felix Krasnitsky" w:date="2020-05-31T17:42:00Z">
        <w:r w:rsidRPr="004E1611">
          <w:rPr>
            <w:rtl/>
          </w:rPr>
          <w:t>מידע רפואי ב</w:t>
        </w:r>
        <w:del w:id="950" w:author="Felix" w:date="2020-05-31T22:22:00Z">
          <w:r w:rsidRPr="004E1611" w:rsidDel="009455A4">
            <w:rPr>
              <w:rtl/>
            </w:rPr>
            <w:delText>מרשתת</w:delText>
          </w:r>
        </w:del>
      </w:ins>
      <w:ins w:id="951" w:author="Felix" w:date="2020-05-31T22:22:00Z">
        <w:r w:rsidR="009455A4">
          <w:rPr>
            <w:rFonts w:hint="cs"/>
            <w:rtl/>
          </w:rPr>
          <w:t>רשת האינטרנט</w:t>
        </w:r>
      </w:ins>
      <w:ins w:id="952" w:author="Felix Krasnitsky" w:date="2020-05-31T17:42:00Z">
        <w:r w:rsidRPr="004E1611">
          <w:rPr>
            <w:rtl/>
          </w:rPr>
          <w:t>:</w:t>
        </w:r>
      </w:ins>
      <w:ins w:id="953" w:author="Felix" w:date="2020-05-31T22:22:00Z">
        <w:r w:rsidR="009455A4">
          <w:rPr>
            <w:rtl/>
          </w:rPr>
          <w:br/>
        </w:r>
      </w:ins>
      <w:ins w:id="954" w:author="Felix Krasnitsky" w:date="2020-05-31T17:42:00Z">
        <w:del w:id="955" w:author="Felix" w:date="2020-05-31T22:22:00Z">
          <w:r w:rsidRPr="004E1611" w:rsidDel="009455A4">
            <w:rPr>
              <w:rtl/>
            </w:rPr>
            <w:delText xml:space="preserve"> </w:delText>
          </w:r>
        </w:del>
        <w:r w:rsidRPr="004E1611">
          <w:rPr>
            <w:rtl/>
          </w:rPr>
          <w:t xml:space="preserve">כשם שכמעט כל צורך במידע נענה היום באמצעות גלישה בנייד, כך גם הפך המידע הרפואי לנגיש ביותר. הקלדת מושג רפואי כלשהו מקפיצה תשובות רבות, חלקן מעולמות תוכן שאינם מבוססי מידע מהימן </w:t>
        </w:r>
        <w:r w:rsidRPr="004E1611">
          <w:t>)</w:t>
        </w:r>
        <w:r w:rsidRPr="004E1611">
          <w:rPr>
            <w:rtl/>
          </w:rPr>
          <w:t>רפואה משלימה, פרסומת אישית, אנקדוטות וכדומה</w:t>
        </w:r>
      </w:ins>
      <w:ins w:id="956" w:author="Felix Krasnitsky" w:date="2020-05-31T17:51:00Z">
        <w:r w:rsidR="004E1611">
          <w:rPr>
            <w:rFonts w:hint="cs"/>
            <w:rtl/>
          </w:rPr>
          <w:t>)</w:t>
        </w:r>
      </w:ins>
      <w:ins w:id="957" w:author="Felix Krasnitsky" w:date="2020-05-31T17:52:00Z">
        <w:r w:rsidR="004E1611">
          <w:rPr>
            <w:rFonts w:hint="cs"/>
            <w:rtl/>
          </w:rPr>
          <w:t>.</w:t>
        </w:r>
      </w:ins>
      <w:ins w:id="958" w:author="Felix Krasnitsky" w:date="2020-05-31T17:51:00Z">
        <w:r w:rsidR="004E1611">
          <w:rPr>
            <w:rFonts w:hint="cs"/>
            <w:rtl/>
          </w:rPr>
          <w:t xml:space="preserve"> </w:t>
        </w:r>
      </w:ins>
      <w:ins w:id="959" w:author="Felix Krasnitsky" w:date="2020-05-31T17:42:00Z">
        <w:r w:rsidRPr="004E1611">
          <w:rPr>
            <w:rtl/>
          </w:rPr>
          <w:t xml:space="preserve">לכן נזקקים המטופל והמטפל גם יחד לאוריינות מידע דיגיטלית שבאמצעותה נלמדת הדרך המיטבית לחפש מידע רפואי מהיימן </w:t>
        </w:r>
      </w:ins>
      <w:ins w:id="960" w:author="Felix Krasnitsky" w:date="2020-05-31T17:52:00Z">
        <w:r w:rsidR="004E1611">
          <w:rPr>
            <w:rFonts w:hint="cs"/>
            <w:rtl/>
          </w:rPr>
          <w:t xml:space="preserve">באינטרנט. </w:t>
        </w:r>
      </w:ins>
    </w:p>
    <w:p w14:paraId="5D7E7CFC" w14:textId="3C7E9A0B" w:rsidR="002B5E3F" w:rsidRDefault="00C56C67">
      <w:pPr>
        <w:pStyle w:val="4"/>
        <w:rPr>
          <w:ins w:id="961" w:author="Felix Krasnitsky" w:date="2020-05-31T17:58:00Z"/>
        </w:rPr>
        <w:pPrChange w:id="962" w:author="Felix Krasnitsky" w:date="2020-05-31T17:59:00Z">
          <w:pPr>
            <w:widowControl/>
            <w:bidi w:val="0"/>
            <w:adjustRightInd/>
            <w:spacing w:line="240" w:lineRule="auto"/>
            <w:textAlignment w:val="auto"/>
          </w:pPr>
        </w:pPrChange>
      </w:pPr>
      <w:ins w:id="963" w:author="Felix Krasnitsky" w:date="2020-05-31T17:42:00Z">
        <w:r w:rsidRPr="004E1611">
          <w:rPr>
            <w:rtl/>
          </w:rPr>
          <w:t xml:space="preserve">הרשומה הממוחשבת: כיוון שכל מערכת הבריאות הישראלית מקוונת ברשומה רפואית ממוחשבת </w:t>
        </w:r>
      </w:ins>
      <w:ins w:id="964" w:author="Felix Krasnitsky" w:date="2020-05-31T17:53:00Z">
        <w:r w:rsidR="002B5E3F">
          <w:rPr>
            <w:rFonts w:hint="cs"/>
            <w:rtl/>
          </w:rPr>
          <w:t>(</w:t>
        </w:r>
      </w:ins>
      <w:ins w:id="965" w:author="Felix Krasnitsky" w:date="2020-05-31T17:42:00Z">
        <w:r w:rsidRPr="004E1611">
          <w:rPr>
            <w:rtl/>
          </w:rPr>
          <w:t>רר״מ</w:t>
        </w:r>
      </w:ins>
      <w:ins w:id="966" w:author="Felix Krasnitsky" w:date="2020-05-31T17:53:00Z">
        <w:r w:rsidR="002B5E3F">
          <w:rPr>
            <w:rFonts w:hint="cs"/>
            <w:rtl/>
          </w:rPr>
          <w:t xml:space="preserve">) </w:t>
        </w:r>
      </w:ins>
      <w:ins w:id="967" w:author="Felix Krasnitsky" w:date="2020-05-31T17:42:00Z">
        <w:r w:rsidRPr="004E1611">
          <w:rPr>
            <w:rtl/>
          </w:rPr>
          <w:t xml:space="preserve">ומרושתת גם במערכת אינטגרטיבית </w:t>
        </w:r>
      </w:ins>
      <w:ins w:id="968" w:author="Felix Krasnitsky" w:date="2020-05-31T17:53:00Z">
        <w:r w:rsidR="002B5E3F">
          <w:rPr>
            <w:rFonts w:hint="cs"/>
            <w:rtl/>
          </w:rPr>
          <w:t>(</w:t>
        </w:r>
      </w:ins>
      <w:ins w:id="969" w:author="Felix Krasnitsky" w:date="2020-05-31T17:42:00Z">
        <w:r w:rsidRPr="004E1611">
          <w:rPr>
            <w:rtl/>
          </w:rPr>
          <w:t>אופק</w:t>
        </w:r>
      </w:ins>
      <w:ins w:id="970" w:author="Felix Krasnitsky" w:date="2020-05-31T17:53:00Z">
        <w:r w:rsidR="002B5E3F">
          <w:rPr>
            <w:rFonts w:hint="cs"/>
            <w:rtl/>
          </w:rPr>
          <w:t>) [</w:t>
        </w:r>
      </w:ins>
      <w:ins w:id="971" w:author="Felix Krasnitsky" w:date="2020-05-31T17:56:00Z">
        <w:r w:rsidR="002B5E3F">
          <w:rPr>
            <w:rtl/>
          </w:rPr>
          <w:fldChar w:fldCharType="begin"/>
        </w:r>
        <w:r w:rsidR="002B5E3F">
          <w:rPr>
            <w:rtl/>
          </w:rPr>
          <w:instrText xml:space="preserve"> </w:instrText>
        </w:r>
        <w:r w:rsidR="002B5E3F">
          <w:rPr>
            <w:rFonts w:hint="cs"/>
          </w:rPr>
          <w:instrText>REF</w:instrText>
        </w:r>
        <w:r w:rsidR="002B5E3F">
          <w:rPr>
            <w:rFonts w:hint="cs"/>
            <w:rtl/>
          </w:rPr>
          <w:instrText xml:space="preserve"> _</w:instrText>
        </w:r>
        <w:r w:rsidR="002B5E3F">
          <w:rPr>
            <w:rFonts w:hint="cs"/>
          </w:rPr>
          <w:instrText>Ref41840222 \r \h</w:instrText>
        </w:r>
        <w:r w:rsidR="002B5E3F">
          <w:rPr>
            <w:rtl/>
          </w:rPr>
          <w:instrText xml:space="preserve"> </w:instrText>
        </w:r>
      </w:ins>
      <w:r w:rsidR="002B5E3F">
        <w:rPr>
          <w:rtl/>
        </w:rPr>
      </w:r>
      <w:r w:rsidR="002B5E3F">
        <w:rPr>
          <w:rtl/>
        </w:rPr>
        <w:fldChar w:fldCharType="separate"/>
      </w:r>
      <w:ins w:id="972" w:author="Felix Krasnitsky" w:date="2020-05-31T17:56:00Z">
        <w:r w:rsidR="002B5E3F">
          <w:rPr>
            <w:rtl/>
          </w:rPr>
          <w:t>‏12</w:t>
        </w:r>
        <w:r w:rsidR="002B5E3F">
          <w:rPr>
            <w:rtl/>
          </w:rPr>
          <w:fldChar w:fldCharType="end"/>
        </w:r>
      </w:ins>
      <w:ins w:id="973" w:author="Felix Krasnitsky" w:date="2020-05-31T17:53:00Z">
        <w:r w:rsidR="002B5E3F">
          <w:rPr>
            <w:rFonts w:hint="cs"/>
            <w:rtl/>
          </w:rPr>
          <w:t>]</w:t>
        </w:r>
      </w:ins>
      <w:ins w:id="974" w:author="Felix Krasnitsky" w:date="2020-05-31T17:42:00Z">
        <w:r w:rsidRPr="004E1611">
          <w:rPr>
            <w:rtl/>
          </w:rPr>
          <w:t>, זהו כנראה התחום שבו יש לרופא הישראלי את המגע היום־יומי והמוחשי ביותר עם העידן הדיגיטלי. ההכשרה לשימוש</w:t>
        </w:r>
      </w:ins>
      <w:ins w:id="975" w:author="Felix Krasnitsky" w:date="2020-05-31T17:57:00Z">
        <w:r w:rsidR="002B5E3F" w:rsidRPr="002B5E3F">
          <w:rPr>
            <w:rtl/>
          </w:rPr>
          <w:t xml:space="preserve"> </w:t>
        </w:r>
        <w:r w:rsidR="002B5E3F">
          <w:rPr>
            <w:rtl/>
          </w:rPr>
          <w:t>הטכני בו היא לרוב אינטואיטיבית או קצרה</w:t>
        </w:r>
      </w:ins>
      <w:ins w:id="976" w:author="Felix Krasnitsky" w:date="2020-05-31T17:59:00Z">
        <w:r w:rsidR="002B5E3F">
          <w:rPr>
            <w:rFonts w:hint="cs"/>
            <w:rtl/>
          </w:rPr>
          <w:t>.</w:t>
        </w:r>
      </w:ins>
      <w:ins w:id="977" w:author="Felix Krasnitsky" w:date="2020-05-31T17:57:00Z">
        <w:r w:rsidR="002B5E3F">
          <w:rPr>
            <w:rtl/>
          </w:rPr>
          <w:t xml:space="preserve"> </w:t>
        </w:r>
      </w:ins>
    </w:p>
    <w:p w14:paraId="2F991C72" w14:textId="00DA397B" w:rsidR="002B5E3F" w:rsidRDefault="002B5E3F" w:rsidP="009455A4">
      <w:pPr>
        <w:pStyle w:val="4"/>
        <w:rPr>
          <w:ins w:id="978" w:author="Felix Krasnitsky" w:date="2020-05-31T18:01:00Z"/>
        </w:rPr>
        <w:pPrChange w:id="979" w:author="Felix" w:date="2020-05-31T22:22:00Z">
          <w:pPr>
            <w:widowControl/>
            <w:bidi w:val="0"/>
            <w:adjustRightInd/>
            <w:spacing w:line="240" w:lineRule="auto"/>
            <w:textAlignment w:val="auto"/>
          </w:pPr>
        </w:pPrChange>
      </w:pPr>
      <w:ins w:id="980" w:author="Felix Krasnitsky" w:date="2020-05-31T17:57:00Z">
        <w:r>
          <w:rPr>
            <w:rtl/>
          </w:rPr>
          <w:t xml:space="preserve">יישומונים </w:t>
        </w:r>
      </w:ins>
      <w:ins w:id="981" w:author="Felix Krasnitsky" w:date="2020-05-31T17:58:00Z">
        <w:r>
          <w:rPr>
            <w:rFonts w:hint="cs"/>
            <w:rtl/>
          </w:rPr>
          <w:t>(</w:t>
        </w:r>
      </w:ins>
      <w:ins w:id="982" w:author="Felix Krasnitsky" w:date="2020-05-31T17:57:00Z">
        <w:r>
          <w:rPr>
            <w:rtl/>
          </w:rPr>
          <w:t>אפליקציות</w:t>
        </w:r>
      </w:ins>
      <w:ins w:id="983" w:author="Felix Krasnitsky" w:date="2020-05-31T17:58:00Z">
        <w:r>
          <w:rPr>
            <w:rFonts w:hint="cs"/>
            <w:rtl/>
          </w:rPr>
          <w:t>)</w:t>
        </w:r>
      </w:ins>
      <w:ins w:id="984" w:author="Felix Krasnitsky" w:date="2020-05-31T17:57:00Z">
        <w:r>
          <w:rPr>
            <w:rtl/>
          </w:rPr>
          <w:t>:</w:t>
        </w:r>
      </w:ins>
      <w:ins w:id="985" w:author="Felix" w:date="2020-05-31T22:22:00Z">
        <w:r w:rsidR="009455A4">
          <w:rPr>
            <w:rtl/>
          </w:rPr>
          <w:br/>
        </w:r>
      </w:ins>
      <w:ins w:id="986" w:author="Felix Krasnitsky" w:date="2020-05-31T17:57:00Z">
        <w:del w:id="987" w:author="Felix" w:date="2020-05-31T22:22:00Z">
          <w:r w:rsidDel="009455A4">
            <w:rPr>
              <w:rtl/>
            </w:rPr>
            <w:delText xml:space="preserve"> </w:delText>
          </w:r>
        </w:del>
        <w:r>
          <w:rPr>
            <w:rtl/>
          </w:rPr>
          <w:t>בעוד שבשוק יש עשרות ואולי מאות אלפי יישומונים בתחום הבריאות והרפואה, דומה שבתחום זה מתקיים הפער המרבי בין מטופלים למטפלים</w:t>
        </w:r>
        <w:r>
          <w:t>.</w:t>
        </w:r>
      </w:ins>
      <w:ins w:id="988" w:author="Felix Krasnitsky" w:date="2020-05-31T17:59:00Z">
        <w:r w:rsidRPr="002B5E3F">
          <w:rPr>
            <w:rtl/>
          </w:rPr>
          <w:t xml:space="preserve"> </w:t>
        </w:r>
        <w:r>
          <w:rPr>
            <w:rtl/>
          </w:rPr>
          <w:t>בעוד שהציבור הרחב מוריד ומשתמש בשקיקה במספר משמעותי של יישומונים לפי צרכיו, דומה שרופאים כמעט שאינם מודעים לתחום, גם כאשר יש מספר ניכר של יישומונים בעלי ערך מוסף ליעילות ולתוצאי הטיפול הרפואי שמעניק הרופא. בין המחסומים לשימוש נרחב יותר ניתן למנות את מיעוט החקירה המהימנה של ביצועי היישומונים והיעדר אינדקס סדור שמאפשר לחפש יישומון מתאים בהתאם לצורך</w:t>
        </w:r>
      </w:ins>
      <w:ins w:id="989" w:author="Felix Krasnitsky" w:date="2020-05-31T18:01:00Z">
        <w:r>
          <w:rPr>
            <w:rFonts w:hint="cs"/>
            <w:rtl/>
          </w:rPr>
          <w:t>.</w:t>
        </w:r>
      </w:ins>
    </w:p>
    <w:p w14:paraId="70A9DA9F" w14:textId="0A5480E7" w:rsidR="009F1A86" w:rsidRDefault="002B5E3F" w:rsidP="009455A4">
      <w:pPr>
        <w:pStyle w:val="4"/>
        <w:rPr>
          <w:ins w:id="990" w:author="Felix" w:date="2020-05-31T22:14:00Z"/>
        </w:rPr>
        <w:pPrChange w:id="991" w:author="Felix" w:date="2020-05-31T22:22:00Z">
          <w:pPr>
            <w:widowControl/>
            <w:bidi w:val="0"/>
            <w:adjustRightInd/>
            <w:spacing w:line="240" w:lineRule="auto"/>
            <w:textAlignment w:val="auto"/>
          </w:pPr>
        </w:pPrChange>
      </w:pPr>
      <w:ins w:id="992" w:author="Felix Krasnitsky" w:date="2020-05-31T17:59:00Z">
        <w:r>
          <w:rPr>
            <w:rtl/>
          </w:rPr>
          <w:t>תקשורת דיגיטלית:</w:t>
        </w:r>
      </w:ins>
      <w:ins w:id="993" w:author="Felix" w:date="2020-05-31T22:22:00Z">
        <w:r w:rsidR="009455A4">
          <w:rPr>
            <w:rtl/>
          </w:rPr>
          <w:br/>
        </w:r>
      </w:ins>
      <w:ins w:id="994" w:author="Felix Krasnitsky" w:date="2020-05-31T17:59:00Z">
        <w:del w:id="995" w:author="Felix" w:date="2020-05-31T22:22:00Z">
          <w:r w:rsidDel="009455A4">
            <w:rPr>
              <w:rtl/>
            </w:rPr>
            <w:delText xml:space="preserve"> </w:delText>
          </w:r>
        </w:del>
        <w:r>
          <w:rPr>
            <w:rtl/>
          </w:rPr>
          <w:t xml:space="preserve">הטלפון הנייד החכם ויישומיו התקשורתיים מייצרים טרנספורמציה בתקשורת בבריאות </w:t>
        </w:r>
        <w:r>
          <w:t xml:space="preserve">- </w:t>
        </w:r>
        <w:r>
          <w:rPr>
            <w:rtl/>
          </w:rPr>
          <w:t>דואר האלקטרוני, מסרונים, וואטסאפ</w:t>
        </w:r>
      </w:ins>
      <w:ins w:id="996" w:author="Felix" w:date="2020-05-31T21:19:00Z">
        <w:r w:rsidR="00E01BE1">
          <w:rPr>
            <w:rFonts w:hint="cs"/>
            <w:rtl/>
          </w:rPr>
          <w:t xml:space="preserve"> (</w:t>
        </w:r>
        <w:r w:rsidR="00E01BE1">
          <w:rPr>
            <w:lang w:val="en-GB"/>
          </w:rPr>
          <w:t>Whatsapp</w:t>
        </w:r>
        <w:r w:rsidR="00E01BE1">
          <w:rPr>
            <w:rFonts w:hint="cs"/>
            <w:rtl/>
          </w:rPr>
          <w:t>)</w:t>
        </w:r>
      </w:ins>
      <w:ins w:id="997" w:author="Felix Krasnitsky" w:date="2020-05-31T17:59:00Z">
        <w:r>
          <w:rPr>
            <w:rtl/>
          </w:rPr>
          <w:t>, סקייפ</w:t>
        </w:r>
      </w:ins>
      <w:ins w:id="998" w:author="Felix" w:date="2020-05-31T21:19:00Z">
        <w:r w:rsidR="00E01BE1">
          <w:rPr>
            <w:rFonts w:hint="cs"/>
            <w:rtl/>
          </w:rPr>
          <w:t xml:space="preserve"> (</w:t>
        </w:r>
        <w:r w:rsidR="00E01BE1">
          <w:rPr>
            <w:lang w:val="en-GB"/>
          </w:rPr>
          <w:t>Skype</w:t>
        </w:r>
        <w:r w:rsidR="00E01BE1">
          <w:rPr>
            <w:rFonts w:hint="cs"/>
            <w:rtl/>
          </w:rPr>
          <w:t>)</w:t>
        </w:r>
      </w:ins>
      <w:ins w:id="999" w:author="Felix Krasnitsky" w:date="2020-05-31T17:59:00Z">
        <w:r>
          <w:rPr>
            <w:rtl/>
          </w:rPr>
          <w:t xml:space="preserve"> ודומיו</w:t>
        </w:r>
        <w:r>
          <w:t xml:space="preserve">, </w:t>
        </w:r>
        <w:r>
          <w:rPr>
            <w:rtl/>
          </w:rPr>
          <w:t xml:space="preserve">ומערכות </w:t>
        </w:r>
        <w:r>
          <w:rPr>
            <w:rtl/>
          </w:rPr>
          <w:lastRenderedPageBreak/>
          <w:t xml:space="preserve">רבות נוספות - כל אלה יוצרים חלופה ראויה למפגש פנים אל פנים אשר מצמצמת משמעותית מגעים פנים אל פנים לצרכים שהמפגש הפיזי אינו מספק להם ערך מוסף. מרבית הצרכים המינהליים מקבלים מענה משופר וירטואלי וחוסכים זמן, כסף וחיים </w:t>
        </w:r>
        <w:del w:id="1000" w:author="Felix" w:date="2020-05-31T22:12:00Z">
          <w:r w:rsidDel="009F1A86">
            <w:rPr>
              <w:rtl/>
            </w:rPr>
            <w:delText>)</w:delText>
          </w:r>
        </w:del>
      </w:ins>
      <w:ins w:id="1001" w:author="Felix" w:date="2020-05-31T22:12:00Z">
        <w:r w:rsidR="009F1A86">
          <w:t>)</w:t>
        </w:r>
      </w:ins>
      <w:ins w:id="1002" w:author="Felix Krasnitsky" w:date="2020-05-31T17:59:00Z">
        <w:r>
          <w:rPr>
            <w:rtl/>
          </w:rPr>
          <w:t>שכן נסיעה ברכב היא אולי מסכן החיים המרכזי בחיינו</w:t>
        </w:r>
        <w:del w:id="1003" w:author="Felix" w:date="2020-05-31T22:12:00Z">
          <w:r w:rsidDel="009F1A86">
            <w:rPr>
              <w:rtl/>
            </w:rPr>
            <w:delText>(</w:delText>
          </w:r>
        </w:del>
      </w:ins>
      <w:ins w:id="1004" w:author="Felix" w:date="2020-05-31T22:12:00Z">
        <w:r w:rsidR="009F1A86">
          <w:t>(</w:t>
        </w:r>
      </w:ins>
      <w:ins w:id="1005" w:author="Felix Krasnitsky" w:date="2020-05-31T17:59:00Z">
        <w:r>
          <w:rPr>
            <w:rtl/>
          </w:rPr>
          <w:t>, ולא מעט צרכים קליניים בדיפרנציאציה נמוכה וגבוהה מקבלים מענה משפר בריאות בדרך וירטואלית</w:t>
        </w:r>
      </w:ins>
      <w:ins w:id="1006" w:author="Felix" w:date="2020-05-31T22:16:00Z">
        <w:r w:rsidR="009F1A86">
          <w:rPr>
            <w:rFonts w:hint="cs"/>
            <w:rtl/>
          </w:rPr>
          <w:t xml:space="preserve"> </w:t>
        </w:r>
      </w:ins>
      <w:ins w:id="1007" w:author="Felix" w:date="2020-05-31T22:17:00Z">
        <w:r w:rsidR="009F1A86">
          <w:rPr>
            <w:rFonts w:hint="cs"/>
            <w:rtl/>
          </w:rPr>
          <w:t>[</w:t>
        </w:r>
        <w:r w:rsidR="009F1A86">
          <w:rPr>
            <w:rtl/>
          </w:rPr>
          <w:fldChar w:fldCharType="begin"/>
        </w:r>
        <w:r w:rsidR="009F1A86">
          <w:rPr>
            <w:rtl/>
          </w:rPr>
          <w:instrText xml:space="preserve"> </w:instrText>
        </w:r>
        <w:r w:rsidR="009F1A86">
          <w:rPr>
            <w:rFonts w:hint="cs"/>
          </w:rPr>
          <w:instrText>REF</w:instrText>
        </w:r>
        <w:r w:rsidR="009F1A86">
          <w:rPr>
            <w:rFonts w:hint="cs"/>
            <w:rtl/>
          </w:rPr>
          <w:instrText xml:space="preserve"> _</w:instrText>
        </w:r>
        <w:r w:rsidR="009F1A86">
          <w:rPr>
            <w:rFonts w:hint="cs"/>
          </w:rPr>
          <w:instrText>Ref41855847 \r \h</w:instrText>
        </w:r>
        <w:r w:rsidR="009F1A86">
          <w:rPr>
            <w:rtl/>
          </w:rPr>
          <w:instrText xml:space="preserve"> </w:instrText>
        </w:r>
        <w:r w:rsidR="009F1A86">
          <w:rPr>
            <w:rtl/>
          </w:rPr>
        </w:r>
      </w:ins>
      <w:r w:rsidR="009F1A86">
        <w:rPr>
          <w:rtl/>
        </w:rPr>
        <w:fldChar w:fldCharType="separate"/>
      </w:r>
      <w:ins w:id="1008" w:author="Felix" w:date="2020-05-31T22:17:00Z">
        <w:r w:rsidR="009F1A86">
          <w:rPr>
            <w:rtl/>
          </w:rPr>
          <w:t>‏13</w:t>
        </w:r>
        <w:r w:rsidR="009F1A86">
          <w:rPr>
            <w:rtl/>
          </w:rPr>
          <w:fldChar w:fldCharType="end"/>
        </w:r>
        <w:r w:rsidR="009F1A86">
          <w:rPr>
            <w:rFonts w:hint="cs"/>
            <w:rtl/>
          </w:rPr>
          <w:t>]</w:t>
        </w:r>
      </w:ins>
      <w:ins w:id="1009" w:author="Felix Krasnitsky" w:date="2020-05-31T17:59:00Z">
        <w:del w:id="1010" w:author="Felix" w:date="2020-05-31T22:14:00Z">
          <w:r w:rsidDel="009F1A86">
            <w:rPr>
              <w:rtl/>
            </w:rPr>
            <w:delText xml:space="preserve"> ]15</w:delText>
          </w:r>
          <w:r w:rsidDel="009F1A86">
            <w:delText xml:space="preserve"> .</w:delText>
          </w:r>
        </w:del>
      </w:ins>
    </w:p>
    <w:p w14:paraId="42078FC6" w14:textId="6C531590" w:rsidR="00B6473B" w:rsidRPr="004E1611" w:rsidDel="00C56C67" w:rsidRDefault="002B5E3F" w:rsidP="00EA3966">
      <w:pPr>
        <w:pStyle w:val="4"/>
        <w:rPr>
          <w:ins w:id="1011" w:author="user" w:date="2020-05-29T17:54:00Z"/>
          <w:del w:id="1012" w:author="Felix Krasnitsky" w:date="2020-05-31T17:42:00Z"/>
        </w:rPr>
        <w:pPrChange w:id="1013" w:author="Felix" w:date="2020-05-31T22:27:00Z">
          <w:pPr>
            <w:pStyle w:val="1"/>
          </w:pPr>
        </w:pPrChange>
      </w:pPr>
      <w:ins w:id="1014" w:author="Felix Krasnitsky" w:date="2020-05-31T17:59:00Z">
        <w:del w:id="1015" w:author="Felix" w:date="2020-05-31T22:17:00Z">
          <w:r w:rsidDel="009455A4">
            <w:delText>] 6 .</w:delText>
          </w:r>
        </w:del>
        <w:r>
          <w:rPr>
            <w:rtl/>
          </w:rPr>
          <w:t>בריאות דיגיטלית, המטופל הדיגיטלי, הרופא הדיגיטלי</w:t>
        </w:r>
        <w:r>
          <w:t xml:space="preserve">, </w:t>
        </w:r>
        <w:r>
          <w:rPr>
            <w:rtl/>
          </w:rPr>
          <w:t>רפואה ניידת:</w:t>
        </w:r>
      </w:ins>
      <w:ins w:id="1016" w:author="Felix" w:date="2020-05-31T22:21:00Z">
        <w:r w:rsidR="009455A4">
          <w:rPr>
            <w:rtl/>
          </w:rPr>
          <w:br/>
        </w:r>
      </w:ins>
      <w:ins w:id="1017" w:author="Felix Krasnitsky" w:date="2020-05-31T17:59:00Z">
        <w:del w:id="1018" w:author="Felix" w:date="2020-05-31T22:21:00Z">
          <w:r w:rsidDel="009455A4">
            <w:rPr>
              <w:rtl/>
            </w:rPr>
            <w:delText xml:space="preserve"> </w:delText>
          </w:r>
        </w:del>
        <w:r>
          <w:rPr>
            <w:rtl/>
          </w:rPr>
          <w:t xml:space="preserve">העתידנים מנבאים שחלקים הולכים וגוברים של תשתית הרפואה יועתקו לתשתית במרשתת, כך שמגעים בנושאי בריאות יתרחשו וירטואלית </w:t>
        </w:r>
        <w:del w:id="1019" w:author="Felix" w:date="2020-05-31T22:24:00Z">
          <w:r w:rsidDel="00EA3966">
            <w:rPr>
              <w:rtl/>
            </w:rPr>
            <w:delText>]16 ]</w:delText>
          </w:r>
        </w:del>
      </w:ins>
      <w:ins w:id="1020" w:author="Felix" w:date="2020-05-31T22:24:00Z">
        <w:r w:rsidR="00EA3966">
          <w:rPr>
            <w:rFonts w:hint="cs"/>
            <w:rtl/>
          </w:rPr>
          <w:t>[</w:t>
        </w:r>
        <w:r w:rsidR="00EA3966">
          <w:rPr>
            <w:rtl/>
          </w:rPr>
          <w:fldChar w:fldCharType="begin"/>
        </w:r>
        <w:r w:rsidR="00EA3966">
          <w:rPr>
            <w:rtl/>
          </w:rPr>
          <w:instrText xml:space="preserve"> </w:instrText>
        </w:r>
        <w:r w:rsidR="00EA3966">
          <w:rPr>
            <w:rFonts w:hint="cs"/>
          </w:rPr>
          <w:instrText>REF</w:instrText>
        </w:r>
        <w:r w:rsidR="00EA3966">
          <w:rPr>
            <w:rFonts w:hint="cs"/>
            <w:rtl/>
          </w:rPr>
          <w:instrText xml:space="preserve"> _</w:instrText>
        </w:r>
        <w:r w:rsidR="00EA3966">
          <w:rPr>
            <w:rFonts w:hint="cs"/>
          </w:rPr>
          <w:instrText>Ref41856303 \r \h</w:instrText>
        </w:r>
        <w:r w:rsidR="00EA3966">
          <w:rPr>
            <w:rtl/>
          </w:rPr>
          <w:instrText xml:space="preserve"> </w:instrText>
        </w:r>
        <w:r w:rsidR="00EA3966">
          <w:rPr>
            <w:rtl/>
          </w:rPr>
        </w:r>
      </w:ins>
      <w:r w:rsidR="00EA3966">
        <w:rPr>
          <w:rtl/>
        </w:rPr>
        <w:fldChar w:fldCharType="separate"/>
      </w:r>
      <w:ins w:id="1021" w:author="Felix" w:date="2020-05-31T22:24:00Z">
        <w:r w:rsidR="00EA3966">
          <w:rPr>
            <w:rtl/>
          </w:rPr>
          <w:t>‏14</w:t>
        </w:r>
        <w:r w:rsidR="00EA3966">
          <w:rPr>
            <w:rtl/>
          </w:rPr>
          <w:fldChar w:fldCharType="end"/>
        </w:r>
        <w:r w:rsidR="00EA3966">
          <w:rPr>
            <w:rFonts w:hint="cs"/>
            <w:rtl/>
          </w:rPr>
          <w:t xml:space="preserve">] </w:t>
        </w:r>
      </w:ins>
      <w:ins w:id="1022" w:author="Felix Krasnitsky" w:date="2020-05-31T17:59:00Z">
        <w:r>
          <w:rPr>
            <w:rtl/>
          </w:rPr>
          <w:t xml:space="preserve">ויחייבו אותנו לתפקוד מוגבר כרופאים דיגיטליים. במערך כזה וגם במציאות היום, המטופל הופך למטופל וירטואלי, כמו </w:t>
        </w:r>
        <w:del w:id="1023" w:author="Felix" w:date="2020-05-31T22:26:00Z">
          <w:r w:rsidDel="00EA3966">
            <w:delText>dave patient-e</w:delText>
          </w:r>
        </w:del>
      </w:ins>
      <w:ins w:id="1024" w:author="Felix" w:date="2020-05-31T22:26:00Z">
        <w:r w:rsidR="00EA3966">
          <w:t>ePatient Dave</w:t>
        </w:r>
      </w:ins>
      <w:ins w:id="1025" w:author="Felix Krasnitsky" w:date="2020-05-31T17:59:00Z">
        <w:del w:id="1026" w:author="Felix" w:date="2020-05-31T22:25:00Z">
          <w:r w:rsidDel="00EA3966">
            <w:delText>[ 17 ,]</w:delText>
          </w:r>
        </w:del>
      </w:ins>
      <w:ins w:id="1027" w:author="Felix" w:date="2020-05-31T22:25:00Z">
        <w:r w:rsidR="00EA3966">
          <w:rPr>
            <w:rFonts w:hint="cs"/>
            <w:rtl/>
          </w:rPr>
          <w:t xml:space="preserve"> </w:t>
        </w:r>
      </w:ins>
      <w:ins w:id="1028" w:author="Felix" w:date="2020-05-31T22:26:00Z">
        <w:r w:rsidR="00EA3966">
          <w:rPr>
            <w:rFonts w:hint="cs"/>
            <w:rtl/>
          </w:rPr>
          <w:t>[</w:t>
        </w:r>
        <w:r w:rsidR="00EA3966">
          <w:rPr>
            <w:rtl/>
          </w:rPr>
          <w:fldChar w:fldCharType="begin"/>
        </w:r>
        <w:r w:rsidR="00EA3966">
          <w:rPr>
            <w:rtl/>
          </w:rPr>
          <w:instrText xml:space="preserve"> </w:instrText>
        </w:r>
        <w:r w:rsidR="00EA3966">
          <w:rPr>
            <w:rFonts w:hint="cs"/>
          </w:rPr>
          <w:instrText>REF</w:instrText>
        </w:r>
        <w:r w:rsidR="00EA3966">
          <w:rPr>
            <w:rFonts w:hint="cs"/>
            <w:rtl/>
          </w:rPr>
          <w:instrText xml:space="preserve"> _</w:instrText>
        </w:r>
        <w:r w:rsidR="00EA3966">
          <w:rPr>
            <w:rFonts w:hint="cs"/>
          </w:rPr>
          <w:instrText>Ref41856414 \r \h</w:instrText>
        </w:r>
        <w:r w:rsidR="00EA3966">
          <w:rPr>
            <w:rtl/>
          </w:rPr>
          <w:instrText xml:space="preserve"> </w:instrText>
        </w:r>
        <w:r w:rsidR="00EA3966">
          <w:rPr>
            <w:rtl/>
          </w:rPr>
        </w:r>
      </w:ins>
      <w:r w:rsidR="00EA3966">
        <w:rPr>
          <w:rtl/>
        </w:rPr>
        <w:fldChar w:fldCharType="separate"/>
      </w:r>
      <w:ins w:id="1029" w:author="Felix" w:date="2020-05-31T22:26:00Z">
        <w:r w:rsidR="00EA3966">
          <w:rPr>
            <w:rtl/>
          </w:rPr>
          <w:t>‏15</w:t>
        </w:r>
        <w:r w:rsidR="00EA3966">
          <w:rPr>
            <w:rtl/>
          </w:rPr>
          <w:fldChar w:fldCharType="end"/>
        </w:r>
        <w:r w:rsidR="00EA3966">
          <w:rPr>
            <w:rFonts w:hint="cs"/>
            <w:rtl/>
          </w:rPr>
          <w:t xml:space="preserve">] </w:t>
        </w:r>
      </w:ins>
      <w:ins w:id="1030" w:author="Felix Krasnitsky" w:date="2020-05-31T17:59:00Z">
        <w:r>
          <w:rPr>
            <w:rtl/>
          </w:rPr>
          <w:t>מטופל שמספר כיצד באמצעות הכלים הדיגיטליים הפך לגורם העיקרי לריפוי מוצלח מסרטן שמטפליו לא מצאו לו פתרון. כדי לאמץ פרסונה של רופא דיגיטלי, עלינו לפתח מידה משמעותית של מיומנות דיגיטלית ותפקוד מיטבי בסביבה עתירת טכנולוגיה. מכיוון שתחום זה נמצא בגאות בלתי פוסקת, חוסר המעורבות והמיומנות של רופאי ישראל בו, מביא להגדלה קבועה ומדאיגה של הפער בין הציבור לרופאיו בתחום זה</w:t>
        </w:r>
        <w:del w:id="1031" w:author="Felix" w:date="2020-05-31T22:27:00Z">
          <w:r w:rsidDel="00EA3966">
            <w:delText>.</w:delText>
          </w:r>
        </w:del>
      </w:ins>
    </w:p>
    <w:p w14:paraId="279B7852" w14:textId="132B2ED1" w:rsidR="00EA3966" w:rsidRDefault="00F8114F">
      <w:pPr>
        <w:pStyle w:val="4"/>
        <w:rPr>
          <w:ins w:id="1032" w:author="Felix" w:date="2020-05-31T22:27:00Z"/>
        </w:rPr>
        <w:pPrChange w:id="1033" w:author="Felix Krasnitsky" w:date="2020-05-31T17:44:00Z">
          <w:pPr>
            <w:widowControl/>
            <w:bidi w:val="0"/>
            <w:adjustRightInd/>
            <w:spacing w:line="240" w:lineRule="auto"/>
            <w:textAlignment w:val="auto"/>
          </w:pPr>
        </w:pPrChange>
      </w:pPr>
      <w:bookmarkStart w:id="1034" w:name="_Toc41834672"/>
      <w:ins w:id="1035" w:author="Felix Krasnitsky" w:date="2020-05-31T16:29:00Z">
        <w:del w:id="1036" w:author="Felix" w:date="2020-05-31T22:27:00Z">
          <w:r w:rsidDel="00EA3966">
            <w:rPr>
              <w:rtl/>
            </w:rPr>
            <w:br w:type="page"/>
          </w:r>
        </w:del>
      </w:ins>
      <w:ins w:id="1037" w:author="Felix" w:date="2020-05-31T22:27:00Z">
        <w:r w:rsidR="00EA3966">
          <w:rPr>
            <w:rFonts w:hint="cs"/>
            <w:rtl/>
          </w:rPr>
          <w:t>.</w:t>
        </w:r>
      </w:ins>
    </w:p>
    <w:p w14:paraId="068A20CA" w14:textId="6046B29E" w:rsidR="00F8114F" w:rsidRDefault="00E60D25" w:rsidP="00EA3966">
      <w:pPr>
        <w:pStyle w:val="4"/>
        <w:rPr>
          <w:ins w:id="1038" w:author="Felix Krasnitsky" w:date="2020-05-31T16:29:00Z"/>
          <w:rtl/>
        </w:rPr>
        <w:pPrChange w:id="1039" w:author="Felix" w:date="2020-05-31T22:28:00Z">
          <w:pPr>
            <w:widowControl/>
            <w:bidi w:val="0"/>
            <w:adjustRightInd/>
            <w:spacing w:line="240" w:lineRule="auto"/>
            <w:textAlignment w:val="auto"/>
          </w:pPr>
        </w:pPrChange>
      </w:pPr>
      <w:ins w:id="1040" w:author="Felix Krasnitsky" w:date="2020-05-31T18:03:00Z">
        <w:r>
          <w:rPr>
            <w:rFonts w:hint="cs"/>
            <w:rtl/>
          </w:rPr>
          <w:t>ר</w:t>
        </w:r>
      </w:ins>
      <w:ins w:id="1041" w:author="Felix Krasnitsky" w:date="2020-05-31T18:02:00Z">
        <w:r w:rsidR="002B5E3F">
          <w:rPr>
            <w:rtl/>
          </w:rPr>
          <w:t>שתות חברתיות: הרשתות החברתיות והטלפוניה</w:t>
        </w:r>
        <w:r w:rsidR="002B5E3F">
          <w:t xml:space="preserve">/ </w:t>
        </w:r>
        <w:r w:rsidR="002B5E3F">
          <w:rPr>
            <w:rtl/>
          </w:rPr>
          <w:t xml:space="preserve">מחשוב הניידים חוברים לנוכחות מוגברת של רבים בעולם הווירטואלי. האם עבור הרפואה והרופאים הם אויב או ידיד? יש ברשתות יתרונות </w:t>
        </w:r>
        <w:del w:id="1042" w:author="Felix" w:date="2020-05-31T22:27:00Z">
          <w:r w:rsidR="002B5E3F" w:rsidDel="00EA3966">
            <w:rPr>
              <w:rtl/>
            </w:rPr>
            <w:delText>)</w:delText>
          </w:r>
        </w:del>
      </w:ins>
      <w:ins w:id="1043" w:author="Felix" w:date="2020-05-31T22:27:00Z">
        <w:r w:rsidR="00EA3966">
          <w:rPr>
            <w:rFonts w:hint="cs"/>
            <w:rtl/>
          </w:rPr>
          <w:t>(</w:t>
        </w:r>
      </w:ins>
      <w:ins w:id="1044" w:author="Felix Krasnitsky" w:date="2020-05-31T18:02:00Z">
        <w:r w:rsidR="002B5E3F">
          <w:rPr>
            <w:rtl/>
          </w:rPr>
          <w:t>לדוגמה, קידום בריאות</w:t>
        </w:r>
        <w:r w:rsidR="002B5E3F">
          <w:t xml:space="preserve">, </w:t>
        </w:r>
        <w:r w:rsidR="002B5E3F">
          <w:rPr>
            <w:rtl/>
          </w:rPr>
          <w:t>ניטור מחלות כרוניות והעצמת מטופלים</w:t>
        </w:r>
        <w:del w:id="1045" w:author="Felix" w:date="2020-05-31T22:27:00Z">
          <w:r w:rsidR="002B5E3F" w:rsidDel="00EA3966">
            <w:rPr>
              <w:rtl/>
            </w:rPr>
            <w:delText>(</w:delText>
          </w:r>
        </w:del>
      </w:ins>
      <w:ins w:id="1046" w:author="Felix" w:date="2020-05-31T22:27:00Z">
        <w:r w:rsidR="00EA3966">
          <w:rPr>
            <w:rFonts w:hint="cs"/>
            <w:rtl/>
          </w:rPr>
          <w:t>)</w:t>
        </w:r>
      </w:ins>
      <w:ins w:id="1047" w:author="Felix Krasnitsky" w:date="2020-05-31T18:02:00Z">
        <w:r w:rsidR="002B5E3F">
          <w:rPr>
            <w:rtl/>
          </w:rPr>
          <w:t xml:space="preserve">, ולא מעט חסרונות </w:t>
        </w:r>
        <w:del w:id="1048" w:author="Felix" w:date="2020-05-31T22:27:00Z">
          <w:r w:rsidR="002B5E3F" w:rsidDel="00EA3966">
            <w:rPr>
              <w:rtl/>
            </w:rPr>
            <w:delText>)</w:delText>
          </w:r>
        </w:del>
      </w:ins>
      <w:ins w:id="1049" w:author="Felix" w:date="2020-05-31T22:27:00Z">
        <w:r w:rsidR="00EA3966">
          <w:rPr>
            <w:rFonts w:hint="cs"/>
            <w:rtl/>
          </w:rPr>
          <w:t>(</w:t>
        </w:r>
      </w:ins>
      <w:ins w:id="1050" w:author="Felix Krasnitsky" w:date="2020-05-31T18:02:00Z">
        <w:r w:rsidR="002B5E3F">
          <w:rPr>
            <w:rtl/>
          </w:rPr>
          <w:t>לדוגמה, גבולות, סודיות</w:t>
        </w:r>
        <w:del w:id="1051" w:author="Felix" w:date="2020-05-31T22:27:00Z">
          <w:r w:rsidR="002B5E3F" w:rsidDel="00EA3966">
            <w:rPr>
              <w:rtl/>
            </w:rPr>
            <w:delText>(</w:delText>
          </w:r>
        </w:del>
      </w:ins>
      <w:ins w:id="1052" w:author="Felix" w:date="2020-05-31T22:27:00Z">
        <w:r w:rsidR="00EA3966">
          <w:rPr>
            <w:rFonts w:hint="cs"/>
            <w:rtl/>
          </w:rPr>
          <w:t>)</w:t>
        </w:r>
      </w:ins>
      <w:ins w:id="1053" w:author="Felix Krasnitsky" w:date="2020-05-31T18:02:00Z">
        <w:r w:rsidR="002B5E3F">
          <w:rPr>
            <w:rtl/>
          </w:rPr>
          <w:t>.</w:t>
        </w:r>
        <w:del w:id="1054" w:author="Felix" w:date="2020-05-31T22:28:00Z">
          <w:r w:rsidR="002B5E3F" w:rsidDel="00EA3966">
            <w:rPr>
              <w:rtl/>
            </w:rPr>
            <w:delText xml:space="preserve"> מה, לדוגמה, עושים כשמטופל מבקש להיות ״חבר״ בפייסבוק? ]18</w:delText>
          </w:r>
          <w:r w:rsidR="002B5E3F" w:rsidDel="00EA3966">
            <w:delText xml:space="preserve"> .]</w:delText>
          </w:r>
        </w:del>
        <w:r w:rsidR="002B5E3F">
          <w:t xml:space="preserve"> </w:t>
        </w:r>
        <w:r w:rsidR="002B5E3F">
          <w:rPr>
            <w:rtl/>
          </w:rPr>
          <w:t>רשימת הסוגיות שהרשתות החברתיות מציבה בפנינו היא ארוכה ביותר</w:t>
        </w:r>
      </w:ins>
      <w:ins w:id="1055" w:author="Felix" w:date="2020-05-31T22:28:00Z">
        <w:r w:rsidR="00EA3966">
          <w:rPr>
            <w:rFonts w:hint="cs"/>
            <w:rtl/>
          </w:rPr>
          <w:t>.</w:t>
        </w:r>
      </w:ins>
      <w:ins w:id="1056" w:author="Felix Krasnitsky" w:date="2020-05-31T18:02:00Z">
        <w:del w:id="1057" w:author="Felix" w:date="2020-05-31T22:28:00Z">
          <w:r w:rsidR="002B5E3F" w:rsidDel="00EA3966">
            <w:rPr>
              <w:rtl/>
            </w:rPr>
            <w:delText>. מורה נבוכים לרופא ברשתות חברתיות מספקות הנחיות כמו זו של ההסתדרות הרפואית בישראל והמוסד המקביל לו בארצות הברית ]19 .]דומה גם שהעיסוק בשאלות אלו במסגרות ההכשרה והבקרה של רופאים הוא מזערי</w:delText>
          </w:r>
          <w:r w:rsidR="002B5E3F" w:rsidDel="00EA3966">
            <w:delText>.</w:delText>
          </w:r>
        </w:del>
      </w:ins>
    </w:p>
    <w:p w14:paraId="32CE3853" w14:textId="77777777" w:rsidR="002B5E3F" w:rsidRDefault="002B5E3F">
      <w:pPr>
        <w:widowControl/>
        <w:bidi w:val="0"/>
        <w:adjustRightInd/>
        <w:spacing w:line="240" w:lineRule="auto"/>
        <w:textAlignment w:val="auto"/>
        <w:rPr>
          <w:ins w:id="1058" w:author="Felix Krasnitsky" w:date="2020-05-31T18:02:00Z"/>
          <w:highlight w:val="yellow"/>
          <w:rtl/>
        </w:rPr>
      </w:pPr>
      <w:ins w:id="1059" w:author="Felix Krasnitsky" w:date="2020-05-31T18:02:00Z">
        <w:r>
          <w:rPr>
            <w:highlight w:val="yellow"/>
            <w:rtl/>
          </w:rPr>
          <w:br w:type="page"/>
        </w:r>
      </w:ins>
    </w:p>
    <w:p w14:paraId="4FA533FF" w14:textId="3714C4CA" w:rsidR="00044EA9" w:rsidRPr="00F8114F" w:rsidRDefault="00044EA9">
      <w:pPr>
        <w:pStyle w:val="2"/>
        <w:ind w:left="990" w:hanging="630"/>
        <w:rPr>
          <w:ins w:id="1060" w:author="user" w:date="2020-05-29T13:49:00Z"/>
          <w:highlight w:val="yellow"/>
          <w:rPrChange w:id="1061" w:author="Felix Krasnitsky" w:date="2020-05-31T16:34:00Z">
            <w:rPr>
              <w:ins w:id="1062" w:author="user" w:date="2020-05-29T13:49:00Z"/>
            </w:rPr>
          </w:rPrChange>
        </w:rPr>
        <w:pPrChange w:id="1063" w:author="user" w:date="2020-05-29T18:00:00Z">
          <w:pPr/>
        </w:pPrChange>
      </w:pPr>
      <w:ins w:id="1064" w:author="user" w:date="2020-05-29T13:46:00Z">
        <w:r w:rsidRPr="00F8114F">
          <w:rPr>
            <w:highlight w:val="yellow"/>
            <w:rtl/>
            <w:rPrChange w:id="1065" w:author="Felix Krasnitsky" w:date="2020-05-31T16:34:00Z">
              <w:rPr>
                <w:rtl/>
              </w:rPr>
            </w:rPrChange>
          </w:rPr>
          <w:lastRenderedPageBreak/>
          <w:t>סיכום סקר הספרות</w:t>
        </w:r>
      </w:ins>
      <w:bookmarkEnd w:id="1034"/>
    </w:p>
    <w:p w14:paraId="25DA1051" w14:textId="77777777" w:rsidR="00796454" w:rsidRDefault="00796454">
      <w:pPr>
        <w:rPr>
          <w:ins w:id="1066" w:author="user" w:date="2020-05-29T13:49:00Z"/>
          <w:rtl/>
        </w:rPr>
        <w:pPrChange w:id="1067" w:author="Felix Krasnitsky" w:date="2020-05-31T16:34:00Z">
          <w:pPr/>
        </w:pPrChange>
      </w:pPr>
    </w:p>
    <w:p w14:paraId="39B0B97C" w14:textId="77777777" w:rsidR="00796454" w:rsidRDefault="00796454">
      <w:pPr>
        <w:rPr>
          <w:ins w:id="1068" w:author="user" w:date="2020-05-29T13:48:00Z"/>
          <w:rtl/>
        </w:rPr>
        <w:pPrChange w:id="1069" w:author="Felix Krasnitsky" w:date="2020-05-31T16:34:00Z">
          <w:pPr/>
        </w:pPrChange>
      </w:pPr>
    </w:p>
    <w:p w14:paraId="21DED9A6" w14:textId="77777777" w:rsidR="00B3074E" w:rsidRDefault="00B3074E">
      <w:pPr>
        <w:widowControl/>
        <w:bidi w:val="0"/>
        <w:adjustRightInd/>
        <w:spacing w:line="240" w:lineRule="auto"/>
        <w:jc w:val="right"/>
        <w:textAlignment w:val="auto"/>
        <w:rPr>
          <w:ins w:id="1070" w:author="Felix Krasnitsky" w:date="2020-05-31T15:23:00Z"/>
          <w:highlight w:val="yellow"/>
          <w:rtl/>
        </w:rPr>
        <w:pPrChange w:id="1071" w:author="Felix Krasnitsky" w:date="2020-05-31T16:34:00Z">
          <w:pPr>
            <w:widowControl/>
            <w:bidi w:val="0"/>
            <w:adjustRightInd/>
            <w:spacing w:line="240" w:lineRule="auto"/>
            <w:textAlignment w:val="auto"/>
          </w:pPr>
        </w:pPrChange>
      </w:pPr>
      <w:ins w:id="1072" w:author="Felix Krasnitsky" w:date="2020-05-31T15:23:00Z">
        <w:r>
          <w:rPr>
            <w:highlight w:val="yellow"/>
            <w:rtl/>
          </w:rPr>
          <w:br w:type="page"/>
        </w:r>
      </w:ins>
    </w:p>
    <w:p w14:paraId="0B4D7FC4" w14:textId="7DDCFCE5" w:rsidR="00796454" w:rsidRPr="004C3900" w:rsidRDefault="00796454">
      <w:pPr>
        <w:pStyle w:val="1"/>
        <w:rPr>
          <w:ins w:id="1073" w:author="user" w:date="2020-05-29T13:49:00Z"/>
          <w:highlight w:val="yellow"/>
          <w:rtl/>
          <w:rPrChange w:id="1074" w:author="user" w:date="2020-05-29T18:01:00Z">
            <w:rPr>
              <w:ins w:id="1075" w:author="user" w:date="2020-05-29T13:49:00Z"/>
              <w:rtl/>
            </w:rPr>
          </w:rPrChange>
        </w:rPr>
        <w:pPrChange w:id="1076" w:author="user" w:date="2020-05-29T18:00:00Z">
          <w:pPr>
            <w:pStyle w:val="1"/>
          </w:pPr>
        </w:pPrChange>
      </w:pPr>
      <w:bookmarkStart w:id="1077" w:name="_Toc41834673"/>
      <w:ins w:id="1078" w:author="user" w:date="2020-05-29T13:49:00Z">
        <w:r w:rsidRPr="004C3900">
          <w:rPr>
            <w:highlight w:val="yellow"/>
            <w:rtl/>
            <w:rPrChange w:id="1079" w:author="user" w:date="2020-05-29T18:01:00Z">
              <w:rPr>
                <w:rtl/>
              </w:rPr>
            </w:rPrChange>
          </w:rPr>
          <w:lastRenderedPageBreak/>
          <w:t>מתודולוגיה ראשונית</w:t>
        </w:r>
        <w:bookmarkEnd w:id="1077"/>
      </w:ins>
    </w:p>
    <w:p w14:paraId="372B414B" w14:textId="4194115F" w:rsidR="00796454" w:rsidRPr="004C3900" w:rsidRDefault="00796454">
      <w:pPr>
        <w:pStyle w:val="2"/>
        <w:ind w:left="990" w:hanging="630"/>
        <w:rPr>
          <w:ins w:id="1080" w:author="user" w:date="2020-05-29T13:49:00Z"/>
          <w:highlight w:val="yellow"/>
          <w:rtl/>
          <w:rPrChange w:id="1081" w:author="user" w:date="2020-05-29T18:01:00Z">
            <w:rPr>
              <w:ins w:id="1082" w:author="user" w:date="2020-05-29T13:49:00Z"/>
              <w:rtl/>
            </w:rPr>
          </w:rPrChange>
        </w:rPr>
        <w:pPrChange w:id="1083" w:author="user" w:date="2020-05-29T18:00:00Z">
          <w:pPr>
            <w:pStyle w:val="1"/>
          </w:pPr>
        </w:pPrChange>
      </w:pPr>
      <w:bookmarkStart w:id="1084" w:name="_Toc41834674"/>
      <w:ins w:id="1085" w:author="user" w:date="2020-05-29T13:49:00Z">
        <w:r w:rsidRPr="004C3900">
          <w:rPr>
            <w:rFonts w:hint="eastAsia"/>
            <w:highlight w:val="yellow"/>
            <w:rtl/>
            <w:rPrChange w:id="1086" w:author="user" w:date="2020-05-29T18:01:00Z">
              <w:rPr>
                <w:rFonts w:hint="eastAsia"/>
                <w:rtl/>
              </w:rPr>
            </w:rPrChange>
          </w:rPr>
          <w:t>מערך</w:t>
        </w:r>
        <w:r w:rsidRPr="004C3900">
          <w:rPr>
            <w:highlight w:val="yellow"/>
            <w:rtl/>
            <w:rPrChange w:id="1087" w:author="user" w:date="2020-05-29T18:01:00Z">
              <w:rPr>
                <w:rtl/>
              </w:rPr>
            </w:rPrChange>
          </w:rPr>
          <w:t xml:space="preserve"> המחקר, אוכלוסיית המחקר (אם רלבנטי – הארגונים שיכללו במחקר).</w:t>
        </w:r>
        <w:bookmarkEnd w:id="1084"/>
      </w:ins>
    </w:p>
    <w:p w14:paraId="1174B1D7" w14:textId="40477D37" w:rsidR="00796454" w:rsidRPr="004C3900" w:rsidRDefault="00796454">
      <w:pPr>
        <w:pStyle w:val="2"/>
        <w:ind w:left="990" w:hanging="630"/>
        <w:rPr>
          <w:ins w:id="1088" w:author="user" w:date="2020-05-29T13:49:00Z"/>
          <w:highlight w:val="yellow"/>
          <w:rtl/>
          <w:rPrChange w:id="1089" w:author="user" w:date="2020-05-29T18:01:00Z">
            <w:rPr>
              <w:ins w:id="1090" w:author="user" w:date="2020-05-29T13:49:00Z"/>
              <w:rtl/>
            </w:rPr>
          </w:rPrChange>
        </w:rPr>
        <w:pPrChange w:id="1091" w:author="user" w:date="2020-05-29T18:00:00Z">
          <w:pPr>
            <w:pStyle w:val="1"/>
          </w:pPr>
        </w:pPrChange>
      </w:pPr>
      <w:bookmarkStart w:id="1092" w:name="_Toc41834675"/>
      <w:ins w:id="1093" w:author="user" w:date="2020-05-29T13:49:00Z">
        <w:r w:rsidRPr="004C3900">
          <w:rPr>
            <w:rFonts w:hint="eastAsia"/>
            <w:highlight w:val="yellow"/>
            <w:rtl/>
            <w:rPrChange w:id="1094" w:author="user" w:date="2020-05-29T18:01:00Z">
              <w:rPr>
                <w:rFonts w:hint="eastAsia"/>
                <w:rtl/>
              </w:rPr>
            </w:rPrChange>
          </w:rPr>
          <w:t>הפרדיגמה</w:t>
        </w:r>
        <w:r w:rsidRPr="004C3900">
          <w:rPr>
            <w:highlight w:val="yellow"/>
            <w:rtl/>
            <w:rPrChange w:id="1095" w:author="user" w:date="2020-05-29T18:01:00Z">
              <w:rPr>
                <w:rtl/>
              </w:rPr>
            </w:rPrChange>
          </w:rPr>
          <w:t xml:space="preserve"> המחקרית – מחקר כמותי או איכותי או משולב. לנמק!</w:t>
        </w:r>
        <w:bookmarkEnd w:id="1092"/>
      </w:ins>
    </w:p>
    <w:p w14:paraId="44D7458B" w14:textId="71B2C65A" w:rsidR="00796454" w:rsidRPr="004C3900" w:rsidRDefault="00796454">
      <w:pPr>
        <w:pStyle w:val="2"/>
        <w:ind w:left="990" w:hanging="630"/>
        <w:rPr>
          <w:ins w:id="1096" w:author="user" w:date="2020-05-29T13:49:00Z"/>
          <w:highlight w:val="yellow"/>
          <w:rtl/>
          <w:rPrChange w:id="1097" w:author="user" w:date="2020-05-29T18:01:00Z">
            <w:rPr>
              <w:ins w:id="1098" w:author="user" w:date="2020-05-29T13:49:00Z"/>
              <w:rtl/>
            </w:rPr>
          </w:rPrChange>
        </w:rPr>
        <w:pPrChange w:id="1099" w:author="user" w:date="2020-05-29T18:00:00Z">
          <w:pPr>
            <w:pStyle w:val="1"/>
          </w:pPr>
        </w:pPrChange>
      </w:pPr>
      <w:bookmarkStart w:id="1100" w:name="_Toc41834676"/>
      <w:ins w:id="1101" w:author="user" w:date="2020-05-29T13:49:00Z">
        <w:r w:rsidRPr="004C3900">
          <w:rPr>
            <w:rFonts w:hint="eastAsia"/>
            <w:highlight w:val="yellow"/>
            <w:rtl/>
            <w:rPrChange w:id="1102" w:author="user" w:date="2020-05-29T18:01:00Z">
              <w:rPr>
                <w:rFonts w:hint="eastAsia"/>
                <w:rtl/>
              </w:rPr>
            </w:rPrChange>
          </w:rPr>
          <w:t>תכנון</w:t>
        </w:r>
        <w:r w:rsidRPr="004C3900">
          <w:rPr>
            <w:highlight w:val="yellow"/>
            <w:rtl/>
            <w:rPrChange w:id="1103" w:author="user" w:date="2020-05-29T18:01:00Z">
              <w:rPr>
                <w:rtl/>
              </w:rPr>
            </w:rPrChange>
          </w:rPr>
          <w:t xml:space="preserve"> מחקר גישוש (אם קיים).</w:t>
        </w:r>
        <w:bookmarkEnd w:id="1100"/>
        <w:r w:rsidRPr="004C3900">
          <w:rPr>
            <w:highlight w:val="yellow"/>
            <w:rtl/>
            <w:rPrChange w:id="1104" w:author="user" w:date="2020-05-29T18:01:00Z">
              <w:rPr>
                <w:rtl/>
              </w:rPr>
            </w:rPrChange>
          </w:rPr>
          <w:t xml:space="preserve"> </w:t>
        </w:r>
      </w:ins>
    </w:p>
    <w:p w14:paraId="1193C76E" w14:textId="05BA9AB0" w:rsidR="00796454" w:rsidRPr="004C3900" w:rsidRDefault="00796454">
      <w:pPr>
        <w:pStyle w:val="2"/>
        <w:ind w:left="990" w:hanging="630"/>
        <w:rPr>
          <w:ins w:id="1105" w:author="user" w:date="2020-05-29T13:49:00Z"/>
          <w:highlight w:val="yellow"/>
          <w:rtl/>
          <w:rPrChange w:id="1106" w:author="user" w:date="2020-05-29T18:01:00Z">
            <w:rPr>
              <w:ins w:id="1107" w:author="user" w:date="2020-05-29T13:49:00Z"/>
              <w:rtl/>
            </w:rPr>
          </w:rPrChange>
        </w:rPr>
        <w:pPrChange w:id="1108" w:author="user" w:date="2020-05-29T18:00:00Z">
          <w:pPr>
            <w:pStyle w:val="1"/>
          </w:pPr>
        </w:pPrChange>
      </w:pPr>
      <w:bookmarkStart w:id="1109" w:name="_Toc41834677"/>
      <w:ins w:id="1110" w:author="user" w:date="2020-05-29T13:49:00Z">
        <w:r w:rsidRPr="004C3900">
          <w:rPr>
            <w:rFonts w:hint="eastAsia"/>
            <w:highlight w:val="yellow"/>
            <w:rtl/>
            <w:rPrChange w:id="1111" w:author="user" w:date="2020-05-29T18:01:00Z">
              <w:rPr>
                <w:rFonts w:hint="eastAsia"/>
                <w:rtl/>
              </w:rPr>
            </w:rPrChange>
          </w:rPr>
          <w:t>המדגם</w:t>
        </w:r>
        <w:r w:rsidRPr="004C3900">
          <w:rPr>
            <w:highlight w:val="yellow"/>
            <w:rtl/>
            <w:rPrChange w:id="1112" w:author="user" w:date="2020-05-29T18:01:00Z">
              <w:rPr>
                <w:rtl/>
              </w:rPr>
            </w:rPrChange>
          </w:rPr>
          <w:t xml:space="preserve"> – (במחקר כמותי בו מתוכנן מדגם): מה יהיה גודל המדגם ומדוע? איך ייבחרו הנבדקים? במחקר איכותי: מי יהיו הנבדקים וכיצד ייבחרו?</w:t>
        </w:r>
        <w:bookmarkEnd w:id="1109"/>
      </w:ins>
    </w:p>
    <w:p w14:paraId="2F245496" w14:textId="33C17516" w:rsidR="006D7368" w:rsidRPr="004C3900" w:rsidRDefault="006D7368">
      <w:pPr>
        <w:pStyle w:val="2"/>
        <w:ind w:left="990" w:hanging="630"/>
        <w:rPr>
          <w:ins w:id="1113" w:author="user" w:date="2020-05-29T13:51:00Z"/>
          <w:highlight w:val="yellow"/>
          <w:rtl/>
          <w:rPrChange w:id="1114" w:author="user" w:date="2020-05-29T18:01:00Z">
            <w:rPr>
              <w:ins w:id="1115" w:author="user" w:date="2020-05-29T13:51:00Z"/>
              <w:rtl/>
            </w:rPr>
          </w:rPrChange>
        </w:rPr>
        <w:pPrChange w:id="1116" w:author="user" w:date="2020-05-29T18:00:00Z">
          <w:pPr>
            <w:pStyle w:val="1"/>
          </w:pPr>
        </w:pPrChange>
      </w:pPr>
      <w:bookmarkStart w:id="1117" w:name="_Toc41834678"/>
      <w:ins w:id="1118" w:author="user" w:date="2020-05-29T13:51:00Z">
        <w:r w:rsidRPr="004C3900">
          <w:rPr>
            <w:rFonts w:hint="eastAsia"/>
            <w:highlight w:val="yellow"/>
            <w:rtl/>
            <w:rPrChange w:id="1119" w:author="user" w:date="2020-05-29T18:01:00Z">
              <w:rPr>
                <w:rFonts w:hint="eastAsia"/>
                <w:rtl/>
              </w:rPr>
            </w:rPrChange>
          </w:rPr>
          <w:t>שיטת</w:t>
        </w:r>
        <w:r w:rsidRPr="004C3900">
          <w:rPr>
            <w:highlight w:val="yellow"/>
            <w:rtl/>
            <w:rPrChange w:id="1120" w:author="user" w:date="2020-05-29T18:01:00Z">
              <w:rPr>
                <w:rtl/>
              </w:rPr>
            </w:rPrChange>
          </w:rPr>
          <w:t xml:space="preserve"> המחקר – במחקר כמותי, מה תהיה שיטת המחקר (ניסוי, סקר, מחקר קורלטיבי וכד')?</w:t>
        </w:r>
        <w:bookmarkEnd w:id="1117"/>
      </w:ins>
    </w:p>
    <w:p w14:paraId="1FCDCBF8" w14:textId="5F8FAAC3" w:rsidR="006D7368" w:rsidRPr="004C3900" w:rsidRDefault="006D7368">
      <w:pPr>
        <w:pStyle w:val="2"/>
        <w:ind w:left="990" w:hanging="630"/>
        <w:rPr>
          <w:ins w:id="1121" w:author="user" w:date="2020-05-29T13:51:00Z"/>
          <w:highlight w:val="yellow"/>
          <w:rtl/>
          <w:rPrChange w:id="1122" w:author="user" w:date="2020-05-29T18:01:00Z">
            <w:rPr>
              <w:ins w:id="1123" w:author="user" w:date="2020-05-29T13:51:00Z"/>
              <w:rtl/>
            </w:rPr>
          </w:rPrChange>
        </w:rPr>
        <w:pPrChange w:id="1124" w:author="user" w:date="2020-05-29T18:00:00Z">
          <w:pPr>
            <w:pStyle w:val="1"/>
          </w:pPr>
        </w:pPrChange>
      </w:pPr>
      <w:bookmarkStart w:id="1125" w:name="_Toc41834679"/>
      <w:ins w:id="1126" w:author="user" w:date="2020-05-29T13:51:00Z">
        <w:r w:rsidRPr="004C3900">
          <w:rPr>
            <w:rFonts w:hint="eastAsia"/>
            <w:highlight w:val="yellow"/>
            <w:rtl/>
            <w:rPrChange w:id="1127" w:author="user" w:date="2020-05-29T18:01:00Z">
              <w:rPr>
                <w:rFonts w:hint="eastAsia"/>
                <w:rtl/>
              </w:rPr>
            </w:rPrChange>
          </w:rPr>
          <w:t>כלי</w:t>
        </w:r>
        <w:r w:rsidRPr="004C3900">
          <w:rPr>
            <w:highlight w:val="yellow"/>
            <w:rtl/>
            <w:rPrChange w:id="1128" w:author="user" w:date="2020-05-29T18:01:00Z">
              <w:rPr>
                <w:rtl/>
              </w:rPr>
            </w:rPrChange>
          </w:rPr>
          <w:t xml:space="preserve"> איסוף הנתונים – מדידות: היכן ואיך? שאלונים: כמה? איזה? מסמכים? סוג הראיונות (למשל, חצי מובנים) וסוג התצפיות (למשל, הצופה המשתתף) עם נימוקים להצדקתם.</w:t>
        </w:r>
        <w:bookmarkEnd w:id="1125"/>
        <w:r w:rsidRPr="004C3900">
          <w:rPr>
            <w:highlight w:val="yellow"/>
            <w:rtl/>
            <w:rPrChange w:id="1129" w:author="user" w:date="2020-05-29T18:01:00Z">
              <w:rPr>
                <w:rtl/>
              </w:rPr>
            </w:rPrChange>
          </w:rPr>
          <w:t xml:space="preserve"> </w:t>
        </w:r>
      </w:ins>
    </w:p>
    <w:p w14:paraId="3516BBE4" w14:textId="447055F2" w:rsidR="006D7368" w:rsidRPr="004C3900" w:rsidRDefault="006D7368">
      <w:pPr>
        <w:pStyle w:val="2"/>
        <w:ind w:left="990" w:hanging="630"/>
        <w:rPr>
          <w:ins w:id="1130" w:author="user" w:date="2020-05-29T13:51:00Z"/>
          <w:highlight w:val="yellow"/>
          <w:rtl/>
          <w:rPrChange w:id="1131" w:author="user" w:date="2020-05-29T18:01:00Z">
            <w:rPr>
              <w:ins w:id="1132" w:author="user" w:date="2020-05-29T13:51:00Z"/>
              <w:rtl/>
            </w:rPr>
          </w:rPrChange>
        </w:rPr>
        <w:pPrChange w:id="1133" w:author="user" w:date="2020-05-29T18:00:00Z">
          <w:pPr>
            <w:pStyle w:val="1"/>
          </w:pPr>
        </w:pPrChange>
      </w:pPr>
      <w:bookmarkStart w:id="1134" w:name="_Toc41834680"/>
      <w:ins w:id="1135" w:author="user" w:date="2020-05-29T13:51:00Z">
        <w:r w:rsidRPr="004C3900">
          <w:rPr>
            <w:rFonts w:hint="eastAsia"/>
            <w:highlight w:val="yellow"/>
            <w:rtl/>
            <w:rPrChange w:id="1136" w:author="user" w:date="2020-05-29T18:01:00Z">
              <w:rPr>
                <w:rFonts w:hint="eastAsia"/>
                <w:rtl/>
              </w:rPr>
            </w:rPrChange>
          </w:rPr>
          <w:t>כלי</w:t>
        </w:r>
        <w:r w:rsidRPr="004C3900">
          <w:rPr>
            <w:highlight w:val="yellow"/>
            <w:rtl/>
            <w:rPrChange w:id="1137" w:author="user" w:date="2020-05-29T18:01:00Z">
              <w:rPr>
                <w:rtl/>
              </w:rPr>
            </w:rPrChange>
          </w:rPr>
          <w:t xml:space="preserve"> מחקר נוספים (מה שרלבנטי) – סימולציות, מודלים, פיתוחים </w:t>
        </w:r>
        <w:r w:rsidRPr="004C3900">
          <w:rPr>
            <w:rFonts w:hint="eastAsia"/>
            <w:highlight w:val="yellow"/>
            <w:rtl/>
            <w:rPrChange w:id="1138" w:author="user" w:date="2020-05-29T18:01:00Z">
              <w:rPr>
                <w:rFonts w:hint="eastAsia"/>
                <w:rtl/>
              </w:rPr>
            </w:rPrChange>
          </w:rPr>
          <w:t>מתימטיים</w:t>
        </w:r>
        <w:r w:rsidRPr="004C3900">
          <w:rPr>
            <w:highlight w:val="yellow"/>
            <w:rtl/>
            <w:rPrChange w:id="1139" w:author="user" w:date="2020-05-29T18:01:00Z">
              <w:rPr>
                <w:rtl/>
              </w:rPr>
            </w:rPrChange>
          </w:rPr>
          <w:t xml:space="preserve">, </w:t>
        </w:r>
        <w:r w:rsidRPr="004C3900">
          <w:rPr>
            <w:rFonts w:hint="eastAsia"/>
            <w:highlight w:val="yellow"/>
            <w:rtl/>
            <w:rPrChange w:id="1140" w:author="user" w:date="2020-05-29T18:01:00Z">
              <w:rPr>
                <w:rFonts w:hint="eastAsia"/>
                <w:rtl/>
              </w:rPr>
            </w:rPrChange>
          </w:rPr>
          <w:t>תוכנות</w:t>
        </w:r>
        <w:r w:rsidRPr="004C3900">
          <w:rPr>
            <w:highlight w:val="yellow"/>
            <w:rtl/>
            <w:rPrChange w:id="1141" w:author="user" w:date="2020-05-29T18:01:00Z">
              <w:rPr>
                <w:rtl/>
              </w:rPr>
            </w:rPrChange>
          </w:rPr>
          <w:t xml:space="preserve">, </w:t>
        </w:r>
        <w:r w:rsidRPr="004C3900">
          <w:rPr>
            <w:rFonts w:hint="eastAsia"/>
            <w:highlight w:val="yellow"/>
            <w:rtl/>
            <w:rPrChange w:id="1142" w:author="user" w:date="2020-05-29T18:01:00Z">
              <w:rPr>
                <w:rFonts w:hint="eastAsia"/>
                <w:rtl/>
              </w:rPr>
            </w:rPrChange>
          </w:rPr>
          <w:t>כלי</w:t>
        </w:r>
        <w:r w:rsidRPr="004C3900">
          <w:rPr>
            <w:highlight w:val="yellow"/>
            <w:rtl/>
            <w:rPrChange w:id="1143" w:author="user" w:date="2020-05-29T18:01:00Z">
              <w:rPr>
                <w:rtl/>
              </w:rPr>
            </w:rPrChange>
          </w:rPr>
          <w:t xml:space="preserve"> </w:t>
        </w:r>
        <w:r w:rsidRPr="004C3900">
          <w:rPr>
            <w:rFonts w:hint="eastAsia"/>
            <w:highlight w:val="yellow"/>
            <w:rtl/>
            <w:rPrChange w:id="1144" w:author="user" w:date="2020-05-29T18:01:00Z">
              <w:rPr>
                <w:rFonts w:hint="eastAsia"/>
                <w:rtl/>
              </w:rPr>
            </w:rPrChange>
          </w:rPr>
          <w:t>קבלת</w:t>
        </w:r>
        <w:r w:rsidRPr="004C3900">
          <w:rPr>
            <w:highlight w:val="yellow"/>
            <w:rtl/>
            <w:rPrChange w:id="1145" w:author="user" w:date="2020-05-29T18:01:00Z">
              <w:rPr>
                <w:rtl/>
              </w:rPr>
            </w:rPrChange>
          </w:rPr>
          <w:t xml:space="preserve"> </w:t>
        </w:r>
        <w:r w:rsidRPr="004C3900">
          <w:rPr>
            <w:rFonts w:hint="eastAsia"/>
            <w:highlight w:val="yellow"/>
            <w:rtl/>
            <w:rPrChange w:id="1146" w:author="user" w:date="2020-05-29T18:01:00Z">
              <w:rPr>
                <w:rFonts w:hint="eastAsia"/>
                <w:rtl/>
              </w:rPr>
            </w:rPrChange>
          </w:rPr>
          <w:t>החלטות</w:t>
        </w:r>
        <w:r w:rsidRPr="004C3900">
          <w:rPr>
            <w:highlight w:val="yellow"/>
            <w:rtl/>
            <w:rPrChange w:id="1147" w:author="user" w:date="2020-05-29T18:01:00Z">
              <w:rPr>
                <w:rtl/>
              </w:rPr>
            </w:rPrChange>
          </w:rPr>
          <w:t xml:space="preserve"> </w:t>
        </w:r>
        <w:r w:rsidRPr="004C3900">
          <w:rPr>
            <w:rFonts w:hint="eastAsia"/>
            <w:highlight w:val="yellow"/>
            <w:rtl/>
            <w:rPrChange w:id="1148" w:author="user" w:date="2020-05-29T18:01:00Z">
              <w:rPr>
                <w:rFonts w:hint="eastAsia"/>
                <w:rtl/>
              </w:rPr>
            </w:rPrChange>
          </w:rPr>
          <w:t>ובחירת</w:t>
        </w:r>
        <w:r w:rsidRPr="004C3900">
          <w:rPr>
            <w:highlight w:val="yellow"/>
            <w:rtl/>
            <w:rPrChange w:id="1149" w:author="user" w:date="2020-05-29T18:01:00Z">
              <w:rPr>
                <w:rtl/>
              </w:rPr>
            </w:rPrChange>
          </w:rPr>
          <w:t xml:space="preserve"> </w:t>
        </w:r>
        <w:r w:rsidRPr="004C3900">
          <w:rPr>
            <w:rFonts w:hint="eastAsia"/>
            <w:highlight w:val="yellow"/>
            <w:rtl/>
            <w:rPrChange w:id="1150" w:author="user" w:date="2020-05-29T18:01:00Z">
              <w:rPr>
                <w:rFonts w:hint="eastAsia"/>
                <w:rtl/>
              </w:rPr>
            </w:rPrChange>
          </w:rPr>
          <w:t>חלופות</w:t>
        </w:r>
        <w:r w:rsidRPr="004C3900">
          <w:rPr>
            <w:highlight w:val="yellow"/>
            <w:rtl/>
            <w:rPrChange w:id="1151" w:author="user" w:date="2020-05-29T18:01:00Z">
              <w:rPr>
                <w:rtl/>
              </w:rPr>
            </w:rPrChange>
          </w:rPr>
          <w:t xml:space="preserve">, </w:t>
        </w:r>
        <w:r w:rsidRPr="004C3900">
          <w:rPr>
            <w:rFonts w:hint="eastAsia"/>
            <w:highlight w:val="yellow"/>
            <w:rtl/>
            <w:rPrChange w:id="1152" w:author="user" w:date="2020-05-29T18:01:00Z">
              <w:rPr>
                <w:rFonts w:hint="eastAsia"/>
                <w:rtl/>
              </w:rPr>
            </w:rPrChange>
          </w:rPr>
          <w:t>אלגוריתמים</w:t>
        </w:r>
        <w:r w:rsidRPr="004C3900">
          <w:rPr>
            <w:highlight w:val="yellow"/>
            <w:rtl/>
            <w:rPrChange w:id="1153" w:author="user" w:date="2020-05-29T18:01:00Z">
              <w:rPr>
                <w:rtl/>
              </w:rPr>
            </w:rPrChange>
          </w:rPr>
          <w:t xml:space="preserve"> </w:t>
        </w:r>
        <w:r w:rsidRPr="004C3900">
          <w:rPr>
            <w:rFonts w:hint="eastAsia"/>
            <w:highlight w:val="yellow"/>
            <w:rtl/>
            <w:rPrChange w:id="1154" w:author="user" w:date="2020-05-29T18:01:00Z">
              <w:rPr>
                <w:rFonts w:hint="eastAsia"/>
                <w:rtl/>
              </w:rPr>
            </w:rPrChange>
          </w:rPr>
          <w:t>וכד</w:t>
        </w:r>
        <w:r w:rsidRPr="004C3900">
          <w:rPr>
            <w:highlight w:val="yellow"/>
            <w:rtl/>
            <w:rPrChange w:id="1155" w:author="user" w:date="2020-05-29T18:01:00Z">
              <w:rPr>
                <w:rtl/>
              </w:rPr>
            </w:rPrChange>
          </w:rPr>
          <w:t>'.</w:t>
        </w:r>
        <w:bookmarkEnd w:id="1134"/>
      </w:ins>
    </w:p>
    <w:p w14:paraId="4432E8A7" w14:textId="626DBBBA" w:rsidR="006D7368" w:rsidRPr="004C3900" w:rsidRDefault="006D7368">
      <w:pPr>
        <w:pStyle w:val="2"/>
        <w:ind w:left="990" w:hanging="630"/>
        <w:rPr>
          <w:ins w:id="1156" w:author="user" w:date="2020-05-29T13:51:00Z"/>
          <w:highlight w:val="yellow"/>
          <w:rtl/>
          <w:rPrChange w:id="1157" w:author="user" w:date="2020-05-29T18:01:00Z">
            <w:rPr>
              <w:ins w:id="1158" w:author="user" w:date="2020-05-29T13:51:00Z"/>
              <w:rtl/>
            </w:rPr>
          </w:rPrChange>
        </w:rPr>
        <w:pPrChange w:id="1159" w:author="user" w:date="2020-05-29T18:00:00Z">
          <w:pPr>
            <w:pStyle w:val="1"/>
          </w:pPr>
        </w:pPrChange>
      </w:pPr>
      <w:bookmarkStart w:id="1160" w:name="_Toc41834681"/>
      <w:ins w:id="1161" w:author="user" w:date="2020-05-29T13:51:00Z">
        <w:r w:rsidRPr="004C3900">
          <w:rPr>
            <w:rFonts w:hint="eastAsia"/>
            <w:highlight w:val="yellow"/>
            <w:rtl/>
            <w:rPrChange w:id="1162" w:author="user" w:date="2020-05-29T18:01:00Z">
              <w:rPr>
                <w:rFonts w:hint="eastAsia"/>
                <w:rtl/>
              </w:rPr>
            </w:rPrChange>
          </w:rPr>
          <w:t>בסקר</w:t>
        </w:r>
        <w:r w:rsidRPr="004C3900">
          <w:rPr>
            <w:highlight w:val="yellow"/>
            <w:rtl/>
            <w:rPrChange w:id="1163" w:author="user" w:date="2020-05-29T18:01:00Z">
              <w:rPr>
                <w:rtl/>
              </w:rPr>
            </w:rPrChange>
          </w:rPr>
          <w:t xml:space="preserve"> – תכנון שלבי בניית השאלון (או השאלונים).</w:t>
        </w:r>
        <w:bookmarkEnd w:id="1160"/>
        <w:r w:rsidRPr="004C3900">
          <w:rPr>
            <w:highlight w:val="yellow"/>
            <w:rtl/>
            <w:rPrChange w:id="1164" w:author="user" w:date="2020-05-29T18:01:00Z">
              <w:rPr>
                <w:rtl/>
              </w:rPr>
            </w:rPrChange>
          </w:rPr>
          <w:t xml:space="preserve"> </w:t>
        </w:r>
      </w:ins>
    </w:p>
    <w:p w14:paraId="70142BCD" w14:textId="6CE1BB77" w:rsidR="006D7368" w:rsidRPr="004C3900" w:rsidRDefault="006D7368">
      <w:pPr>
        <w:pStyle w:val="2"/>
        <w:ind w:left="990" w:hanging="630"/>
        <w:rPr>
          <w:ins w:id="1165" w:author="user" w:date="2020-05-29T13:51:00Z"/>
          <w:highlight w:val="yellow"/>
          <w:rtl/>
          <w:rPrChange w:id="1166" w:author="user" w:date="2020-05-29T18:01:00Z">
            <w:rPr>
              <w:ins w:id="1167" w:author="user" w:date="2020-05-29T13:51:00Z"/>
              <w:rtl/>
            </w:rPr>
          </w:rPrChange>
        </w:rPr>
        <w:pPrChange w:id="1168" w:author="user" w:date="2020-05-29T18:00:00Z">
          <w:pPr>
            <w:pStyle w:val="1"/>
          </w:pPr>
        </w:pPrChange>
      </w:pPr>
      <w:bookmarkStart w:id="1169" w:name="_Toc41834682"/>
      <w:ins w:id="1170" w:author="user" w:date="2020-05-29T13:51:00Z">
        <w:r w:rsidRPr="004C3900">
          <w:rPr>
            <w:rFonts w:hint="eastAsia"/>
            <w:highlight w:val="yellow"/>
            <w:rtl/>
            <w:rPrChange w:id="1171" w:author="user" w:date="2020-05-29T18:01:00Z">
              <w:rPr>
                <w:rFonts w:hint="eastAsia"/>
                <w:rtl/>
              </w:rPr>
            </w:rPrChange>
          </w:rPr>
          <w:t>תוקף</w:t>
        </w:r>
        <w:r w:rsidRPr="004C3900">
          <w:rPr>
            <w:highlight w:val="yellow"/>
            <w:rtl/>
            <w:rPrChange w:id="1172" w:author="user" w:date="2020-05-29T18:01:00Z">
              <w:rPr>
                <w:rtl/>
              </w:rPr>
            </w:rPrChange>
          </w:rPr>
          <w:t xml:space="preserve"> ומהימנות (אם יש כבר מה לכתוב – לא הכרחי)</w:t>
        </w:r>
        <w:bookmarkEnd w:id="1169"/>
      </w:ins>
    </w:p>
    <w:p w14:paraId="50E14F35" w14:textId="5C650001" w:rsidR="006D7368" w:rsidRPr="004C3900" w:rsidRDefault="006D7368">
      <w:pPr>
        <w:pStyle w:val="2"/>
        <w:ind w:left="990" w:hanging="630"/>
        <w:rPr>
          <w:ins w:id="1173" w:author="user" w:date="2020-05-29T13:51:00Z"/>
          <w:highlight w:val="yellow"/>
          <w:rtl/>
          <w:rPrChange w:id="1174" w:author="user" w:date="2020-05-29T18:01:00Z">
            <w:rPr>
              <w:ins w:id="1175" w:author="user" w:date="2020-05-29T13:51:00Z"/>
              <w:rtl/>
            </w:rPr>
          </w:rPrChange>
        </w:rPr>
        <w:pPrChange w:id="1176" w:author="user" w:date="2020-05-29T18:00:00Z">
          <w:pPr>
            <w:pStyle w:val="1"/>
          </w:pPr>
        </w:pPrChange>
      </w:pPr>
      <w:bookmarkStart w:id="1177" w:name="_Toc41834683"/>
      <w:ins w:id="1178" w:author="user" w:date="2020-05-29T13:51:00Z">
        <w:r w:rsidRPr="004C3900">
          <w:rPr>
            <w:rFonts w:hint="eastAsia"/>
            <w:highlight w:val="yellow"/>
            <w:rtl/>
            <w:rPrChange w:id="1179" w:author="user" w:date="2020-05-29T18:01:00Z">
              <w:rPr>
                <w:rFonts w:hint="eastAsia"/>
                <w:rtl/>
              </w:rPr>
            </w:rPrChange>
          </w:rPr>
          <w:t>ניתוח</w:t>
        </w:r>
        <w:r w:rsidRPr="004C3900">
          <w:rPr>
            <w:highlight w:val="yellow"/>
            <w:rtl/>
            <w:rPrChange w:id="1180" w:author="user" w:date="2020-05-29T18:01:00Z">
              <w:rPr>
                <w:rtl/>
              </w:rPr>
            </w:rPrChange>
          </w:rPr>
          <w:t xml:space="preserve"> הנתונים - מה תהיה שיטת ניתוח ועיבוד הנתונים? בכמותי: כלים סטטיסטיים. באיכותי: ניתוח תוכן.</w:t>
        </w:r>
        <w:bookmarkEnd w:id="1177"/>
        <w:r w:rsidRPr="004C3900">
          <w:rPr>
            <w:highlight w:val="yellow"/>
            <w:rtl/>
            <w:rPrChange w:id="1181" w:author="user" w:date="2020-05-29T18:01:00Z">
              <w:rPr>
                <w:rtl/>
              </w:rPr>
            </w:rPrChange>
          </w:rPr>
          <w:t xml:space="preserve"> </w:t>
        </w:r>
      </w:ins>
    </w:p>
    <w:p w14:paraId="6EA88848" w14:textId="4E1FA960" w:rsidR="006D7368" w:rsidRDefault="006D7368">
      <w:pPr>
        <w:pStyle w:val="2"/>
        <w:ind w:left="990" w:hanging="630"/>
        <w:rPr>
          <w:ins w:id="1182" w:author="Felix" w:date="2020-05-30T23:37:00Z"/>
        </w:rPr>
        <w:pPrChange w:id="1183" w:author="user" w:date="2020-05-29T18:00:00Z">
          <w:pPr>
            <w:pStyle w:val="1"/>
          </w:pPr>
        </w:pPrChange>
      </w:pPr>
      <w:bookmarkStart w:id="1184" w:name="_Toc41834684"/>
      <w:ins w:id="1185" w:author="user" w:date="2020-05-29T13:51:00Z">
        <w:r w:rsidRPr="002C44C3">
          <w:rPr>
            <w:rFonts w:hint="eastAsia"/>
            <w:rtl/>
          </w:rPr>
          <w:t>אתיקה</w:t>
        </w:r>
        <w:r w:rsidRPr="002C44C3">
          <w:rPr>
            <w:rtl/>
          </w:rPr>
          <w:t xml:space="preserve"> – דילמות אתיות ודרכי התמודדות.</w:t>
        </w:r>
      </w:ins>
      <w:bookmarkEnd w:id="1184"/>
    </w:p>
    <w:p w14:paraId="18BA32E2" w14:textId="26C50130" w:rsidR="002C44C3" w:rsidRPr="006009BA" w:rsidRDefault="002C44C3">
      <w:pPr>
        <w:rPr>
          <w:ins w:id="1186" w:author="user" w:date="2020-05-29T13:51:00Z"/>
          <w:rtl/>
          <w:lang w:val="en-GB"/>
          <w:rPrChange w:id="1187" w:author="Felix" w:date="2020-05-31T06:57:00Z">
            <w:rPr>
              <w:ins w:id="1188" w:author="user" w:date="2020-05-29T13:51:00Z"/>
              <w:rtl/>
            </w:rPr>
          </w:rPrChange>
        </w:rPr>
        <w:pPrChange w:id="1189" w:author="Felix" w:date="2020-05-31T06:59:00Z">
          <w:pPr>
            <w:pStyle w:val="1"/>
          </w:pPr>
        </w:pPrChange>
      </w:pPr>
      <w:ins w:id="1190" w:author="Felix" w:date="2020-05-30T23:37:00Z">
        <w:r>
          <w:rPr>
            <w:rFonts w:hint="cs"/>
            <w:rtl/>
          </w:rPr>
          <w:t xml:space="preserve">כמו בכל עבודה הקשורה לדיון בפגיעויות ואפשרויות דלף של מידע אישי, </w:t>
        </w:r>
      </w:ins>
      <w:ins w:id="1191" w:author="Felix" w:date="2020-05-30T23:38:00Z">
        <w:r>
          <w:rPr>
            <w:rFonts w:hint="cs"/>
            <w:rtl/>
          </w:rPr>
          <w:t>ע</w:t>
        </w:r>
      </w:ins>
      <w:ins w:id="1192" w:author="Felix" w:date="2020-05-30T23:37:00Z">
        <w:r>
          <w:rPr>
            <w:rFonts w:hint="cs"/>
            <w:rtl/>
          </w:rPr>
          <w:t xml:space="preserve">לול </w:t>
        </w:r>
      </w:ins>
      <w:ins w:id="1193" w:author="Felix" w:date="2020-05-30T23:38:00Z">
        <w:r>
          <w:rPr>
            <w:rFonts w:hint="cs"/>
            <w:rtl/>
          </w:rPr>
          <w:t>החוקר לגלות פרצה שמאפשרת פגיעה/שליפה של מידע אישי. במצבים א</w:t>
        </w:r>
        <w:r w:rsidR="006009BA">
          <w:rPr>
            <w:rFonts w:hint="cs"/>
            <w:rtl/>
          </w:rPr>
          <w:t xml:space="preserve">לו בעולם חקר האבטחת מידע, נהוג </w:t>
        </w:r>
      </w:ins>
      <w:ins w:id="1194" w:author="Felix" w:date="2020-05-31T06:58:00Z">
        <w:r w:rsidR="006009BA">
          <w:rPr>
            <w:rFonts w:hint="cs"/>
            <w:rtl/>
          </w:rPr>
          <w:t>לד</w:t>
        </w:r>
      </w:ins>
      <w:ins w:id="1195" w:author="Felix" w:date="2020-05-30T23:38:00Z">
        <w:r>
          <w:rPr>
            <w:rFonts w:hint="cs"/>
            <w:rtl/>
          </w:rPr>
          <w:t>ווח לחברה האחראית בדיסקרטיות, לאפשר פרק זמן לתיקון</w:t>
        </w:r>
      </w:ins>
      <w:ins w:id="1196" w:author="Felix" w:date="2020-05-31T06:58:00Z">
        <w:r w:rsidR="006009BA">
          <w:rPr>
            <w:rFonts w:hint="cs"/>
            <w:rtl/>
          </w:rPr>
          <w:t xml:space="preserve"> ורק אז לפרסם כי נמצאה הבעיה. הליך זה אינו אחיד ולכל חברה מדיניות משלה (</w:t>
        </w:r>
        <w:r w:rsidR="006009BA">
          <w:rPr>
            <w:lang w:val="en-GB"/>
          </w:rPr>
          <w:t>Disclosure</w:t>
        </w:r>
      </w:ins>
      <w:ins w:id="1197" w:author="Felix" w:date="2020-05-31T06:59:00Z">
        <w:r w:rsidR="006009BA">
          <w:rPr>
            <w:lang w:val="en-GB"/>
          </w:rPr>
          <w:t xml:space="preserve"> Policy</w:t>
        </w:r>
      </w:ins>
      <w:ins w:id="1198" w:author="Felix" w:date="2020-05-31T06:58:00Z">
        <w:r w:rsidR="006009BA">
          <w:rPr>
            <w:rFonts w:hint="cs"/>
            <w:rtl/>
          </w:rPr>
          <w:t>)</w:t>
        </w:r>
      </w:ins>
      <w:ins w:id="1199" w:author="Felix" w:date="2020-05-31T06:59:00Z">
        <w:r w:rsidR="006009BA">
          <w:rPr>
            <w:rFonts w:hint="cs"/>
            <w:rtl/>
          </w:rPr>
          <w:t xml:space="preserve">. אם במהלך עבודה זו תתגלה פגיעות קריטית, נאמץ במסגרת עבודה זו את המדיניות של גוגל ונחכה במשך 90 </w:t>
        </w:r>
      </w:ins>
      <w:ins w:id="1200" w:author="Felix" w:date="2020-05-31T07:02:00Z">
        <w:r w:rsidR="00D42066">
          <w:rPr>
            <w:rFonts w:hint="cs"/>
            <w:rtl/>
          </w:rPr>
          <w:t>[</w:t>
        </w:r>
        <w:r w:rsidR="00D42066">
          <w:rPr>
            <w:rtl/>
          </w:rPr>
          <w:fldChar w:fldCharType="begin"/>
        </w:r>
        <w:r w:rsidR="00D42066">
          <w:rPr>
            <w:rtl/>
          </w:rPr>
          <w:instrText xml:space="preserve"> </w:instrText>
        </w:r>
        <w:r w:rsidR="00D42066">
          <w:rPr>
            <w:rFonts w:hint="cs"/>
          </w:rPr>
          <w:instrText>REF</w:instrText>
        </w:r>
        <w:r w:rsidR="00D42066">
          <w:rPr>
            <w:rFonts w:hint="cs"/>
            <w:rtl/>
          </w:rPr>
          <w:instrText xml:space="preserve"> _</w:instrText>
        </w:r>
        <w:r w:rsidR="00D42066">
          <w:rPr>
            <w:rFonts w:hint="cs"/>
          </w:rPr>
          <w:instrText>Ref41800977 \r \h</w:instrText>
        </w:r>
        <w:r w:rsidR="00D42066">
          <w:rPr>
            <w:rtl/>
          </w:rPr>
          <w:instrText xml:space="preserve"> </w:instrText>
        </w:r>
      </w:ins>
      <w:r w:rsidR="00D42066">
        <w:rPr>
          <w:rtl/>
        </w:rPr>
      </w:r>
      <w:r w:rsidR="00D42066">
        <w:rPr>
          <w:rtl/>
        </w:rPr>
        <w:fldChar w:fldCharType="separate"/>
      </w:r>
      <w:ins w:id="1201" w:author="Felix" w:date="2020-05-31T07:02:00Z">
        <w:r w:rsidR="00D42066">
          <w:rPr>
            <w:rtl/>
          </w:rPr>
          <w:t>‏4</w:t>
        </w:r>
        <w:r w:rsidR="00D42066">
          <w:rPr>
            <w:rtl/>
          </w:rPr>
          <w:fldChar w:fldCharType="end"/>
        </w:r>
        <w:r w:rsidR="00D42066">
          <w:rPr>
            <w:rFonts w:hint="cs"/>
            <w:rtl/>
          </w:rPr>
          <w:t xml:space="preserve">] </w:t>
        </w:r>
      </w:ins>
      <w:ins w:id="1202" w:author="Felix" w:date="2020-05-31T06:59:00Z">
        <w:r w:rsidR="006009BA">
          <w:rPr>
            <w:rFonts w:hint="cs"/>
            <w:rtl/>
          </w:rPr>
          <w:t>יום מדיווח הבעיה לחברה האחראית.</w:t>
        </w:r>
      </w:ins>
    </w:p>
    <w:p w14:paraId="52811ECD" w14:textId="66A3ACF4" w:rsidR="006D7368" w:rsidRPr="004C3900" w:rsidRDefault="006D7368">
      <w:pPr>
        <w:pStyle w:val="2"/>
        <w:ind w:left="990" w:hanging="630"/>
        <w:rPr>
          <w:ins w:id="1203" w:author="user" w:date="2020-05-29T13:51:00Z"/>
          <w:highlight w:val="yellow"/>
          <w:rtl/>
          <w:rPrChange w:id="1204" w:author="user" w:date="2020-05-29T18:01:00Z">
            <w:rPr>
              <w:ins w:id="1205" w:author="user" w:date="2020-05-29T13:51:00Z"/>
              <w:rtl/>
            </w:rPr>
          </w:rPrChange>
        </w:rPr>
        <w:pPrChange w:id="1206" w:author="user" w:date="2020-05-29T18:00:00Z">
          <w:pPr>
            <w:pStyle w:val="1"/>
          </w:pPr>
        </w:pPrChange>
      </w:pPr>
      <w:bookmarkStart w:id="1207" w:name="_Toc41834685"/>
      <w:ins w:id="1208" w:author="user" w:date="2020-05-29T13:51:00Z">
        <w:r w:rsidRPr="004C3900">
          <w:rPr>
            <w:rFonts w:hint="eastAsia"/>
            <w:highlight w:val="yellow"/>
            <w:rtl/>
            <w:rPrChange w:id="1209" w:author="user" w:date="2020-05-29T18:01:00Z">
              <w:rPr>
                <w:rFonts w:hint="eastAsia"/>
                <w:rtl/>
              </w:rPr>
            </w:rPrChange>
          </w:rPr>
          <w:t>תכנון</w:t>
        </w:r>
        <w:r w:rsidRPr="004C3900">
          <w:rPr>
            <w:highlight w:val="yellow"/>
            <w:rtl/>
            <w:rPrChange w:id="1210" w:author="user" w:date="2020-05-29T18:01:00Z">
              <w:rPr>
                <w:rtl/>
              </w:rPr>
            </w:rPrChange>
          </w:rPr>
          <w:t xml:space="preserve"> לוחות זמנים ושלבי העבודה – הסבר ותרשים </w:t>
        </w:r>
        <w:r w:rsidRPr="004C3900">
          <w:rPr>
            <w:rFonts w:hint="eastAsia"/>
            <w:highlight w:val="yellow"/>
            <w:rtl/>
            <w:rPrChange w:id="1211" w:author="user" w:date="2020-05-29T18:01:00Z">
              <w:rPr>
                <w:rFonts w:hint="eastAsia"/>
                <w:rtl/>
              </w:rPr>
            </w:rPrChange>
          </w:rPr>
          <w:t>גאנט</w:t>
        </w:r>
        <w:bookmarkEnd w:id="1207"/>
      </w:ins>
    </w:p>
    <w:p w14:paraId="3E8786FF" w14:textId="77777777" w:rsidR="006D7368" w:rsidRPr="004C3900" w:rsidRDefault="006D7368">
      <w:pPr>
        <w:pStyle w:val="2"/>
        <w:ind w:left="990" w:hanging="630"/>
        <w:rPr>
          <w:ins w:id="1212" w:author="user" w:date="2020-05-29T13:51:00Z"/>
          <w:highlight w:val="yellow"/>
          <w:rtl/>
          <w:rPrChange w:id="1213" w:author="user" w:date="2020-05-29T18:01:00Z">
            <w:rPr>
              <w:ins w:id="1214" w:author="user" w:date="2020-05-29T13:51:00Z"/>
              <w:rtl/>
            </w:rPr>
          </w:rPrChange>
        </w:rPr>
        <w:pPrChange w:id="1215" w:author="user" w:date="2020-05-29T18:00:00Z">
          <w:pPr>
            <w:pStyle w:val="1"/>
          </w:pPr>
        </w:pPrChange>
      </w:pPr>
      <w:bookmarkStart w:id="1216" w:name="_Toc41834686"/>
      <w:ins w:id="1217" w:author="user" w:date="2020-05-29T13:51:00Z">
        <w:r w:rsidRPr="004C3900">
          <w:rPr>
            <w:rFonts w:hint="eastAsia"/>
            <w:highlight w:val="yellow"/>
            <w:rtl/>
            <w:rPrChange w:id="1218" w:author="user" w:date="2020-05-29T18:01:00Z">
              <w:rPr>
                <w:rFonts w:hint="eastAsia"/>
                <w:b/>
                <w:bCs/>
                <w:rtl/>
              </w:rPr>
            </w:rPrChange>
          </w:rPr>
          <w:t>הערה</w:t>
        </w:r>
        <w:r w:rsidRPr="004C3900">
          <w:rPr>
            <w:highlight w:val="yellow"/>
            <w:rtl/>
            <w:rPrChange w:id="1219" w:author="user" w:date="2020-05-29T18:01:00Z">
              <w:rPr>
                <w:b/>
                <w:bCs/>
                <w:rtl/>
              </w:rPr>
            </w:rPrChange>
          </w:rPr>
          <w:t xml:space="preserve">: כמובן שלא כל תתי הסעיפים </w:t>
        </w:r>
        <w:r w:rsidRPr="004C3900">
          <w:rPr>
            <w:rFonts w:hint="eastAsia"/>
            <w:highlight w:val="yellow"/>
            <w:rtl/>
            <w:rPrChange w:id="1220" w:author="user" w:date="2020-05-29T18:01:00Z">
              <w:rPr>
                <w:rFonts w:hint="eastAsia"/>
                <w:rtl/>
              </w:rPr>
            </w:rPrChange>
          </w:rPr>
          <w:t>רלוונטים</w:t>
        </w:r>
        <w:r w:rsidRPr="004C3900">
          <w:rPr>
            <w:highlight w:val="yellow"/>
            <w:rtl/>
            <w:rPrChange w:id="1221" w:author="user" w:date="2020-05-29T18:01:00Z">
              <w:rPr>
                <w:rtl/>
              </w:rPr>
            </w:rPrChange>
          </w:rPr>
          <w:t xml:space="preserve"> לכל העבודות.</w:t>
        </w:r>
        <w:bookmarkEnd w:id="1216"/>
      </w:ins>
    </w:p>
    <w:p w14:paraId="7052CD62" w14:textId="77777777" w:rsidR="006D7368" w:rsidRPr="009D25DC" w:rsidRDefault="006D7368">
      <w:pPr>
        <w:pStyle w:val="1"/>
        <w:numPr>
          <w:ilvl w:val="0"/>
          <w:numId w:val="0"/>
        </w:numPr>
        <w:ind w:left="360" w:hanging="360"/>
        <w:rPr>
          <w:ins w:id="1222" w:author="user" w:date="2020-05-29T13:51:00Z"/>
          <w:rtl/>
        </w:rPr>
        <w:pPrChange w:id="1223" w:author="user" w:date="2020-05-29T18:00:00Z">
          <w:pPr>
            <w:pStyle w:val="1"/>
          </w:pPr>
        </w:pPrChange>
      </w:pPr>
    </w:p>
    <w:p w14:paraId="7A39C3DD" w14:textId="77777777" w:rsidR="00EA3966" w:rsidRDefault="00EA3966">
      <w:pPr>
        <w:widowControl/>
        <w:bidi w:val="0"/>
        <w:adjustRightInd/>
        <w:spacing w:line="240" w:lineRule="auto"/>
        <w:textAlignment w:val="auto"/>
        <w:rPr>
          <w:ins w:id="1224" w:author="Felix" w:date="2020-05-31T22:28:00Z"/>
          <w:rtl/>
        </w:rPr>
      </w:pPr>
      <w:bookmarkStart w:id="1225" w:name="_Toc41834687"/>
      <w:ins w:id="1226" w:author="Felix" w:date="2020-05-31T22:28:00Z">
        <w:r>
          <w:rPr>
            <w:rtl/>
          </w:rPr>
          <w:br w:type="page"/>
        </w:r>
      </w:ins>
    </w:p>
    <w:p w14:paraId="339E2642" w14:textId="133F30A4" w:rsidR="006D7368" w:rsidRDefault="006D7368">
      <w:pPr>
        <w:pStyle w:val="1"/>
        <w:rPr>
          <w:ins w:id="1227" w:author="user" w:date="2020-05-30T14:01:00Z"/>
          <w:rtl/>
        </w:rPr>
        <w:pPrChange w:id="1228" w:author="Felix" w:date="2020-05-30T23:30:00Z">
          <w:pPr>
            <w:pStyle w:val="1"/>
          </w:pPr>
        </w:pPrChange>
      </w:pPr>
      <w:ins w:id="1229" w:author="user" w:date="2020-05-29T13:51:00Z">
        <w:r w:rsidRPr="009D25DC">
          <w:rPr>
            <w:rFonts w:hint="cs"/>
            <w:rtl/>
          </w:rPr>
          <w:lastRenderedPageBreak/>
          <w:t xml:space="preserve">רשימת מקורות </w:t>
        </w:r>
        <w:r w:rsidRPr="009D25DC">
          <w:t>References</w:t>
        </w:r>
        <w:r w:rsidRPr="009D25DC">
          <w:rPr>
            <w:rFonts w:hint="cs"/>
            <w:rtl/>
          </w:rPr>
          <w:t xml:space="preserve"> ראשונית</w:t>
        </w:r>
      </w:ins>
      <w:bookmarkEnd w:id="1225"/>
    </w:p>
    <w:bookmarkStart w:id="1230" w:name="_Ref41773057"/>
    <w:p w14:paraId="0E266BB4" w14:textId="71A25F36" w:rsidR="00A42CC1" w:rsidRDefault="00EB30D9">
      <w:pPr>
        <w:pStyle w:val="ListParagraph"/>
        <w:numPr>
          <w:ilvl w:val="0"/>
          <w:numId w:val="21"/>
        </w:numPr>
        <w:rPr>
          <w:ins w:id="1231" w:author="Felix" w:date="2020-05-30T23:25:00Z"/>
        </w:rPr>
        <w:pPrChange w:id="1232" w:author="Felix" w:date="2020-05-30T23:26:00Z">
          <w:pPr>
            <w:pStyle w:val="1"/>
          </w:pPr>
        </w:pPrChange>
      </w:pPr>
      <w:ins w:id="1233" w:author="Felix" w:date="2020-05-30T23:27:00Z">
        <w:r>
          <w:rPr>
            <w:rtl/>
          </w:rPr>
          <w:fldChar w:fldCharType="begin"/>
        </w:r>
      </w:ins>
      <w:ins w:id="1234" w:author="Felix" w:date="2020-05-31T23:06:00Z">
        <w:r w:rsidR="00EE0F30">
          <w:instrText>HYPERLINK</w:instrText>
        </w:r>
        <w:r w:rsidR="00EE0F30">
          <w:rPr>
            <w:rtl/>
          </w:rPr>
          <w:instrText xml:space="preserve"> "</w:instrText>
        </w:r>
        <w:r w:rsidR="00EE0F30">
          <w:instrText>E:\\Download\\1.</w:instrText>
        </w:r>
        <w:r w:rsidR="00EE0F30">
          <w:rPr>
            <w:rtl/>
          </w:rPr>
          <w:tab/>
        </w:r>
        <w:r w:rsidR="00EE0F30">
          <w:instrText>https:\\www.medgadget.com\\2020\\01\\medical-devices-market-regional-analysis-2020-2025-global-market-size-research-report-trends-growth.html</w:instrText>
        </w:r>
        <w:r w:rsidR="00EE0F30">
          <w:rPr>
            <w:rtl/>
          </w:rPr>
          <w:instrText>"</w:instrText>
        </w:r>
        <w:r w:rsidR="00EE0F30">
          <w:rPr>
            <w:rtl/>
          </w:rPr>
        </w:r>
      </w:ins>
      <w:ins w:id="1235" w:author="Felix" w:date="2020-05-30T23:27:00Z">
        <w:r>
          <w:rPr>
            <w:rtl/>
          </w:rPr>
          <w:fldChar w:fldCharType="separate"/>
        </w:r>
        <w:r w:rsidR="00A42CC1" w:rsidRPr="00EB30D9">
          <w:rPr>
            <w:rStyle w:val="Hyperlink"/>
            <w:rFonts w:hint="cs"/>
            <w:rtl/>
          </w:rPr>
          <w:t>סקר חיזוי גודל שוק מכשור רפואי</w:t>
        </w:r>
        <w:r>
          <w:rPr>
            <w:rtl/>
          </w:rPr>
          <w:fldChar w:fldCharType="end"/>
        </w:r>
      </w:ins>
      <w:ins w:id="1236" w:author="user" w:date="2020-05-30T14:02:00Z">
        <w:r w:rsidR="00A42CC1">
          <w:rPr>
            <w:rFonts w:hint="cs"/>
            <w:rtl/>
          </w:rPr>
          <w:t xml:space="preserve"> </w:t>
        </w:r>
        <w:del w:id="1237" w:author="Felix" w:date="2020-05-30T23:26:00Z">
          <w:r w:rsidR="00A42CC1" w:rsidDel="00EB30D9">
            <w:fldChar w:fldCharType="begin"/>
          </w:r>
          <w:r w:rsidR="00A42CC1" w:rsidDel="00EB30D9">
            <w:delInstrText xml:space="preserve"> HYPERLINK "https://www.medgadget.com/2020/01/medical-devices-market-regional-analysis-2020-2025-global-market-size-research-report-trends-growth.html" </w:delInstrText>
          </w:r>
          <w:r w:rsidR="00A42CC1" w:rsidDel="00EB30D9">
            <w:fldChar w:fldCharType="separate"/>
          </w:r>
          <w:r w:rsidR="00A42CC1" w:rsidDel="00EB30D9">
            <w:rPr>
              <w:rStyle w:val="Hyperlink"/>
            </w:rPr>
            <w:delText>https://www.medgadget.com/2020/01/medical-devices-market-regional-analysis-2020-2025-global-market-size-research-report-trends-growth.html</w:delText>
          </w:r>
          <w:r w:rsidR="00A42CC1" w:rsidDel="00EB30D9">
            <w:fldChar w:fldCharType="end"/>
          </w:r>
        </w:del>
      </w:ins>
      <w:bookmarkEnd w:id="1230"/>
    </w:p>
    <w:p w14:paraId="05CCF426" w14:textId="7284C69F" w:rsidR="009B0B52" w:rsidRDefault="00EB30D9">
      <w:pPr>
        <w:pStyle w:val="ListParagraph"/>
        <w:numPr>
          <w:ilvl w:val="0"/>
          <w:numId w:val="21"/>
        </w:numPr>
        <w:rPr>
          <w:ins w:id="1238" w:author="Felix" w:date="2020-05-30T23:28:00Z"/>
        </w:rPr>
        <w:pPrChange w:id="1239" w:author="Felix" w:date="2020-05-30T23:27:00Z">
          <w:pPr>
            <w:pStyle w:val="1"/>
          </w:pPr>
        </w:pPrChange>
      </w:pPr>
      <w:ins w:id="1240" w:author="Felix" w:date="2020-05-30T23:27:00Z">
        <w:r>
          <w:rPr>
            <w:rtl/>
          </w:rPr>
          <w:fldChar w:fldCharType="begin"/>
        </w:r>
        <w:r>
          <w:rPr>
            <w:rtl/>
          </w:rPr>
          <w:instrText xml:space="preserve"> </w:instrText>
        </w:r>
        <w:r>
          <w:instrText>HYPERLINK</w:instrText>
        </w:r>
        <w:r>
          <w:rPr>
            <w:rtl/>
          </w:rPr>
          <w:instrText xml:space="preserve"> "</w:instrText>
        </w:r>
        <w:r>
          <w:instrText>https://foi.gov.il/sites/default/files/%D7%94%D7%9E%D7%93%D7%A8%D7%99%D7%9A%20%D7%94%D7%9E%D7%9C%D7%90%20%D7%9C%D7%99%D7%99%D7%A9%D7%95%D7%9D%20%D7%AA%D7%A7%D7%A0%D7%95%D7%AA%20%D7%90%D7%91%D7%98%D7%97%D7%AA%20%D7%9E%D7%99%D7%93%D7%A2%20-%20PDF%20%D7%9C%D7%94%D7%93%D7%A4%D7%A1%D7%94.pdf</w:instrText>
        </w:r>
        <w:r>
          <w:rPr>
            <w:rtl/>
          </w:rPr>
          <w:instrText xml:space="preserve">" </w:instrText>
        </w:r>
        <w:r>
          <w:rPr>
            <w:rtl/>
          </w:rPr>
          <w:fldChar w:fldCharType="separate"/>
        </w:r>
        <w:r w:rsidR="009B0B52" w:rsidRPr="00EB30D9">
          <w:rPr>
            <w:rStyle w:val="Hyperlink"/>
            <w:rFonts w:hint="cs"/>
            <w:rtl/>
          </w:rPr>
          <w:t xml:space="preserve">הרשות להגנת הפרטיות </w:t>
        </w:r>
        <w:r w:rsidR="009B0B52" w:rsidRPr="00EB30D9">
          <w:rPr>
            <w:rStyle w:val="Hyperlink"/>
            <w:rtl/>
          </w:rPr>
          <w:t>–</w:t>
        </w:r>
        <w:r w:rsidR="009B0B52" w:rsidRPr="00EB30D9">
          <w:rPr>
            <w:rStyle w:val="Hyperlink"/>
            <w:rFonts w:hint="cs"/>
            <w:rtl/>
          </w:rPr>
          <w:t xml:space="preserve"> מדריך לתקנות להגנה על פרטיות</w:t>
        </w:r>
        <w:r>
          <w:rPr>
            <w:rtl/>
          </w:rPr>
          <w:fldChar w:fldCharType="end"/>
        </w:r>
      </w:ins>
    </w:p>
    <w:p w14:paraId="1D3DC5FE" w14:textId="499BE65F" w:rsidR="00EB30D9" w:rsidRDefault="00EB30D9">
      <w:pPr>
        <w:pStyle w:val="2"/>
        <w:numPr>
          <w:ilvl w:val="0"/>
          <w:numId w:val="21"/>
        </w:numPr>
        <w:rPr>
          <w:ins w:id="1241" w:author="Felix" w:date="2020-05-30T23:29:00Z"/>
        </w:rPr>
        <w:pPrChange w:id="1242" w:author="Felix" w:date="2020-05-30T23:29:00Z">
          <w:pPr>
            <w:pStyle w:val="2"/>
            <w:numPr>
              <w:ilvl w:val="0"/>
              <w:numId w:val="21"/>
            </w:numPr>
            <w:ind w:left="720" w:hanging="360"/>
          </w:pPr>
        </w:pPrChange>
      </w:pPr>
      <w:ins w:id="1243" w:author="Felix" w:date="2020-05-30T23:29:00Z">
        <w:r>
          <w:rPr>
            <w:rtl/>
          </w:rPr>
          <w:fldChar w:fldCharType="begin"/>
        </w:r>
        <w:r>
          <w:rPr>
            <w:rtl/>
          </w:rPr>
          <w:instrText xml:space="preserve"> </w:instrText>
        </w:r>
        <w:r>
          <w:instrText>HYPERLINK</w:instrText>
        </w:r>
        <w:r>
          <w:rPr>
            <w:rtl/>
          </w:rPr>
          <w:instrText xml:space="preserve"> "</w:instrText>
        </w:r>
        <w:r>
          <w:instrText>https://www.gov.il/he/departments/topics/11</w:instrText>
        </w:r>
        <w:r>
          <w:rPr>
            <w:rtl/>
          </w:rPr>
          <w:instrText xml:space="preserve">" </w:instrText>
        </w:r>
        <w:r>
          <w:rPr>
            <w:rtl/>
          </w:rPr>
          <w:fldChar w:fldCharType="separate"/>
        </w:r>
        <w:bookmarkStart w:id="1244" w:name="_Toc41834688"/>
        <w:r w:rsidRPr="00EB30D9">
          <w:rPr>
            <w:rStyle w:val="Hyperlink"/>
            <w:rFonts w:hint="cs"/>
            <w:rtl/>
          </w:rPr>
          <w:t>מדריך תורת הגנה ארגונית</w:t>
        </w:r>
        <w:bookmarkEnd w:id="1244"/>
        <w:r>
          <w:rPr>
            <w:rtl/>
          </w:rPr>
          <w:fldChar w:fldCharType="end"/>
        </w:r>
        <w:r>
          <w:t xml:space="preserve"> </w:t>
        </w:r>
      </w:ins>
    </w:p>
    <w:p w14:paraId="69CB77FC" w14:textId="594E071B" w:rsidR="00EB30D9" w:rsidRDefault="00D42066">
      <w:pPr>
        <w:pStyle w:val="2"/>
        <w:numPr>
          <w:ilvl w:val="0"/>
          <w:numId w:val="21"/>
        </w:numPr>
        <w:rPr>
          <w:moveTo w:id="1245" w:author="Felix" w:date="2020-05-30T23:28:00Z"/>
        </w:rPr>
        <w:pPrChange w:id="1246" w:author="Felix" w:date="2020-05-30T23:29:00Z">
          <w:pPr>
            <w:pStyle w:val="2"/>
            <w:numPr>
              <w:ilvl w:val="0"/>
              <w:numId w:val="21"/>
            </w:numPr>
            <w:ind w:left="720" w:hanging="360"/>
          </w:pPr>
        </w:pPrChange>
      </w:pPr>
      <w:ins w:id="1247" w:author="Felix" w:date="2020-05-31T07:02:00Z">
        <w:r>
          <w:rPr>
            <w:lang w:val="en-GB"/>
          </w:rPr>
          <w:fldChar w:fldCharType="begin"/>
        </w:r>
        <w:r>
          <w:rPr>
            <w:lang w:val="en-GB"/>
          </w:rPr>
          <w:instrText xml:space="preserve"> HYPERLINK "https://googleprojectzero.blogspot.com/" </w:instrText>
        </w:r>
        <w:r>
          <w:rPr>
            <w:lang w:val="en-GB"/>
          </w:rPr>
          <w:fldChar w:fldCharType="separate"/>
        </w:r>
        <w:bookmarkStart w:id="1248" w:name="_Toc41834689"/>
        <w:bookmarkStart w:id="1249" w:name="_Ref41800977"/>
        <w:r w:rsidRPr="00D42066">
          <w:rPr>
            <w:rStyle w:val="Hyperlink"/>
            <w:lang w:val="en-GB"/>
          </w:rPr>
          <w:t>Google project zero Disclosure Policy</w:t>
        </w:r>
        <w:bookmarkEnd w:id="1248"/>
        <w:bookmarkEnd w:id="1249"/>
        <w:r>
          <w:rPr>
            <w:lang w:val="en-GB"/>
          </w:rPr>
          <w:fldChar w:fldCharType="end"/>
        </w:r>
      </w:ins>
      <w:moveToRangeStart w:id="1250" w:author="Felix" w:date="2020-05-30T23:28:00Z" w:name="move41773711"/>
      <w:moveTo w:id="1251" w:author="Felix" w:date="2020-05-30T23:28:00Z">
        <w:del w:id="1252" w:author="Felix" w:date="2020-05-30T23:29:00Z">
          <w:r w:rsidR="00EB30D9" w:rsidDel="00EB30D9">
            <w:fldChar w:fldCharType="begin"/>
          </w:r>
          <w:r w:rsidR="00EB30D9" w:rsidDel="00EB30D9">
            <w:delInstrText xml:space="preserve"> HYPERLINK "https://www.gov.il/he/departments/topics/11" </w:delInstrText>
          </w:r>
          <w:r w:rsidR="00EB30D9" w:rsidDel="00EB30D9">
            <w:fldChar w:fldCharType="separate"/>
          </w:r>
          <w:r w:rsidR="00EB30D9" w:rsidDel="00EB30D9">
            <w:rPr>
              <w:rStyle w:val="Hyperlink"/>
            </w:rPr>
            <w:delText>https://www.gov.il/he/departments/topics/11</w:delText>
          </w:r>
          <w:r w:rsidR="00EB30D9" w:rsidDel="00EB30D9">
            <w:fldChar w:fldCharType="end"/>
          </w:r>
          <w:r w:rsidR="00EB30D9" w:rsidDel="00EB30D9">
            <w:rPr>
              <w:rFonts w:hint="cs"/>
              <w:rtl/>
            </w:rPr>
            <w:delText xml:space="preserve"> מדריך תורת הגנה ארגונית</w:delText>
          </w:r>
        </w:del>
      </w:moveTo>
    </w:p>
    <w:moveToRangeEnd w:id="1250"/>
    <w:p w14:paraId="7338EC3B" w14:textId="510593BE" w:rsidR="00EB30D9" w:rsidRDefault="00B3074E">
      <w:pPr>
        <w:pStyle w:val="ListParagraph"/>
        <w:numPr>
          <w:ilvl w:val="0"/>
          <w:numId w:val="21"/>
        </w:numPr>
        <w:rPr>
          <w:ins w:id="1253" w:author="Felix Krasnitsky" w:date="2020-05-31T15:27:00Z"/>
        </w:rPr>
        <w:pPrChange w:id="1254" w:author="Felix" w:date="2020-05-30T23:27:00Z">
          <w:pPr>
            <w:pStyle w:val="1"/>
          </w:pPr>
        </w:pPrChange>
      </w:pPr>
      <w:ins w:id="1255" w:author="Felix Krasnitsky" w:date="2020-05-31T15:24:00Z">
        <w:r>
          <w:rPr>
            <w:rtl/>
          </w:rPr>
          <w:fldChar w:fldCharType="begin"/>
        </w:r>
        <w:r>
          <w:rPr>
            <w:rtl/>
          </w:rPr>
          <w:instrText xml:space="preserve"> </w:instrText>
        </w:r>
        <w:r>
          <w:instrText>HYPERLINK</w:instrText>
        </w:r>
        <w:r>
          <w:rPr>
            <w:rtl/>
          </w:rPr>
          <w:instrText xml:space="preserve"> "</w:instrText>
        </w:r>
        <w:r>
          <w:instrText>https://www.cloudflare.com/learning/ddos/glossary/open-systems-interconnection-model-osi</w:instrText>
        </w:r>
        <w:r>
          <w:rPr>
            <w:rtl/>
          </w:rPr>
          <w:instrText xml:space="preserve">/" </w:instrText>
        </w:r>
        <w:r>
          <w:rPr>
            <w:rtl/>
          </w:rPr>
          <w:fldChar w:fldCharType="separate"/>
        </w:r>
        <w:bookmarkStart w:id="1256" w:name="_Ref41831103"/>
        <w:r w:rsidRPr="00B3074E">
          <w:rPr>
            <w:rStyle w:val="Hyperlink"/>
            <w:rFonts w:hint="cs"/>
            <w:rtl/>
          </w:rPr>
          <w:t xml:space="preserve">מודל שכבות תקשורת ה- </w:t>
        </w:r>
        <w:r w:rsidRPr="00B3074E">
          <w:rPr>
            <w:rStyle w:val="Hyperlink"/>
          </w:rPr>
          <w:t>OSI</w:t>
        </w:r>
        <w:bookmarkEnd w:id="1256"/>
        <w:r>
          <w:rPr>
            <w:rtl/>
          </w:rPr>
          <w:fldChar w:fldCharType="end"/>
        </w:r>
      </w:ins>
    </w:p>
    <w:p w14:paraId="5E01B9DC" w14:textId="0DEDB0E3" w:rsidR="00B3074E" w:rsidRDefault="00B3074E">
      <w:pPr>
        <w:pStyle w:val="ListParagraph"/>
        <w:numPr>
          <w:ilvl w:val="0"/>
          <w:numId w:val="21"/>
        </w:numPr>
        <w:rPr>
          <w:ins w:id="1257" w:author="Felix Krasnitsky" w:date="2020-05-31T15:40:00Z"/>
        </w:rPr>
        <w:pPrChange w:id="1258" w:author="Felix" w:date="2020-05-30T23:27:00Z">
          <w:pPr>
            <w:pStyle w:val="1"/>
          </w:pPr>
        </w:pPrChange>
      </w:pPr>
      <w:ins w:id="1259" w:author="Felix Krasnitsky" w:date="2020-05-31T15:27:00Z">
        <w:r>
          <w:rPr>
            <w:rtl/>
          </w:rPr>
          <w:fldChar w:fldCharType="begin"/>
        </w:r>
        <w:r>
          <w:rPr>
            <w:rtl/>
          </w:rPr>
          <w:instrText xml:space="preserve"> </w:instrText>
        </w:r>
        <w:r>
          <w:instrText>HYPERLINK</w:instrText>
        </w:r>
        <w:r>
          <w:rPr>
            <w:rtl/>
          </w:rPr>
          <w:instrText xml:space="preserve"> "</w:instrText>
        </w:r>
        <w:r>
          <w:instrText>https://www.csoonline.com/article/3519908/the-cia-triad-definition-components-and-examples.html</w:instrText>
        </w:r>
        <w:r>
          <w:rPr>
            <w:rtl/>
          </w:rPr>
          <w:instrText xml:space="preserve">" </w:instrText>
        </w:r>
        <w:r>
          <w:rPr>
            <w:rtl/>
          </w:rPr>
          <w:fldChar w:fldCharType="separate"/>
        </w:r>
        <w:bookmarkStart w:id="1260" w:name="_Ref41834227"/>
        <w:r w:rsidRPr="00B3074E">
          <w:rPr>
            <w:rStyle w:val="Hyperlink"/>
            <w:rFonts w:hint="cs"/>
            <w:rtl/>
          </w:rPr>
          <w:t xml:space="preserve">מודל ה </w:t>
        </w:r>
        <w:r w:rsidRPr="00B3074E">
          <w:rPr>
            <w:rStyle w:val="Hyperlink"/>
          </w:rPr>
          <w:t>CIA</w:t>
        </w:r>
        <w:r w:rsidRPr="00B3074E">
          <w:rPr>
            <w:rStyle w:val="Hyperlink"/>
            <w:rFonts w:hint="cs"/>
            <w:rtl/>
          </w:rPr>
          <w:t xml:space="preserve"> לאבטחת מידע</w:t>
        </w:r>
        <w:bookmarkEnd w:id="1260"/>
        <w:r>
          <w:rPr>
            <w:rtl/>
          </w:rPr>
          <w:fldChar w:fldCharType="end"/>
        </w:r>
      </w:ins>
    </w:p>
    <w:p w14:paraId="72A7A2C5" w14:textId="500DDB33" w:rsidR="007A309B" w:rsidRDefault="007A309B">
      <w:pPr>
        <w:pStyle w:val="ListParagraph"/>
        <w:numPr>
          <w:ilvl w:val="0"/>
          <w:numId w:val="21"/>
        </w:numPr>
        <w:rPr>
          <w:ins w:id="1261" w:author="Felix Krasnitsky" w:date="2020-05-31T16:05:00Z"/>
        </w:rPr>
        <w:pPrChange w:id="1262" w:author="Felix" w:date="2020-05-30T23:27:00Z">
          <w:pPr>
            <w:pStyle w:val="1"/>
          </w:pPr>
        </w:pPrChange>
      </w:pPr>
      <w:ins w:id="1263" w:author="Felix Krasnitsky" w:date="2020-05-31T15:41:00Z">
        <w:r>
          <w:rPr>
            <w:rtl/>
          </w:rPr>
          <w:fldChar w:fldCharType="begin"/>
        </w:r>
        <w:r>
          <w:rPr>
            <w:rtl/>
          </w:rPr>
          <w:instrText xml:space="preserve"> </w:instrText>
        </w:r>
        <w:r>
          <w:instrText>HYPERLINK</w:instrText>
        </w:r>
        <w:r>
          <w:rPr>
            <w:rtl/>
          </w:rPr>
          <w:instrText xml:space="preserve"> "</w:instrText>
        </w:r>
        <w:r>
          <w:instrText>https://www.businessinsider.com/cambridge-analytica-a-guide-to-the-trump-linked-data-firm-that-harvested-50-million-facebook-profiles-2018-3</w:instrText>
        </w:r>
        <w:r>
          <w:rPr>
            <w:rtl/>
          </w:rPr>
          <w:instrText xml:space="preserve">" </w:instrText>
        </w:r>
        <w:r>
          <w:rPr>
            <w:rtl/>
          </w:rPr>
          <w:fldChar w:fldCharType="separate"/>
        </w:r>
        <w:bookmarkStart w:id="1264" w:name="_Ref41832128"/>
        <w:r w:rsidRPr="007A309B">
          <w:rPr>
            <w:rStyle w:val="Hyperlink"/>
            <w:rFonts w:hint="cs"/>
            <w:rtl/>
          </w:rPr>
          <w:t xml:space="preserve">פרשת </w:t>
        </w:r>
        <w:r w:rsidRPr="007A309B">
          <w:rPr>
            <w:rStyle w:val="Hyperlink"/>
          </w:rPr>
          <w:t>Cambridge-Analytics</w:t>
        </w:r>
        <w:bookmarkEnd w:id="1264"/>
        <w:r>
          <w:rPr>
            <w:rtl/>
          </w:rPr>
          <w:fldChar w:fldCharType="end"/>
        </w:r>
      </w:ins>
    </w:p>
    <w:p w14:paraId="3E9F26B1" w14:textId="3162B4F7" w:rsidR="006F043A" w:rsidRDefault="006F043A">
      <w:pPr>
        <w:pStyle w:val="ListParagraph"/>
        <w:numPr>
          <w:ilvl w:val="0"/>
          <w:numId w:val="21"/>
        </w:numPr>
        <w:rPr>
          <w:ins w:id="1265" w:author="Felix Krasnitsky" w:date="2020-05-31T17:18:00Z"/>
        </w:rPr>
        <w:pPrChange w:id="1266" w:author="Felix Krasnitsky" w:date="2020-05-31T16:06:00Z">
          <w:pPr>
            <w:pStyle w:val="1"/>
          </w:pPr>
        </w:pPrChange>
      </w:pPr>
      <w:bookmarkStart w:id="1267" w:name="_Ref41833674"/>
      <w:ins w:id="1268" w:author="Felix Krasnitsky" w:date="2020-05-31T16:05:00Z">
        <w:r>
          <w:rPr>
            <w:rFonts w:hint="cs"/>
            <w:rtl/>
          </w:rPr>
          <w:t xml:space="preserve">קווין מיטניק, </w:t>
        </w:r>
        <w:r w:rsidRPr="006F043A">
          <w:t>The Art of Intrusion: The Real Stories Behind the Exploits of Hackers, Intruders and Deceivers</w:t>
        </w:r>
        <w:r>
          <w:rPr>
            <w:rFonts w:hint="cs"/>
            <w:rtl/>
          </w:rPr>
          <w:t xml:space="preserve">, 2005, </w:t>
        </w:r>
      </w:ins>
      <w:ins w:id="1269" w:author="Felix Krasnitsky" w:date="2020-05-31T16:06:00Z">
        <w:r>
          <w:t xml:space="preserve">ISBN: </w:t>
        </w:r>
        <w:r w:rsidRPr="006F043A">
          <w:t>0471782661</w:t>
        </w:r>
        <w:bookmarkEnd w:id="1267"/>
        <w:r w:rsidRPr="006F043A">
          <w:rPr>
            <w:rtl/>
          </w:rPr>
          <w:t xml:space="preserve"> </w:t>
        </w:r>
      </w:ins>
    </w:p>
    <w:p w14:paraId="5CC44BC8" w14:textId="50CB19BE" w:rsidR="00837225" w:rsidRPr="009D25DC" w:rsidDel="00837225" w:rsidRDefault="00837225">
      <w:pPr>
        <w:pStyle w:val="ListParagraph"/>
        <w:numPr>
          <w:ilvl w:val="0"/>
          <w:numId w:val="21"/>
        </w:numPr>
        <w:bidi w:val="0"/>
        <w:rPr>
          <w:ins w:id="1270" w:author="user" w:date="2020-05-29T13:51:00Z"/>
          <w:del w:id="1271" w:author="Felix Krasnitsky" w:date="2020-05-31T17:17:00Z"/>
          <w:rtl/>
        </w:rPr>
        <w:pPrChange w:id="1272" w:author="Felix Krasnitsky" w:date="2020-05-31T17:18:00Z">
          <w:pPr>
            <w:pStyle w:val="1"/>
          </w:pPr>
        </w:pPrChange>
      </w:pPr>
      <w:ins w:id="1273" w:author="Felix Krasnitsky" w:date="2020-05-31T17:13:00Z">
        <w:r>
          <w:t>Reis S</w:t>
        </w:r>
      </w:ins>
      <w:ins w:id="1274" w:author="Felix Krasnitsky" w:date="2020-05-31T17:14:00Z">
        <w:r>
          <w:t xml:space="preserve">, A Visser &amp; </w:t>
        </w:r>
      </w:ins>
      <w:ins w:id="1275" w:author="Felix Krasnitsky" w:date="2020-05-31T17:11:00Z">
        <w:r>
          <w:t xml:space="preserve">Frankel </w:t>
        </w:r>
      </w:ins>
      <w:ins w:id="1276" w:author="Felix Krasnitsky" w:date="2020-05-31T17:14:00Z">
        <w:r>
          <w:t>R</w:t>
        </w:r>
      </w:ins>
      <w:ins w:id="1277" w:author="Felix Krasnitsky" w:date="2020-05-31T17:11:00Z">
        <w:r>
          <w:t xml:space="preserve">, </w:t>
        </w:r>
      </w:ins>
      <w:ins w:id="1278" w:author="Felix Krasnitsky" w:date="2020-05-31T17:14:00Z">
        <w:r>
          <w:t xml:space="preserve">Health </w:t>
        </w:r>
      </w:ins>
      <w:ins w:id="1279" w:author="Felix Krasnitsky" w:date="2020-05-31T17:11:00Z">
        <w:r>
          <w:t xml:space="preserve">information </w:t>
        </w:r>
      </w:ins>
      <w:ins w:id="1280" w:author="Felix Krasnitsky" w:date="2020-05-31T17:15:00Z">
        <w:r>
          <w:t xml:space="preserve">and communication technology </w:t>
        </w:r>
      </w:ins>
      <w:ins w:id="1281" w:author="Felix Krasnitsky" w:date="2020-05-31T17:11:00Z">
        <w:r>
          <w:t xml:space="preserve">in </w:t>
        </w:r>
      </w:ins>
      <w:ins w:id="1282" w:author="Felix Krasnitsky" w:date="2020-05-31T17:15:00Z">
        <w:r>
          <w:t xml:space="preserve">healthcare communication </w:t>
        </w:r>
      </w:ins>
      <w:ins w:id="1283" w:author="Felix Krasnitsky" w:date="2020-05-31T17:11:00Z">
        <w:r>
          <w:t xml:space="preserve">the: the </w:t>
        </w:r>
      </w:ins>
      <w:ins w:id="1284" w:author="Felix Krasnitsky" w:date="2020-05-31T17:16:00Z">
        <w:r>
          <w:t>bad</w:t>
        </w:r>
      </w:ins>
      <w:ins w:id="1285" w:author="Felix Krasnitsky" w:date="2020-05-31T17:11:00Z">
        <w:r>
          <w:t xml:space="preserve">, the good </w:t>
        </w:r>
      </w:ins>
      <w:ins w:id="1286" w:author="Felix Krasnitsky" w:date="2020-05-31T17:16:00Z">
        <w:r>
          <w:t xml:space="preserve">and the transformative. </w:t>
        </w:r>
      </w:ins>
      <w:ins w:id="1287" w:author="Felix Krasnitsky" w:date="2020-05-31T17:11:00Z">
        <w:r>
          <w:t xml:space="preserve">Patient. </w:t>
        </w:r>
      </w:ins>
      <w:ins w:id="1288" w:author="Felix Krasnitsky" w:date="2020-05-31T17:16:00Z">
        <w:r>
          <w:t xml:space="preserve">Educ Couns </w:t>
        </w:r>
      </w:ins>
      <w:ins w:id="1289" w:author="Felix Krasnitsky" w:date="2020-05-31T17:11:00Z">
        <w:r>
          <w:t>2013.</w:t>
        </w:r>
      </w:ins>
      <w:ins w:id="1290" w:author="Felix Krasnitsky" w:date="2020-05-31T17:17:00Z">
        <w:r w:rsidRPr="00837225">
          <w:t xml:space="preserve"> </w:t>
        </w:r>
        <w:r>
          <w:t>Couns Educ :doi. 62-359):3(93;Dec</w:t>
        </w:r>
      </w:ins>
    </w:p>
    <w:p w14:paraId="5361AAC3" w14:textId="77777777" w:rsidR="00C55D5B" w:rsidRDefault="00C55D5B">
      <w:pPr>
        <w:pStyle w:val="ListParagraph"/>
        <w:numPr>
          <w:ilvl w:val="0"/>
          <w:numId w:val="21"/>
        </w:numPr>
        <w:rPr>
          <w:ins w:id="1291" w:author="Felix Krasnitsky" w:date="2020-05-31T16:25:00Z"/>
          <w:rtl/>
        </w:rPr>
        <w:pPrChange w:id="1292" w:author="Felix Krasnitsky" w:date="2020-05-31T17:18:00Z">
          <w:pPr>
            <w:pStyle w:val="1"/>
          </w:pPr>
        </w:pPrChange>
      </w:pPr>
      <w:bookmarkStart w:id="1293" w:name="_Ref41837954"/>
    </w:p>
    <w:bookmarkEnd w:id="1293"/>
    <w:p w14:paraId="202F2A2E" w14:textId="77777777" w:rsidR="00C55D5B" w:rsidRDefault="00C55D5B">
      <w:pPr>
        <w:rPr>
          <w:ins w:id="1294" w:author="Felix Krasnitsky" w:date="2020-05-31T16:25:00Z"/>
          <w:rtl/>
        </w:rPr>
        <w:pPrChange w:id="1295" w:author="user" w:date="2020-05-29T18:01:00Z">
          <w:pPr>
            <w:pStyle w:val="1"/>
          </w:pPr>
        </w:pPrChange>
      </w:pPr>
    </w:p>
    <w:bookmarkStart w:id="1296" w:name="_Ref41838823"/>
    <w:p w14:paraId="472830F9" w14:textId="544E72F7" w:rsidR="00C55D5B" w:rsidRDefault="004C16BE">
      <w:pPr>
        <w:pStyle w:val="ListParagraph"/>
        <w:numPr>
          <w:ilvl w:val="0"/>
          <w:numId w:val="21"/>
        </w:numPr>
        <w:rPr>
          <w:ins w:id="1297" w:author="Felix Krasnitsky" w:date="2020-05-31T17:46:00Z"/>
        </w:rPr>
        <w:pPrChange w:id="1298" w:author="Felix Krasnitsky" w:date="2020-05-31T17:31:00Z">
          <w:pPr>
            <w:pStyle w:val="1"/>
          </w:pPr>
        </w:pPrChange>
      </w:pPr>
      <w:ins w:id="1299" w:author="Felix Krasnitsky" w:date="2020-05-31T17:31:00Z">
        <w:r>
          <w:fldChar w:fldCharType="begin"/>
        </w:r>
        <w:r>
          <w:instrText xml:space="preserve"> HYPERLINK "https://www.marcprensky.com/writing/Prensky%20-%20Digital%20Natives,%20Digital%20Immigrants%20-%20Part1.pdf" </w:instrText>
        </w:r>
        <w:r>
          <w:fldChar w:fldCharType="separate"/>
        </w:r>
        <w:r w:rsidRPr="004C16BE">
          <w:rPr>
            <w:rStyle w:val="Hyperlink"/>
          </w:rPr>
          <w:t>Marc Prensky</w:t>
        </w:r>
        <w:r>
          <w:fldChar w:fldCharType="end"/>
        </w:r>
      </w:ins>
      <w:ins w:id="1300" w:author="Felix Krasnitsky" w:date="2020-05-31T17:30:00Z">
        <w:r>
          <w:t>, “Digital Natives, Digital Immigrants” On the Horizon, vol. 9, no. 6 (December 2001), pp. 15–24;</w:t>
        </w:r>
        <w:bookmarkEnd w:id="1296"/>
        <w:r>
          <w:t xml:space="preserve"> </w:t>
        </w:r>
      </w:ins>
    </w:p>
    <w:p w14:paraId="609D4133" w14:textId="15D030E2" w:rsidR="004E1611" w:rsidRDefault="004E1611">
      <w:pPr>
        <w:pStyle w:val="ListParagraph"/>
        <w:numPr>
          <w:ilvl w:val="0"/>
          <w:numId w:val="21"/>
        </w:numPr>
        <w:rPr>
          <w:ins w:id="1301" w:author="Felix Krasnitsky" w:date="2020-05-31T17:47:00Z"/>
        </w:rPr>
        <w:pPrChange w:id="1302" w:author="Felix Krasnitsky" w:date="2020-05-31T17:50:00Z">
          <w:pPr>
            <w:pStyle w:val="1"/>
          </w:pPr>
        </w:pPrChange>
      </w:pPr>
      <w:bookmarkStart w:id="1303" w:name="_Ref41839900"/>
      <w:ins w:id="1304" w:author="Felix Krasnitsky" w:date="2020-05-31T17:46:00Z">
        <w:r>
          <w:t>https://alumni.huji.</w:t>
        </w:r>
      </w:ins>
      <w:ins w:id="1305" w:author="Felix Krasnitsky" w:date="2020-05-31T17:47:00Z">
        <w:r>
          <w:t>ac.il/news/med</w:t>
        </w:r>
      </w:ins>
      <w:ins w:id="1306" w:author="Felix Krasnitsky" w:date="2020-05-31T17:50:00Z">
        <w:r>
          <w:t>ia</w:t>
        </w:r>
      </w:ins>
      <w:ins w:id="1307" w:author="Felix Krasnitsky" w:date="2020-05-31T17:47:00Z">
        <w:r>
          <w:t xml:space="preserve">access </w:t>
        </w:r>
        <w:r>
          <w:rPr>
            <w:rFonts w:hint="cs"/>
            <w:rtl/>
          </w:rPr>
          <w:t xml:space="preserve"> </w:t>
        </w:r>
        <w:r>
          <w:t>18-Aug-2019</w:t>
        </w:r>
        <w:bookmarkEnd w:id="1303"/>
      </w:ins>
    </w:p>
    <w:p w14:paraId="6D214AB4" w14:textId="0DBCA3FC" w:rsidR="004C16BE" w:rsidRDefault="002B5E3F">
      <w:pPr>
        <w:pStyle w:val="ListParagraph"/>
        <w:numPr>
          <w:ilvl w:val="0"/>
          <w:numId w:val="21"/>
        </w:numPr>
        <w:rPr>
          <w:ins w:id="1308" w:author="Felix" w:date="2020-05-31T22:15:00Z"/>
        </w:rPr>
        <w:pPrChange w:id="1309" w:author="Felix Krasnitsky" w:date="2020-05-31T16:25:00Z">
          <w:pPr>
            <w:pStyle w:val="1"/>
          </w:pPr>
        </w:pPrChange>
      </w:pPr>
      <w:ins w:id="1310" w:author="Felix Krasnitsky" w:date="2020-05-31T17:56:00Z">
        <w:r>
          <w:rPr>
            <w:rtl/>
          </w:rPr>
          <w:fldChar w:fldCharType="begin"/>
        </w:r>
        <w:r>
          <w:rPr>
            <w:rtl/>
          </w:rPr>
          <w:instrText xml:space="preserve"> </w:instrText>
        </w:r>
        <w:r>
          <w:instrText>HYPERLINK</w:instrText>
        </w:r>
        <w:r>
          <w:rPr>
            <w:rtl/>
          </w:rPr>
          <w:instrText xml:space="preserve"> "</w:instrText>
        </w:r>
        <w:r>
          <w:instrText>https://brookdale.jdc.org.il/wp-content/uploads/2018/01/556-10-Ofek-ES-HEB-1.pdf</w:instrText>
        </w:r>
        <w:r>
          <w:rPr>
            <w:rtl/>
          </w:rPr>
          <w:instrText xml:space="preserve">" </w:instrText>
        </w:r>
        <w:r>
          <w:rPr>
            <w:rtl/>
          </w:rPr>
          <w:fldChar w:fldCharType="separate"/>
        </w:r>
        <w:bookmarkStart w:id="1311" w:name="_Ref41840222"/>
        <w:r w:rsidRPr="002B5E3F">
          <w:rPr>
            <w:rStyle w:val="Hyperlink"/>
            <w:rtl/>
          </w:rPr>
          <w:t>מרכז סמוקלר לחקר מדיניות הבריאות</w:t>
        </w:r>
        <w:r w:rsidRPr="002B5E3F">
          <w:rPr>
            <w:rStyle w:val="Hyperlink"/>
            <w:rFonts w:hint="cs"/>
            <w:rtl/>
          </w:rPr>
          <w:t>.</w:t>
        </w:r>
        <w:r w:rsidRPr="002B5E3F">
          <w:rPr>
            <w:rStyle w:val="Hyperlink"/>
            <w:rtl/>
          </w:rPr>
          <w:t xml:space="preserve"> מערכת אופק - התיק הרפואי הווירטואלי</w:t>
        </w:r>
        <w:bookmarkEnd w:id="1311"/>
        <w:r>
          <w:rPr>
            <w:rtl/>
          </w:rPr>
          <w:fldChar w:fldCharType="end"/>
        </w:r>
      </w:ins>
    </w:p>
    <w:p w14:paraId="6C2D94C6" w14:textId="155DDB99" w:rsidR="009F1A86" w:rsidRDefault="009F1A86" w:rsidP="009F1A86">
      <w:pPr>
        <w:pStyle w:val="ListParagraph"/>
        <w:numPr>
          <w:ilvl w:val="0"/>
          <w:numId w:val="21"/>
        </w:numPr>
        <w:rPr>
          <w:ins w:id="1312" w:author="Felix" w:date="2020-05-31T22:23:00Z"/>
        </w:rPr>
        <w:pPrChange w:id="1313" w:author="Felix" w:date="2020-05-31T22:16:00Z">
          <w:pPr>
            <w:pStyle w:val="1"/>
          </w:pPr>
        </w:pPrChange>
      </w:pPr>
      <w:bookmarkStart w:id="1314" w:name="_Ref41855847"/>
      <w:ins w:id="1315" w:author="Felix" w:date="2020-05-31T22:15:00Z">
        <w:r>
          <w:t>Peleg R &amp; Nazarenko E</w:t>
        </w:r>
        <w:r>
          <w:rPr>
            <w:rtl/>
          </w:rPr>
          <w:t>,</w:t>
        </w:r>
      </w:ins>
      <w:ins w:id="1316" w:author="Felix" w:date="2020-05-31T22:16:00Z">
        <w:r>
          <w:rPr>
            <w:rFonts w:hint="cs"/>
            <w:rtl/>
          </w:rPr>
          <w:t xml:space="preserve"> </w:t>
        </w:r>
      </w:ins>
      <w:ins w:id="1317" w:author="Felix" w:date="2020-05-31T22:15:00Z">
        <w:r>
          <w:t>Providing cell phone</w:t>
        </w:r>
      </w:ins>
      <w:ins w:id="1318" w:author="Felix" w:date="2020-05-31T22:16:00Z">
        <w:r>
          <w:rPr>
            <w:rFonts w:hint="cs"/>
            <w:rtl/>
          </w:rPr>
          <w:t xml:space="preserve"> </w:t>
        </w:r>
      </w:ins>
      <w:ins w:id="1319" w:author="Felix" w:date="2020-05-31T22:15:00Z">
        <w:r>
          <w:t>numbers and e-mail</w:t>
        </w:r>
      </w:ins>
      <w:ins w:id="1320" w:author="Felix" w:date="2020-05-31T22:16:00Z">
        <w:r>
          <w:rPr>
            <w:rFonts w:hint="cs"/>
            <w:rtl/>
          </w:rPr>
          <w:t xml:space="preserve"> </w:t>
        </w:r>
      </w:ins>
      <w:ins w:id="1321" w:author="Felix" w:date="2020-05-31T22:15:00Z">
        <w:r>
          <w:t>addresses to patients</w:t>
        </w:r>
        <w:r>
          <w:rPr>
            <w:rtl/>
          </w:rPr>
          <w:t>:</w:t>
        </w:r>
      </w:ins>
      <w:ins w:id="1322" w:author="Felix" w:date="2020-05-31T22:16:00Z">
        <w:r>
          <w:rPr>
            <w:rFonts w:hint="cs"/>
            <w:rtl/>
          </w:rPr>
          <w:t xml:space="preserve"> </w:t>
        </w:r>
      </w:ins>
      <w:ins w:id="1323" w:author="Felix" w:date="2020-05-31T22:15:00Z">
        <w:r>
          <w:t>The patient’s perspective</w:t>
        </w:r>
        <w:r>
          <w:rPr>
            <w:rtl/>
          </w:rPr>
          <w:t>,</w:t>
        </w:r>
      </w:ins>
      <w:ins w:id="1324" w:author="Felix" w:date="2020-05-31T22:16:00Z">
        <w:r>
          <w:rPr>
            <w:rFonts w:hint="cs"/>
            <w:rtl/>
          </w:rPr>
          <w:t xml:space="preserve"> </w:t>
        </w:r>
      </w:ins>
      <w:ins w:id="1325" w:author="Felix" w:date="2020-05-31T22:15:00Z">
        <w:r>
          <w:t>a cross sectional study</w:t>
        </w:r>
        <w:r>
          <w:rPr>
            <w:rtl/>
          </w:rPr>
          <w:t>.</w:t>
        </w:r>
      </w:ins>
      <w:ins w:id="1326" w:author="Felix" w:date="2020-05-31T22:16:00Z">
        <w:r>
          <w:rPr>
            <w:rFonts w:hint="cs"/>
            <w:rtl/>
          </w:rPr>
          <w:t xml:space="preserve"> </w:t>
        </w:r>
      </w:ins>
      <w:ins w:id="1327" w:author="Felix" w:date="2020-05-31T22:15:00Z">
        <w:r>
          <w:t>Isr J Health Policy Res</w:t>
        </w:r>
        <w:r>
          <w:rPr>
            <w:rtl/>
          </w:rPr>
          <w:t>.</w:t>
        </w:r>
      </w:ins>
      <w:ins w:id="1328" w:author="Felix" w:date="2020-05-31T22:16:00Z">
        <w:r>
          <w:rPr>
            <w:rFonts w:hint="cs"/>
            <w:rtl/>
          </w:rPr>
          <w:t xml:space="preserve"> </w:t>
        </w:r>
      </w:ins>
      <w:ins w:id="1329" w:author="Felix" w:date="2020-05-31T22:15:00Z">
        <w:r>
          <w:rPr>
            <w:rtl/>
          </w:rPr>
          <w:t xml:space="preserve">2012 </w:t>
        </w:r>
        <w:r>
          <w:t>Aug 28</w:t>
        </w:r>
      </w:ins>
      <w:bookmarkEnd w:id="1314"/>
    </w:p>
    <w:p w14:paraId="6487A0AE" w14:textId="1FB5C81B" w:rsidR="00EA3966" w:rsidRDefault="00EA3966" w:rsidP="00EA3966">
      <w:pPr>
        <w:pStyle w:val="ListParagraph"/>
        <w:numPr>
          <w:ilvl w:val="0"/>
          <w:numId w:val="21"/>
        </w:numPr>
        <w:rPr>
          <w:ins w:id="1330" w:author="Felix" w:date="2020-05-31T22:25:00Z"/>
        </w:rPr>
        <w:pPrChange w:id="1331" w:author="Felix" w:date="2020-05-31T22:24:00Z">
          <w:pPr>
            <w:pStyle w:val="1"/>
          </w:pPr>
        </w:pPrChange>
      </w:pPr>
      <w:bookmarkStart w:id="1332" w:name="_Ref41856303"/>
      <w:ins w:id="1333" w:author="Felix" w:date="2020-05-31T22:23:00Z">
        <w:r>
          <w:t>Dorsey ER &amp; Topol EJ</w:t>
        </w:r>
        <w:r>
          <w:rPr>
            <w:rtl/>
          </w:rPr>
          <w:t>,</w:t>
        </w:r>
        <w:r w:rsidRPr="00EA3966">
          <w:rPr>
            <w:lang w:val="en-GB"/>
            <w:rPrChange w:id="1334" w:author="Felix" w:date="2020-05-31T22:24:00Z">
              <w:rPr>
                <w:lang w:val="en-GB"/>
              </w:rPr>
            </w:rPrChange>
          </w:rPr>
          <w:t xml:space="preserve"> </w:t>
        </w:r>
        <w:r>
          <w:t>State of Telehealth. N</w:t>
        </w:r>
      </w:ins>
      <w:ins w:id="1335" w:author="Felix" w:date="2020-05-31T22:24:00Z">
        <w:r>
          <w:t xml:space="preserve"> </w:t>
        </w:r>
      </w:ins>
      <w:ins w:id="1336" w:author="Felix" w:date="2020-05-31T22:23:00Z">
        <w:r>
          <w:t>Engl J Med. 2016 2016</w:t>
        </w:r>
      </w:ins>
      <w:ins w:id="1337" w:author="Felix" w:date="2020-05-31T22:24:00Z">
        <w:r>
          <w:t xml:space="preserve"> </w:t>
        </w:r>
      </w:ins>
      <w:ins w:id="1338" w:author="Felix" w:date="2020-05-31T22:23:00Z">
        <w:r>
          <w:t>Jul154-61</w:t>
        </w:r>
      </w:ins>
      <w:bookmarkEnd w:id="1332"/>
    </w:p>
    <w:p w14:paraId="79B00CF0" w14:textId="77C54349" w:rsidR="00EA3966" w:rsidRDefault="00EA3966" w:rsidP="00EA3966">
      <w:pPr>
        <w:pStyle w:val="ListParagraph"/>
        <w:numPr>
          <w:ilvl w:val="0"/>
          <w:numId w:val="21"/>
        </w:numPr>
        <w:rPr>
          <w:ins w:id="1339" w:author="Felix Krasnitsky" w:date="2020-05-31T17:30:00Z"/>
          <w:rtl/>
        </w:rPr>
        <w:pPrChange w:id="1340" w:author="Felix" w:date="2020-05-31T22:24:00Z">
          <w:pPr>
            <w:pStyle w:val="1"/>
          </w:pPr>
        </w:pPrChange>
      </w:pPr>
      <w:ins w:id="1341" w:author="Felix" w:date="2020-05-31T22:26:00Z">
        <w:r>
          <w:fldChar w:fldCharType="begin"/>
        </w:r>
        <w:r>
          <w:instrText xml:space="preserve"> HYPERLINK "https://www.epatientdave.com/about-dave/" </w:instrText>
        </w:r>
        <w:r>
          <w:fldChar w:fldCharType="separate"/>
        </w:r>
        <w:bookmarkStart w:id="1342" w:name="_Ref41856414"/>
        <w:r>
          <w:rPr>
            <w:rStyle w:val="Hyperlink"/>
          </w:rPr>
          <w:t>https://www.epatientdave.com/</w:t>
        </w:r>
        <w:bookmarkStart w:id="1343" w:name="_GoBack"/>
        <w:bookmarkEnd w:id="1343"/>
        <w:r>
          <w:rPr>
            <w:rStyle w:val="Hyperlink"/>
          </w:rPr>
          <w:t>about-dave/</w:t>
        </w:r>
        <w:bookmarkEnd w:id="1342"/>
        <w:r>
          <w:fldChar w:fldCharType="end"/>
        </w:r>
      </w:ins>
    </w:p>
    <w:p w14:paraId="1BCA68B6" w14:textId="77777777" w:rsidR="00EA3966" w:rsidRDefault="00EA3966">
      <w:pPr>
        <w:rPr>
          <w:ins w:id="1344" w:author="Felix" w:date="2020-05-31T22:24:00Z"/>
        </w:rPr>
        <w:pPrChange w:id="1345" w:author="Felix Krasnitsky" w:date="2020-05-31T16:25:00Z">
          <w:pPr>
            <w:pStyle w:val="1"/>
          </w:pPr>
        </w:pPrChange>
      </w:pPr>
    </w:p>
    <w:p w14:paraId="3F1FE1BD" w14:textId="77777777" w:rsidR="00EA3966" w:rsidRDefault="00EA3966">
      <w:pPr>
        <w:rPr>
          <w:ins w:id="1346" w:author="Felix" w:date="2020-05-31T22:24:00Z"/>
        </w:rPr>
        <w:pPrChange w:id="1347" w:author="Felix Krasnitsky" w:date="2020-05-31T16:25:00Z">
          <w:pPr>
            <w:pStyle w:val="1"/>
          </w:pPr>
        </w:pPrChange>
      </w:pPr>
    </w:p>
    <w:p w14:paraId="737D7C34" w14:textId="07CD617A" w:rsidR="006D7368" w:rsidRPr="002F5E99" w:rsidRDefault="006D7368">
      <w:pPr>
        <w:rPr>
          <w:ins w:id="1348" w:author="user" w:date="2020-05-29T13:51:00Z"/>
          <w:highlight w:val="yellow"/>
          <w:rtl/>
          <w:rPrChange w:id="1349" w:author="Felix" w:date="2020-05-31T23:05:00Z">
            <w:rPr>
              <w:ins w:id="1350" w:author="user" w:date="2020-05-29T13:51:00Z"/>
              <w:rtl/>
            </w:rPr>
          </w:rPrChange>
        </w:rPr>
        <w:pPrChange w:id="1351" w:author="Felix Krasnitsky" w:date="2020-05-31T16:25:00Z">
          <w:pPr>
            <w:pStyle w:val="1"/>
          </w:pPr>
        </w:pPrChange>
      </w:pPr>
      <w:ins w:id="1352" w:author="user" w:date="2020-05-29T13:51:00Z">
        <w:r w:rsidRPr="002F5E99">
          <w:rPr>
            <w:highlight w:val="yellow"/>
            <w:rtl/>
            <w:rPrChange w:id="1353" w:author="Felix" w:date="2020-05-31T23:05:00Z">
              <w:rPr>
                <w:rtl/>
              </w:rPr>
            </w:rPrChange>
          </w:rPr>
          <w:t xml:space="preserve">את רשימת המקורות </w:t>
        </w:r>
        <w:r w:rsidRPr="002F5E99">
          <w:rPr>
            <w:highlight w:val="yellow"/>
            <w:rPrChange w:id="1354" w:author="Felix" w:date="2020-05-31T23:05:00Z">
              <w:rPr/>
            </w:rPrChange>
          </w:rPr>
          <w:t>References</w:t>
        </w:r>
        <w:r w:rsidRPr="002F5E99">
          <w:rPr>
            <w:highlight w:val="yellow"/>
            <w:rtl/>
            <w:rPrChange w:id="1355" w:author="Felix" w:date="2020-05-31T23:05:00Z">
              <w:rPr>
                <w:rtl/>
              </w:rPr>
            </w:rPrChange>
          </w:rPr>
          <w:t xml:space="preserve"> יש לערוך לפי תקן </w:t>
        </w:r>
        <w:r w:rsidRPr="002F5E99">
          <w:rPr>
            <w:highlight w:val="yellow"/>
            <w:rPrChange w:id="1356" w:author="Felix" w:date="2020-05-31T23:05:00Z">
              <w:rPr/>
            </w:rPrChange>
          </w:rPr>
          <w:t>APA</w:t>
        </w:r>
        <w:r w:rsidRPr="002F5E99">
          <w:rPr>
            <w:rFonts w:hint="cs"/>
            <w:highlight w:val="yellow"/>
            <w:rtl/>
            <w:rPrChange w:id="1357" w:author="Felix" w:date="2020-05-31T23:05:00Z">
              <w:rPr>
                <w:rFonts w:hint="cs"/>
                <w:rtl/>
              </w:rPr>
            </w:rPrChange>
          </w:rPr>
          <w:t>. ראו למשל:</w:t>
        </w:r>
      </w:ins>
    </w:p>
    <w:p w14:paraId="3012BA9F" w14:textId="77777777" w:rsidR="006D7368" w:rsidRPr="009D25DC" w:rsidRDefault="006D7368">
      <w:pPr>
        <w:rPr>
          <w:ins w:id="1358" w:author="user" w:date="2020-05-29T13:51:00Z"/>
          <w:rtl/>
        </w:rPr>
        <w:pPrChange w:id="1359" w:author="Felix Krasnitsky" w:date="2020-05-31T16:25:00Z">
          <w:pPr>
            <w:pStyle w:val="1"/>
            <w:bidi w:val="0"/>
          </w:pPr>
        </w:pPrChange>
      </w:pPr>
      <w:ins w:id="1360" w:author="user" w:date="2020-05-29T13:51:00Z">
        <w:r w:rsidRPr="002F5E99">
          <w:rPr>
            <w:highlight w:val="yellow"/>
            <w:rPrChange w:id="1361" w:author="Felix" w:date="2020-05-31T23:05:00Z">
              <w:rPr/>
            </w:rPrChange>
          </w:rPr>
          <w:fldChar w:fldCharType="begin"/>
        </w:r>
        <w:r w:rsidRPr="002F5E99">
          <w:rPr>
            <w:highlight w:val="yellow"/>
            <w:rPrChange w:id="1362" w:author="Felix" w:date="2020-05-31T23:05:00Z">
              <w:rPr/>
            </w:rPrChange>
          </w:rPr>
          <w:instrText xml:space="preserve"> HYPERLINK "http://owl.english.purdue.edu/owl/resource/560/01/" </w:instrText>
        </w:r>
        <w:r w:rsidRPr="002F5E99">
          <w:rPr>
            <w:highlight w:val="yellow"/>
            <w:rPrChange w:id="1363" w:author="Felix" w:date="2020-05-31T23:05:00Z">
              <w:rPr/>
            </w:rPrChange>
          </w:rPr>
          <w:fldChar w:fldCharType="separate"/>
        </w:r>
        <w:bookmarkStart w:id="1364" w:name="_Toc41834690"/>
        <w:r w:rsidRPr="002F5E99">
          <w:rPr>
            <w:color w:val="0000FF"/>
            <w:highlight w:val="yellow"/>
            <w:u w:val="single"/>
            <w:rPrChange w:id="1365" w:author="Felix" w:date="2020-05-31T23:05:00Z">
              <w:rPr>
                <w:color w:val="0000FF"/>
                <w:u w:val="single"/>
              </w:rPr>
            </w:rPrChange>
          </w:rPr>
          <w:t>http://owl.english.purdue.edu/owl/resource/560/01</w:t>
        </w:r>
        <w:bookmarkEnd w:id="1364"/>
        <w:r w:rsidRPr="002F5E99">
          <w:rPr>
            <w:color w:val="0000FF"/>
            <w:highlight w:val="yellow"/>
            <w:u w:val="single"/>
            <w:rPrChange w:id="1366" w:author="Felix" w:date="2020-05-31T23:05:00Z">
              <w:rPr>
                <w:color w:val="0000FF"/>
                <w:u w:val="single"/>
              </w:rPr>
            </w:rPrChange>
          </w:rPr>
          <w:fldChar w:fldCharType="end"/>
        </w:r>
      </w:ins>
    </w:p>
    <w:p w14:paraId="1EFBCAB8" w14:textId="77777777" w:rsidR="00796454" w:rsidRPr="00E81C5E" w:rsidRDefault="00796454">
      <w:pPr>
        <w:rPr>
          <w:rtl/>
        </w:rPr>
        <w:pPrChange w:id="1367" w:author="user" w:date="2020-05-29T18:00:00Z">
          <w:pPr/>
        </w:pPrChange>
      </w:pPr>
    </w:p>
    <w:sectPr w:rsidR="00796454" w:rsidRPr="00E81C5E" w:rsidSect="00E01BE1">
      <w:footerReference w:type="default" r:id="rId9"/>
      <w:headerReference w:type="first" r:id="rId10"/>
      <w:footerReference w:type="first" r:id="rId11"/>
      <w:pgSz w:w="11906" w:h="16838" w:code="9"/>
      <w:pgMar w:top="851" w:right="1418" w:bottom="851" w:left="1418" w:header="567" w:footer="454"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Change w:id="1369" w:author="Felix" w:date="2020-05-31T21:17:00Z">
        <w:sectPr w:rsidR="00796454" w:rsidRPr="00E81C5E" w:rsidSect="00E01BE1">
          <w:pgMar w:top="238" w:right="1418" w:bottom="851" w:left="1418" w:header="568" w:footer="367" w:gutter="0"/>
          <w:pgBorders w:offsetFrom="text">
            <w:top w:val="none" w:sz="0" w:space="0" w:color="auto"/>
            <w:left w:val="none" w:sz="0" w:space="0" w:color="auto"/>
            <w:bottom w:val="none" w:sz="0" w:space="0" w:color="auto"/>
            <w:right w:val="none" w:sz="0" w:space="0" w:color="auto"/>
          </w:pgBorders>
        </w:sectPr>
      </w:sectPrChange>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856794" w16cid:durableId="225561A5"/>
  <w16cid:commentId w16cid:paraId="096B64CC" w16cid:durableId="2255627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59A527" w14:textId="77777777" w:rsidR="00400B47" w:rsidRDefault="00400B47" w:rsidP="00FB414A">
      <w:r>
        <w:separator/>
      </w:r>
    </w:p>
  </w:endnote>
  <w:endnote w:type="continuationSeparator" w:id="0">
    <w:p w14:paraId="7425FF77" w14:textId="77777777" w:rsidR="00400B47" w:rsidRDefault="00400B47" w:rsidP="00FB414A">
      <w:r>
        <w:continuationSeparator/>
      </w:r>
    </w:p>
  </w:endnote>
  <w:endnote w:type="continuationNotice" w:id="1">
    <w:p w14:paraId="0A239F59" w14:textId="77777777" w:rsidR="00400B47" w:rsidRDefault="00400B4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Narkisim">
    <w:panose1 w:val="020E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7BC5E9" w14:textId="64F3A072" w:rsidR="00C279C7" w:rsidRDefault="00C279C7">
    <w:pPr>
      <w:pStyle w:val="Footer"/>
    </w:pPr>
    <w:ins w:id="1368" w:author="user" w:date="2020-05-30T14:12:00Z">
      <w:r w:rsidRPr="002D3167">
        <w:rPr>
          <w:noProof/>
          <w:lang w:val="en-GB" w:eastAsia="en-GB"/>
        </w:rPr>
        <w:drawing>
          <wp:inline distT="0" distB="0" distL="0" distR="0" wp14:anchorId="715F1097" wp14:editId="33F15569">
            <wp:extent cx="5759450" cy="424981"/>
            <wp:effectExtent l="0" t="0" r="0" b="0"/>
            <wp:docPr id="20"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9450" cy="424981"/>
                    </a:xfrm>
                    <a:prstGeom prst="rect">
                      <a:avLst/>
                    </a:prstGeom>
                    <a:noFill/>
                    <a:ln>
                      <a:noFill/>
                    </a:ln>
                  </pic:spPr>
                </pic:pic>
              </a:graphicData>
            </a:graphic>
          </wp:inline>
        </w:drawing>
      </w:r>
    </w:ins>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7A0697" w14:textId="6D748CC4" w:rsidR="00C279C7" w:rsidRDefault="00C279C7" w:rsidP="00646D32">
    <w:pPr>
      <w:pStyle w:val="Footer"/>
    </w:pPr>
    <w:r w:rsidRPr="002D3167">
      <w:rPr>
        <w:noProof/>
        <w:lang w:val="en-GB" w:eastAsia="en-GB"/>
      </w:rPr>
      <w:drawing>
        <wp:inline distT="0" distB="0" distL="0" distR="0" wp14:anchorId="0CCC7EC9" wp14:editId="4823EB18">
          <wp:extent cx="5765800" cy="425450"/>
          <wp:effectExtent l="0" t="0" r="0" b="0"/>
          <wp:docPr id="2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5800" cy="42545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E9D6BE" w14:textId="77777777" w:rsidR="00400B47" w:rsidRDefault="00400B47" w:rsidP="00FB414A">
      <w:r>
        <w:separator/>
      </w:r>
    </w:p>
  </w:footnote>
  <w:footnote w:type="continuationSeparator" w:id="0">
    <w:p w14:paraId="16ED26AB" w14:textId="77777777" w:rsidR="00400B47" w:rsidRDefault="00400B47" w:rsidP="00FB414A">
      <w:r>
        <w:continuationSeparator/>
      </w:r>
    </w:p>
  </w:footnote>
  <w:footnote w:type="continuationNotice" w:id="1">
    <w:p w14:paraId="19F001BF" w14:textId="77777777" w:rsidR="00400B47" w:rsidRDefault="00400B47">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0EE1A2" w14:textId="17D8A667" w:rsidR="00C279C7" w:rsidRDefault="00C279C7" w:rsidP="00AB7A3D">
    <w:pPr>
      <w:pStyle w:val="Header"/>
      <w:jc w:val="center"/>
    </w:pPr>
    <w:r>
      <w:rPr>
        <w:noProof/>
        <w:lang w:val="en-GB" w:eastAsia="en-GB"/>
      </w:rPr>
      <w:drawing>
        <wp:inline distT="0" distB="0" distL="0" distR="0" wp14:anchorId="0B99227B" wp14:editId="04F72E82">
          <wp:extent cx="1238250" cy="7239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C20D4"/>
    <w:multiLevelType w:val="hybridMultilevel"/>
    <w:tmpl w:val="50A2EE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8CF63D3"/>
    <w:multiLevelType w:val="hybridMultilevel"/>
    <w:tmpl w:val="14B48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CB187D"/>
    <w:multiLevelType w:val="hybridMultilevel"/>
    <w:tmpl w:val="602CD1F0"/>
    <w:lvl w:ilvl="0" w:tplc="757819D0">
      <w:start w:val="1"/>
      <w:numFmt w:val="bullet"/>
      <w:lvlText w:val="¡"/>
      <w:lvlJc w:val="left"/>
      <w:pPr>
        <w:tabs>
          <w:tab w:val="num" w:pos="720"/>
        </w:tabs>
        <w:ind w:left="720" w:hanging="360"/>
      </w:pPr>
      <w:rPr>
        <w:rFonts w:ascii="Times New Roman" w:hAnsi="Times New Roman" w:hint="default"/>
      </w:rPr>
    </w:lvl>
    <w:lvl w:ilvl="1" w:tplc="AC80361A" w:tentative="1">
      <w:start w:val="1"/>
      <w:numFmt w:val="bullet"/>
      <w:lvlText w:val="¡"/>
      <w:lvlJc w:val="left"/>
      <w:pPr>
        <w:tabs>
          <w:tab w:val="num" w:pos="1440"/>
        </w:tabs>
        <w:ind w:left="1440" w:hanging="360"/>
      </w:pPr>
      <w:rPr>
        <w:rFonts w:ascii="Times New Roman" w:hAnsi="Times New Roman" w:hint="default"/>
      </w:rPr>
    </w:lvl>
    <w:lvl w:ilvl="2" w:tplc="0E60C4FA" w:tentative="1">
      <w:start w:val="1"/>
      <w:numFmt w:val="bullet"/>
      <w:lvlText w:val="¡"/>
      <w:lvlJc w:val="left"/>
      <w:pPr>
        <w:tabs>
          <w:tab w:val="num" w:pos="2160"/>
        </w:tabs>
        <w:ind w:left="2160" w:hanging="360"/>
      </w:pPr>
      <w:rPr>
        <w:rFonts w:ascii="Times New Roman" w:hAnsi="Times New Roman" w:hint="default"/>
      </w:rPr>
    </w:lvl>
    <w:lvl w:ilvl="3" w:tplc="41A49940" w:tentative="1">
      <w:start w:val="1"/>
      <w:numFmt w:val="bullet"/>
      <w:lvlText w:val="¡"/>
      <w:lvlJc w:val="left"/>
      <w:pPr>
        <w:tabs>
          <w:tab w:val="num" w:pos="2880"/>
        </w:tabs>
        <w:ind w:left="2880" w:hanging="360"/>
      </w:pPr>
      <w:rPr>
        <w:rFonts w:ascii="Times New Roman" w:hAnsi="Times New Roman" w:hint="default"/>
      </w:rPr>
    </w:lvl>
    <w:lvl w:ilvl="4" w:tplc="CDFE1B56" w:tentative="1">
      <w:start w:val="1"/>
      <w:numFmt w:val="bullet"/>
      <w:lvlText w:val="¡"/>
      <w:lvlJc w:val="left"/>
      <w:pPr>
        <w:tabs>
          <w:tab w:val="num" w:pos="3600"/>
        </w:tabs>
        <w:ind w:left="3600" w:hanging="360"/>
      </w:pPr>
      <w:rPr>
        <w:rFonts w:ascii="Times New Roman" w:hAnsi="Times New Roman" w:hint="default"/>
      </w:rPr>
    </w:lvl>
    <w:lvl w:ilvl="5" w:tplc="FDDEDBA2" w:tentative="1">
      <w:start w:val="1"/>
      <w:numFmt w:val="bullet"/>
      <w:lvlText w:val="¡"/>
      <w:lvlJc w:val="left"/>
      <w:pPr>
        <w:tabs>
          <w:tab w:val="num" w:pos="4320"/>
        </w:tabs>
        <w:ind w:left="4320" w:hanging="360"/>
      </w:pPr>
      <w:rPr>
        <w:rFonts w:ascii="Times New Roman" w:hAnsi="Times New Roman" w:hint="default"/>
      </w:rPr>
    </w:lvl>
    <w:lvl w:ilvl="6" w:tplc="5C6AE6C6" w:tentative="1">
      <w:start w:val="1"/>
      <w:numFmt w:val="bullet"/>
      <w:lvlText w:val="¡"/>
      <w:lvlJc w:val="left"/>
      <w:pPr>
        <w:tabs>
          <w:tab w:val="num" w:pos="5040"/>
        </w:tabs>
        <w:ind w:left="5040" w:hanging="360"/>
      </w:pPr>
      <w:rPr>
        <w:rFonts w:ascii="Times New Roman" w:hAnsi="Times New Roman" w:hint="default"/>
      </w:rPr>
    </w:lvl>
    <w:lvl w:ilvl="7" w:tplc="D9D2FE46" w:tentative="1">
      <w:start w:val="1"/>
      <w:numFmt w:val="bullet"/>
      <w:lvlText w:val="¡"/>
      <w:lvlJc w:val="left"/>
      <w:pPr>
        <w:tabs>
          <w:tab w:val="num" w:pos="5760"/>
        </w:tabs>
        <w:ind w:left="5760" w:hanging="360"/>
      </w:pPr>
      <w:rPr>
        <w:rFonts w:ascii="Times New Roman" w:hAnsi="Times New Roman" w:hint="default"/>
      </w:rPr>
    </w:lvl>
    <w:lvl w:ilvl="8" w:tplc="5B1256A8"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F424C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49356A9"/>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15:restartNumberingAfterBreak="0">
    <w:nsid w:val="3A7F6030"/>
    <w:multiLevelType w:val="hybridMultilevel"/>
    <w:tmpl w:val="5D421CAA"/>
    <w:lvl w:ilvl="0" w:tplc="1DFA7DF4">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E963199"/>
    <w:multiLevelType w:val="multilevel"/>
    <w:tmpl w:val="E1F6467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312467D"/>
    <w:multiLevelType w:val="multilevel"/>
    <w:tmpl w:val="E87C7E9A"/>
    <w:lvl w:ilvl="0">
      <w:start w:val="2"/>
      <w:numFmt w:val="decimal"/>
      <w:lvlText w:val="%1"/>
      <w:lvlJc w:val="left"/>
      <w:pPr>
        <w:tabs>
          <w:tab w:val="num" w:pos="360"/>
        </w:tabs>
        <w:ind w:left="360" w:right="360" w:hanging="360"/>
      </w:pPr>
      <w:rPr>
        <w:rFonts w:hint="cs"/>
        <w:u w:val="none"/>
      </w:rPr>
    </w:lvl>
    <w:lvl w:ilvl="1">
      <w:start w:val="1"/>
      <w:numFmt w:val="decimal"/>
      <w:lvlText w:val="%1.%2"/>
      <w:lvlJc w:val="left"/>
      <w:pPr>
        <w:tabs>
          <w:tab w:val="num" w:pos="720"/>
        </w:tabs>
        <w:ind w:left="720" w:right="720" w:hanging="360"/>
      </w:pPr>
      <w:rPr>
        <w:rFonts w:hint="cs"/>
        <w:u w:val="none"/>
      </w:rPr>
    </w:lvl>
    <w:lvl w:ilvl="2">
      <w:start w:val="1"/>
      <w:numFmt w:val="decimal"/>
      <w:lvlText w:val="%1.%2.%3"/>
      <w:lvlJc w:val="left"/>
      <w:pPr>
        <w:tabs>
          <w:tab w:val="num" w:pos="1440"/>
        </w:tabs>
        <w:ind w:left="1440" w:right="1440" w:hanging="720"/>
      </w:pPr>
      <w:rPr>
        <w:rFonts w:hint="cs"/>
        <w:u w:val="none"/>
      </w:rPr>
    </w:lvl>
    <w:lvl w:ilvl="3">
      <w:start w:val="1"/>
      <w:numFmt w:val="decimal"/>
      <w:lvlText w:val="%1.%2.%3.%4"/>
      <w:lvlJc w:val="left"/>
      <w:pPr>
        <w:tabs>
          <w:tab w:val="num" w:pos="1800"/>
        </w:tabs>
        <w:ind w:left="1800" w:right="1800" w:hanging="720"/>
      </w:pPr>
      <w:rPr>
        <w:rFonts w:hint="cs"/>
        <w:u w:val="none"/>
      </w:rPr>
    </w:lvl>
    <w:lvl w:ilvl="4">
      <w:start w:val="1"/>
      <w:numFmt w:val="decimal"/>
      <w:lvlText w:val="%1.%2.%3.%4.%5"/>
      <w:lvlJc w:val="left"/>
      <w:pPr>
        <w:tabs>
          <w:tab w:val="num" w:pos="2520"/>
        </w:tabs>
        <w:ind w:left="2520" w:right="2520" w:hanging="1080"/>
      </w:pPr>
      <w:rPr>
        <w:rFonts w:hint="cs"/>
        <w:u w:val="none"/>
      </w:rPr>
    </w:lvl>
    <w:lvl w:ilvl="5">
      <w:start w:val="1"/>
      <w:numFmt w:val="decimal"/>
      <w:lvlText w:val="%1.%2.%3.%4.%5.%6"/>
      <w:lvlJc w:val="left"/>
      <w:pPr>
        <w:tabs>
          <w:tab w:val="num" w:pos="2880"/>
        </w:tabs>
        <w:ind w:left="2880" w:right="2880" w:hanging="1080"/>
      </w:pPr>
      <w:rPr>
        <w:rFonts w:hint="cs"/>
        <w:u w:val="none"/>
      </w:rPr>
    </w:lvl>
    <w:lvl w:ilvl="6">
      <w:start w:val="1"/>
      <w:numFmt w:val="decimal"/>
      <w:lvlText w:val="%1.%2.%3.%4.%5.%6.%7"/>
      <w:lvlJc w:val="left"/>
      <w:pPr>
        <w:tabs>
          <w:tab w:val="num" w:pos="3600"/>
        </w:tabs>
        <w:ind w:left="3600" w:right="3600" w:hanging="1440"/>
      </w:pPr>
      <w:rPr>
        <w:rFonts w:hint="cs"/>
        <w:u w:val="none"/>
      </w:rPr>
    </w:lvl>
    <w:lvl w:ilvl="7">
      <w:start w:val="1"/>
      <w:numFmt w:val="decimal"/>
      <w:lvlText w:val="%1.%2.%3.%4.%5.%6.%7.%8"/>
      <w:lvlJc w:val="left"/>
      <w:pPr>
        <w:tabs>
          <w:tab w:val="num" w:pos="3960"/>
        </w:tabs>
        <w:ind w:left="3960" w:right="3960" w:hanging="1440"/>
      </w:pPr>
      <w:rPr>
        <w:rFonts w:hint="cs"/>
        <w:u w:val="none"/>
      </w:rPr>
    </w:lvl>
    <w:lvl w:ilvl="8">
      <w:start w:val="1"/>
      <w:numFmt w:val="decimal"/>
      <w:lvlText w:val="%1.%2.%3.%4.%5.%6.%7.%8.%9"/>
      <w:lvlJc w:val="left"/>
      <w:pPr>
        <w:tabs>
          <w:tab w:val="num" w:pos="4680"/>
        </w:tabs>
        <w:ind w:left="4680" w:right="4680" w:hanging="1800"/>
      </w:pPr>
      <w:rPr>
        <w:rFonts w:hint="cs"/>
        <w:u w:val="none"/>
      </w:rPr>
    </w:lvl>
  </w:abstractNum>
  <w:abstractNum w:abstractNumId="8" w15:restartNumberingAfterBreak="0">
    <w:nsid w:val="50C301F8"/>
    <w:multiLevelType w:val="multilevel"/>
    <w:tmpl w:val="D534B22A"/>
    <w:lvl w:ilvl="0">
      <w:start w:val="1"/>
      <w:numFmt w:val="decimal"/>
      <w:lvlText w:val="%1"/>
      <w:lvlJc w:val="left"/>
      <w:pPr>
        <w:ind w:left="391" w:hanging="391"/>
      </w:pPr>
      <w:rPr>
        <w:rFonts w:hint="default"/>
      </w:rPr>
    </w:lvl>
    <w:lvl w:ilvl="1">
      <w:start w:val="1"/>
      <w:numFmt w:val="decimal"/>
      <w:lvlText w:val="%1.%2"/>
      <w:lvlJc w:val="left"/>
      <w:pPr>
        <w:ind w:left="533" w:hanging="391"/>
      </w:pPr>
      <w:rPr>
        <w:rFonts w:hint="default"/>
      </w:rPr>
    </w:lvl>
    <w:lvl w:ilvl="2">
      <w:start w:val="1"/>
      <w:numFmt w:val="decimal"/>
      <w:lvlText w:val="%1.%2.%3"/>
      <w:lvlJc w:val="left"/>
      <w:pPr>
        <w:ind w:left="675" w:hanging="391"/>
      </w:pPr>
      <w:rPr>
        <w:rFonts w:hint="default"/>
      </w:rPr>
    </w:lvl>
    <w:lvl w:ilvl="3">
      <w:start w:val="1"/>
      <w:numFmt w:val="decimal"/>
      <w:lvlText w:val="%1.%2.%3.%4"/>
      <w:lvlJc w:val="left"/>
      <w:pPr>
        <w:ind w:left="817" w:hanging="391"/>
      </w:pPr>
      <w:rPr>
        <w:rFonts w:hint="default"/>
      </w:rPr>
    </w:lvl>
    <w:lvl w:ilvl="4">
      <w:start w:val="1"/>
      <w:numFmt w:val="decimal"/>
      <w:lvlText w:val="%1.%2.%3.%4.%5"/>
      <w:lvlJc w:val="left"/>
      <w:pPr>
        <w:ind w:left="959" w:hanging="391"/>
      </w:pPr>
      <w:rPr>
        <w:rFonts w:hint="default"/>
      </w:rPr>
    </w:lvl>
    <w:lvl w:ilvl="5">
      <w:start w:val="1"/>
      <w:numFmt w:val="decimal"/>
      <w:lvlText w:val="%1.%2.%3.%4.%5.%6"/>
      <w:lvlJc w:val="left"/>
      <w:pPr>
        <w:ind w:left="1101" w:hanging="391"/>
      </w:pPr>
      <w:rPr>
        <w:rFonts w:hint="default"/>
      </w:rPr>
    </w:lvl>
    <w:lvl w:ilvl="6">
      <w:start w:val="1"/>
      <w:numFmt w:val="decimal"/>
      <w:lvlText w:val="%1.%2.%3.%4.%5.%6.%7"/>
      <w:lvlJc w:val="left"/>
      <w:pPr>
        <w:ind w:left="1243" w:hanging="391"/>
      </w:pPr>
      <w:rPr>
        <w:rFonts w:hint="default"/>
      </w:rPr>
    </w:lvl>
    <w:lvl w:ilvl="7">
      <w:start w:val="1"/>
      <w:numFmt w:val="decimal"/>
      <w:lvlText w:val="%1.%2.%3.%4.%5.%6.%7.%8"/>
      <w:lvlJc w:val="left"/>
      <w:pPr>
        <w:ind w:left="1385" w:hanging="391"/>
      </w:pPr>
      <w:rPr>
        <w:rFonts w:hint="default"/>
      </w:rPr>
    </w:lvl>
    <w:lvl w:ilvl="8">
      <w:start w:val="1"/>
      <w:numFmt w:val="decimal"/>
      <w:lvlText w:val="%1.%2.%3.%4.%5.%6.%7.%8.%9"/>
      <w:lvlJc w:val="left"/>
      <w:pPr>
        <w:ind w:left="1527" w:hanging="391"/>
      </w:pPr>
      <w:rPr>
        <w:rFonts w:hint="default"/>
      </w:rPr>
    </w:lvl>
  </w:abstractNum>
  <w:abstractNum w:abstractNumId="9" w15:restartNumberingAfterBreak="0">
    <w:nsid w:val="58D070C3"/>
    <w:multiLevelType w:val="hybridMultilevel"/>
    <w:tmpl w:val="C19C0B3A"/>
    <w:lvl w:ilvl="0" w:tplc="A29A84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2A29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73B16A3"/>
    <w:multiLevelType w:val="multilevel"/>
    <w:tmpl w:val="FCA87E2E"/>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rPr>
        <w:lang w:bidi="he-IL"/>
      </w:rPr>
    </w:lvl>
    <w:lvl w:ilvl="2">
      <w:start w:val="1"/>
      <w:numFmt w:val="decimal"/>
      <w:pStyle w:val="3"/>
      <w:lvlText w:val="%1.%2.%3."/>
      <w:lvlJc w:val="left"/>
      <w:pPr>
        <w:ind w:left="1224" w:hanging="504"/>
      </w:pPr>
    </w:lvl>
    <w:lvl w:ilvl="3">
      <w:start w:val="1"/>
      <w:numFmt w:val="decimal"/>
      <w:pStyle w:val="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0"/>
  </w:num>
  <w:num w:numId="3">
    <w:abstractNumId w:val="2"/>
  </w:num>
  <w:num w:numId="4">
    <w:abstractNumId w:val="1"/>
  </w:num>
  <w:num w:numId="5">
    <w:abstractNumId w:val="5"/>
  </w:num>
  <w:num w:numId="6">
    <w:abstractNumId w:val="5"/>
  </w:num>
  <w:num w:numId="7">
    <w:abstractNumId w:val="11"/>
  </w:num>
  <w:num w:numId="8">
    <w:abstractNumId w:val="3"/>
  </w:num>
  <w:num w:numId="9">
    <w:abstractNumId w:val="3"/>
  </w:num>
  <w:num w:numId="10">
    <w:abstractNumId w:val="4"/>
  </w:num>
  <w:num w:numId="11">
    <w:abstractNumId w:val="8"/>
  </w:num>
  <w:num w:numId="12">
    <w:abstractNumId w:val="11"/>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0"/>
  </w:num>
  <w:num w:numId="20">
    <w:abstractNumId w:val="6"/>
  </w:num>
  <w:num w:numId="21">
    <w:abstractNumId w:val="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elix">
    <w15:presenceInfo w15:providerId="None" w15:userId="Felix"/>
  </w15:person>
  <w15:person w15:author="Felix Krasnitsky">
    <w15:presenceInfo w15:providerId="None" w15:userId="Felix Krasnitsk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F68"/>
    <w:rsid w:val="00001516"/>
    <w:rsid w:val="00003FBD"/>
    <w:rsid w:val="00005FE5"/>
    <w:rsid w:val="000073D4"/>
    <w:rsid w:val="00010784"/>
    <w:rsid w:val="00010998"/>
    <w:rsid w:val="000317A5"/>
    <w:rsid w:val="00044EA9"/>
    <w:rsid w:val="00062EE5"/>
    <w:rsid w:val="000634B8"/>
    <w:rsid w:val="000700B6"/>
    <w:rsid w:val="00083E6E"/>
    <w:rsid w:val="000A17A3"/>
    <w:rsid w:val="000D12EA"/>
    <w:rsid w:val="000D5B49"/>
    <w:rsid w:val="00104E3A"/>
    <w:rsid w:val="00115A92"/>
    <w:rsid w:val="00124575"/>
    <w:rsid w:val="0012601C"/>
    <w:rsid w:val="00126B2F"/>
    <w:rsid w:val="001360F0"/>
    <w:rsid w:val="00160EAC"/>
    <w:rsid w:val="00172F82"/>
    <w:rsid w:val="001774EF"/>
    <w:rsid w:val="001905BD"/>
    <w:rsid w:val="00194417"/>
    <w:rsid w:val="001E1074"/>
    <w:rsid w:val="00237BF0"/>
    <w:rsid w:val="00280F3F"/>
    <w:rsid w:val="00282CA2"/>
    <w:rsid w:val="00286440"/>
    <w:rsid w:val="00290D85"/>
    <w:rsid w:val="002A20FA"/>
    <w:rsid w:val="002A31B6"/>
    <w:rsid w:val="002B390A"/>
    <w:rsid w:val="002B5E3F"/>
    <w:rsid w:val="002C44C3"/>
    <w:rsid w:val="002D1A24"/>
    <w:rsid w:val="002F0313"/>
    <w:rsid w:val="002F3D88"/>
    <w:rsid w:val="002F4FB7"/>
    <w:rsid w:val="002F5E99"/>
    <w:rsid w:val="0030260A"/>
    <w:rsid w:val="00313A1C"/>
    <w:rsid w:val="00316356"/>
    <w:rsid w:val="003505A2"/>
    <w:rsid w:val="00354BB7"/>
    <w:rsid w:val="00360B14"/>
    <w:rsid w:val="00392ECB"/>
    <w:rsid w:val="003A3FE3"/>
    <w:rsid w:val="003B2F3E"/>
    <w:rsid w:val="003D1AB9"/>
    <w:rsid w:val="003D372F"/>
    <w:rsid w:val="003D5842"/>
    <w:rsid w:val="003E23E2"/>
    <w:rsid w:val="003E6DB2"/>
    <w:rsid w:val="00400B47"/>
    <w:rsid w:val="004037DC"/>
    <w:rsid w:val="00406AFE"/>
    <w:rsid w:val="004233DF"/>
    <w:rsid w:val="0042737D"/>
    <w:rsid w:val="004304C0"/>
    <w:rsid w:val="00431A07"/>
    <w:rsid w:val="00450298"/>
    <w:rsid w:val="004602F3"/>
    <w:rsid w:val="00472D78"/>
    <w:rsid w:val="004823CB"/>
    <w:rsid w:val="00495FB0"/>
    <w:rsid w:val="004B307A"/>
    <w:rsid w:val="004C16BE"/>
    <w:rsid w:val="004C3900"/>
    <w:rsid w:val="004E1611"/>
    <w:rsid w:val="00531D59"/>
    <w:rsid w:val="005333F1"/>
    <w:rsid w:val="00547C75"/>
    <w:rsid w:val="00551598"/>
    <w:rsid w:val="005734B4"/>
    <w:rsid w:val="005745A0"/>
    <w:rsid w:val="00575EEC"/>
    <w:rsid w:val="005819C5"/>
    <w:rsid w:val="00592214"/>
    <w:rsid w:val="006009BA"/>
    <w:rsid w:val="006161D0"/>
    <w:rsid w:val="00626A6C"/>
    <w:rsid w:val="00627E9F"/>
    <w:rsid w:val="006402BB"/>
    <w:rsid w:val="00646D32"/>
    <w:rsid w:val="00650919"/>
    <w:rsid w:val="006A0625"/>
    <w:rsid w:val="006B237C"/>
    <w:rsid w:val="006C4C31"/>
    <w:rsid w:val="006D7368"/>
    <w:rsid w:val="006E36FB"/>
    <w:rsid w:val="006E4FE0"/>
    <w:rsid w:val="006F043A"/>
    <w:rsid w:val="007167AD"/>
    <w:rsid w:val="00721549"/>
    <w:rsid w:val="007351BF"/>
    <w:rsid w:val="007367C0"/>
    <w:rsid w:val="00776F68"/>
    <w:rsid w:val="00781624"/>
    <w:rsid w:val="00782D9B"/>
    <w:rsid w:val="00791B38"/>
    <w:rsid w:val="00793612"/>
    <w:rsid w:val="00796454"/>
    <w:rsid w:val="007A309B"/>
    <w:rsid w:val="007A6E9B"/>
    <w:rsid w:val="007C13F7"/>
    <w:rsid w:val="007F4D15"/>
    <w:rsid w:val="00801D40"/>
    <w:rsid w:val="00812398"/>
    <w:rsid w:val="008166BB"/>
    <w:rsid w:val="0082032D"/>
    <w:rsid w:val="00825FD8"/>
    <w:rsid w:val="00837225"/>
    <w:rsid w:val="0084669E"/>
    <w:rsid w:val="008571BF"/>
    <w:rsid w:val="00864BF2"/>
    <w:rsid w:val="00874663"/>
    <w:rsid w:val="00882F34"/>
    <w:rsid w:val="008864E7"/>
    <w:rsid w:val="00891ABF"/>
    <w:rsid w:val="008955A5"/>
    <w:rsid w:val="008A202B"/>
    <w:rsid w:val="008B344B"/>
    <w:rsid w:val="008C237E"/>
    <w:rsid w:val="008C321C"/>
    <w:rsid w:val="008E38B7"/>
    <w:rsid w:val="008E6EE5"/>
    <w:rsid w:val="008F0BDA"/>
    <w:rsid w:val="008F1406"/>
    <w:rsid w:val="009369F7"/>
    <w:rsid w:val="0094119C"/>
    <w:rsid w:val="00943361"/>
    <w:rsid w:val="009455A4"/>
    <w:rsid w:val="00971CCB"/>
    <w:rsid w:val="0097555A"/>
    <w:rsid w:val="009818F7"/>
    <w:rsid w:val="009A1999"/>
    <w:rsid w:val="009B0B52"/>
    <w:rsid w:val="009C07D0"/>
    <w:rsid w:val="009C5FAC"/>
    <w:rsid w:val="009C691D"/>
    <w:rsid w:val="009D790D"/>
    <w:rsid w:val="009E675D"/>
    <w:rsid w:val="009F1A86"/>
    <w:rsid w:val="009F4F90"/>
    <w:rsid w:val="00A34FA1"/>
    <w:rsid w:val="00A35A56"/>
    <w:rsid w:val="00A36784"/>
    <w:rsid w:val="00A41E6C"/>
    <w:rsid w:val="00A42CC1"/>
    <w:rsid w:val="00A439CB"/>
    <w:rsid w:val="00A47010"/>
    <w:rsid w:val="00A50879"/>
    <w:rsid w:val="00A52D43"/>
    <w:rsid w:val="00A6207D"/>
    <w:rsid w:val="00A6553A"/>
    <w:rsid w:val="00A72AD6"/>
    <w:rsid w:val="00AA0F09"/>
    <w:rsid w:val="00AA4D85"/>
    <w:rsid w:val="00AB03B7"/>
    <w:rsid w:val="00AB5CC0"/>
    <w:rsid w:val="00AB7A3D"/>
    <w:rsid w:val="00AD2292"/>
    <w:rsid w:val="00AD6573"/>
    <w:rsid w:val="00AE4EA8"/>
    <w:rsid w:val="00AE5C44"/>
    <w:rsid w:val="00AF34FC"/>
    <w:rsid w:val="00B12EEE"/>
    <w:rsid w:val="00B24432"/>
    <w:rsid w:val="00B25683"/>
    <w:rsid w:val="00B3074E"/>
    <w:rsid w:val="00B43AB4"/>
    <w:rsid w:val="00B576F0"/>
    <w:rsid w:val="00B6473B"/>
    <w:rsid w:val="00B64932"/>
    <w:rsid w:val="00B72A25"/>
    <w:rsid w:val="00B84844"/>
    <w:rsid w:val="00B85B6D"/>
    <w:rsid w:val="00BA4CAC"/>
    <w:rsid w:val="00BB1357"/>
    <w:rsid w:val="00BC573A"/>
    <w:rsid w:val="00BE5E17"/>
    <w:rsid w:val="00BF0491"/>
    <w:rsid w:val="00C11B7E"/>
    <w:rsid w:val="00C20132"/>
    <w:rsid w:val="00C279C7"/>
    <w:rsid w:val="00C30B7C"/>
    <w:rsid w:val="00C55D5B"/>
    <w:rsid w:val="00C56C67"/>
    <w:rsid w:val="00C646E6"/>
    <w:rsid w:val="00C90744"/>
    <w:rsid w:val="00D06010"/>
    <w:rsid w:val="00D10229"/>
    <w:rsid w:val="00D213B4"/>
    <w:rsid w:val="00D31D22"/>
    <w:rsid w:val="00D42066"/>
    <w:rsid w:val="00D5681D"/>
    <w:rsid w:val="00D90478"/>
    <w:rsid w:val="00DD4287"/>
    <w:rsid w:val="00DD4CC6"/>
    <w:rsid w:val="00DD7373"/>
    <w:rsid w:val="00DE00B9"/>
    <w:rsid w:val="00DE0A0B"/>
    <w:rsid w:val="00DE4759"/>
    <w:rsid w:val="00DF7B5C"/>
    <w:rsid w:val="00E01BE1"/>
    <w:rsid w:val="00E21ED5"/>
    <w:rsid w:val="00E42B83"/>
    <w:rsid w:val="00E53CDC"/>
    <w:rsid w:val="00E60D25"/>
    <w:rsid w:val="00E62DC0"/>
    <w:rsid w:val="00E64351"/>
    <w:rsid w:val="00E64429"/>
    <w:rsid w:val="00E81C5E"/>
    <w:rsid w:val="00E84C57"/>
    <w:rsid w:val="00E92AA9"/>
    <w:rsid w:val="00EA3966"/>
    <w:rsid w:val="00EB30D9"/>
    <w:rsid w:val="00EC15BD"/>
    <w:rsid w:val="00EC6DFA"/>
    <w:rsid w:val="00EE0F30"/>
    <w:rsid w:val="00F10271"/>
    <w:rsid w:val="00F506F8"/>
    <w:rsid w:val="00F60995"/>
    <w:rsid w:val="00F8114F"/>
    <w:rsid w:val="00F82E0F"/>
    <w:rsid w:val="00F85CF5"/>
    <w:rsid w:val="00FA028F"/>
    <w:rsid w:val="00FA4B77"/>
    <w:rsid w:val="00FB414A"/>
    <w:rsid w:val="00FB64AE"/>
    <w:rsid w:val="00FC0D08"/>
    <w:rsid w:val="00FE40B8"/>
    <w:rsid w:val="00FE5E9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43C83D"/>
  <w15:docId w15:val="{D01A7E79-7B6A-4F96-939E-270E006CF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414A"/>
    <w:pPr>
      <w:widowControl w:val="0"/>
      <w:bidi/>
      <w:adjustRightInd w:val="0"/>
      <w:spacing w:line="360" w:lineRule="auto"/>
      <w:textAlignment w:val="baseline"/>
    </w:pPr>
    <w:rPr>
      <w:rFonts w:eastAsia="Times New Roman" w:cs="Narkisim"/>
      <w:sz w:val="24"/>
      <w:szCs w:val="24"/>
      <w:lang w:eastAsia="he-IL"/>
    </w:rPr>
  </w:style>
  <w:style w:type="paragraph" w:styleId="Heading1">
    <w:name w:val="heading 1"/>
    <w:basedOn w:val="Normal"/>
    <w:next w:val="Normal"/>
    <w:link w:val="Heading1Char"/>
    <w:uiPriority w:val="9"/>
    <w:qFormat/>
    <w:rsid w:val="00C55D5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55D5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F0491"/>
    <w:pPr>
      <w:tabs>
        <w:tab w:val="center" w:pos="4153"/>
        <w:tab w:val="right" w:pos="8306"/>
      </w:tabs>
    </w:pPr>
  </w:style>
  <w:style w:type="paragraph" w:styleId="Footer">
    <w:name w:val="footer"/>
    <w:basedOn w:val="Normal"/>
    <w:rsid w:val="00BF0491"/>
    <w:pPr>
      <w:tabs>
        <w:tab w:val="center" w:pos="4153"/>
        <w:tab w:val="right" w:pos="8306"/>
      </w:tabs>
    </w:pPr>
  </w:style>
  <w:style w:type="character" w:styleId="Hyperlink">
    <w:name w:val="Hyperlink"/>
    <w:uiPriority w:val="99"/>
    <w:rsid w:val="008C321C"/>
    <w:rPr>
      <w:color w:val="0000FF"/>
      <w:u w:val="single"/>
    </w:rPr>
  </w:style>
  <w:style w:type="paragraph" w:styleId="BalloonText">
    <w:name w:val="Balloon Text"/>
    <w:basedOn w:val="Normal"/>
    <w:semiHidden/>
    <w:rsid w:val="007367C0"/>
    <w:rPr>
      <w:rFonts w:ascii="Tahoma" w:hAnsi="Tahoma" w:cs="Tahoma"/>
      <w:sz w:val="16"/>
      <w:szCs w:val="16"/>
    </w:rPr>
  </w:style>
  <w:style w:type="character" w:styleId="CommentReference">
    <w:name w:val="annotation reference"/>
    <w:uiPriority w:val="99"/>
    <w:semiHidden/>
    <w:unhideWhenUsed/>
    <w:rsid w:val="00891ABF"/>
    <w:rPr>
      <w:sz w:val="16"/>
      <w:szCs w:val="16"/>
    </w:rPr>
  </w:style>
  <w:style w:type="paragraph" w:styleId="CommentText">
    <w:name w:val="annotation text"/>
    <w:basedOn w:val="Normal"/>
    <w:link w:val="CommentTextChar"/>
    <w:uiPriority w:val="99"/>
    <w:semiHidden/>
    <w:unhideWhenUsed/>
    <w:rsid w:val="00891ABF"/>
    <w:rPr>
      <w:sz w:val="20"/>
      <w:szCs w:val="20"/>
    </w:rPr>
  </w:style>
  <w:style w:type="character" w:customStyle="1" w:styleId="CommentTextChar">
    <w:name w:val="Comment Text Char"/>
    <w:link w:val="CommentText"/>
    <w:uiPriority w:val="99"/>
    <w:semiHidden/>
    <w:rsid w:val="00891ABF"/>
    <w:rPr>
      <w:rFonts w:eastAsia="Times New Roman" w:cs="Narkisim"/>
      <w:lang w:val="en-US" w:eastAsia="he-IL"/>
    </w:rPr>
  </w:style>
  <w:style w:type="paragraph" w:styleId="CommentSubject">
    <w:name w:val="annotation subject"/>
    <w:basedOn w:val="CommentText"/>
    <w:next w:val="CommentText"/>
    <w:link w:val="CommentSubjectChar"/>
    <w:uiPriority w:val="99"/>
    <w:semiHidden/>
    <w:unhideWhenUsed/>
    <w:rsid w:val="00891ABF"/>
    <w:rPr>
      <w:b/>
      <w:bCs/>
    </w:rPr>
  </w:style>
  <w:style w:type="character" w:customStyle="1" w:styleId="CommentSubjectChar">
    <w:name w:val="Comment Subject Char"/>
    <w:link w:val="CommentSubject"/>
    <w:uiPriority w:val="99"/>
    <w:semiHidden/>
    <w:rsid w:val="00891ABF"/>
    <w:rPr>
      <w:rFonts w:eastAsia="Times New Roman" w:cs="Narkisim"/>
      <w:b/>
      <w:bCs/>
      <w:lang w:val="en-US" w:eastAsia="he-IL"/>
    </w:rPr>
  </w:style>
  <w:style w:type="paragraph" w:styleId="Revision">
    <w:name w:val="Revision"/>
    <w:hidden/>
    <w:uiPriority w:val="99"/>
    <w:semiHidden/>
    <w:rsid w:val="00E62DC0"/>
    <w:rPr>
      <w:rFonts w:eastAsia="Times New Roman" w:cs="Narkisim"/>
      <w:sz w:val="24"/>
      <w:szCs w:val="24"/>
      <w:lang w:eastAsia="he-IL"/>
    </w:rPr>
  </w:style>
  <w:style w:type="paragraph" w:styleId="ListParagraph">
    <w:name w:val="List Paragraph"/>
    <w:basedOn w:val="Normal"/>
    <w:uiPriority w:val="34"/>
    <w:qFormat/>
    <w:rsid w:val="00E81C5E"/>
    <w:pPr>
      <w:ind w:left="720"/>
      <w:contextualSpacing/>
    </w:pPr>
  </w:style>
  <w:style w:type="paragraph" w:customStyle="1" w:styleId="1">
    <w:name w:val="פליקס ראשי 1"/>
    <w:basedOn w:val="Normal"/>
    <w:qFormat/>
    <w:rsid w:val="00010998"/>
    <w:pPr>
      <w:numPr>
        <w:numId w:val="7"/>
      </w:numPr>
    </w:pPr>
  </w:style>
  <w:style w:type="paragraph" w:customStyle="1" w:styleId="2">
    <w:name w:val="פליקס 2"/>
    <w:basedOn w:val="1"/>
    <w:qFormat/>
    <w:rsid w:val="00282CA2"/>
    <w:pPr>
      <w:numPr>
        <w:ilvl w:val="1"/>
      </w:numPr>
    </w:pPr>
  </w:style>
  <w:style w:type="paragraph" w:customStyle="1" w:styleId="3">
    <w:name w:val="פליקס 3"/>
    <w:basedOn w:val="2"/>
    <w:qFormat/>
    <w:rsid w:val="00C90744"/>
    <w:pPr>
      <w:numPr>
        <w:ilvl w:val="2"/>
      </w:numPr>
      <w:ind w:left="1132" w:hanging="709"/>
    </w:pPr>
  </w:style>
  <w:style w:type="character" w:customStyle="1" w:styleId="fontstyle01">
    <w:name w:val="fontstyle01"/>
    <w:basedOn w:val="DefaultParagraphFont"/>
    <w:rsid w:val="001905BD"/>
    <w:rPr>
      <w:rFonts w:ascii="David" w:hAnsi="David" w:cs="David" w:hint="default"/>
      <w:b w:val="0"/>
      <w:bCs w:val="0"/>
      <w:i w:val="0"/>
      <w:iCs w:val="0"/>
      <w:color w:val="000000"/>
      <w:sz w:val="26"/>
      <w:szCs w:val="26"/>
    </w:rPr>
  </w:style>
  <w:style w:type="character" w:customStyle="1" w:styleId="fontstyle21">
    <w:name w:val="fontstyle21"/>
    <w:basedOn w:val="DefaultParagraphFont"/>
    <w:rsid w:val="001905BD"/>
    <w:rPr>
      <w:rFonts w:ascii="Times New Roman" w:hAnsi="Times New Roman" w:cs="Times New Roman" w:hint="default"/>
      <w:b w:val="0"/>
      <w:bCs w:val="0"/>
      <w:i w:val="0"/>
      <w:iCs w:val="0"/>
      <w:color w:val="000000"/>
      <w:sz w:val="26"/>
      <w:szCs w:val="26"/>
    </w:rPr>
  </w:style>
  <w:style w:type="paragraph" w:styleId="Caption">
    <w:name w:val="caption"/>
    <w:basedOn w:val="Normal"/>
    <w:next w:val="Normal"/>
    <w:uiPriority w:val="35"/>
    <w:unhideWhenUsed/>
    <w:qFormat/>
    <w:rsid w:val="00781624"/>
    <w:pPr>
      <w:spacing w:after="200" w:line="240" w:lineRule="auto"/>
    </w:pPr>
    <w:rPr>
      <w:b/>
      <w:bCs/>
      <w:color w:val="4472C4" w:themeColor="accent1"/>
      <w:sz w:val="18"/>
      <w:szCs w:val="18"/>
    </w:rPr>
  </w:style>
  <w:style w:type="paragraph" w:styleId="FootnoteText">
    <w:name w:val="footnote text"/>
    <w:basedOn w:val="Normal"/>
    <w:link w:val="FootnoteTextChar"/>
    <w:uiPriority w:val="99"/>
    <w:semiHidden/>
    <w:unhideWhenUsed/>
    <w:rsid w:val="009B0B52"/>
    <w:pPr>
      <w:spacing w:line="240" w:lineRule="auto"/>
    </w:pPr>
    <w:rPr>
      <w:sz w:val="20"/>
      <w:szCs w:val="20"/>
    </w:rPr>
  </w:style>
  <w:style w:type="character" w:customStyle="1" w:styleId="FootnoteTextChar">
    <w:name w:val="Footnote Text Char"/>
    <w:basedOn w:val="DefaultParagraphFont"/>
    <w:link w:val="FootnoteText"/>
    <w:uiPriority w:val="99"/>
    <w:semiHidden/>
    <w:rsid w:val="009B0B52"/>
    <w:rPr>
      <w:rFonts w:eastAsia="Times New Roman" w:cs="Narkisim"/>
      <w:lang w:eastAsia="he-IL"/>
    </w:rPr>
  </w:style>
  <w:style w:type="character" w:styleId="FootnoteReference">
    <w:name w:val="footnote reference"/>
    <w:basedOn w:val="DefaultParagraphFont"/>
    <w:uiPriority w:val="99"/>
    <w:semiHidden/>
    <w:unhideWhenUsed/>
    <w:rsid w:val="009B0B52"/>
    <w:rPr>
      <w:vertAlign w:val="superscript"/>
    </w:rPr>
  </w:style>
  <w:style w:type="character" w:styleId="FollowedHyperlink">
    <w:name w:val="FollowedHyperlink"/>
    <w:basedOn w:val="DefaultParagraphFont"/>
    <w:uiPriority w:val="99"/>
    <w:semiHidden/>
    <w:unhideWhenUsed/>
    <w:rsid w:val="00B6473B"/>
    <w:rPr>
      <w:color w:val="954F72" w:themeColor="followedHyperlink"/>
      <w:u w:val="single"/>
    </w:rPr>
  </w:style>
  <w:style w:type="paragraph" w:styleId="NormalWeb">
    <w:name w:val="Normal (Web)"/>
    <w:basedOn w:val="Normal"/>
    <w:uiPriority w:val="99"/>
    <w:semiHidden/>
    <w:unhideWhenUsed/>
    <w:rsid w:val="007A309B"/>
    <w:pPr>
      <w:widowControl/>
      <w:bidi w:val="0"/>
      <w:adjustRightInd/>
      <w:spacing w:before="100" w:beforeAutospacing="1" w:after="100" w:afterAutospacing="1" w:line="240" w:lineRule="auto"/>
      <w:textAlignment w:val="auto"/>
    </w:pPr>
    <w:rPr>
      <w:rFonts w:cs="Times New Roman"/>
      <w:lang w:eastAsia="en-US"/>
    </w:rPr>
  </w:style>
  <w:style w:type="character" w:customStyle="1" w:styleId="Heading1Char">
    <w:name w:val="Heading 1 Char"/>
    <w:basedOn w:val="DefaultParagraphFont"/>
    <w:link w:val="Heading1"/>
    <w:uiPriority w:val="9"/>
    <w:rsid w:val="00C55D5B"/>
    <w:rPr>
      <w:rFonts w:asciiTheme="majorHAnsi" w:eastAsiaTheme="majorEastAsia" w:hAnsiTheme="majorHAnsi" w:cstheme="majorBidi"/>
      <w:color w:val="2F5496" w:themeColor="accent1" w:themeShade="BF"/>
      <w:sz w:val="32"/>
      <w:szCs w:val="32"/>
      <w:lang w:eastAsia="he-IL"/>
    </w:rPr>
  </w:style>
  <w:style w:type="paragraph" w:styleId="TOCHeading">
    <w:name w:val="TOC Heading"/>
    <w:basedOn w:val="Heading1"/>
    <w:next w:val="Normal"/>
    <w:uiPriority w:val="39"/>
    <w:unhideWhenUsed/>
    <w:qFormat/>
    <w:rsid w:val="00C55D5B"/>
    <w:pPr>
      <w:widowControl/>
      <w:bidi w:val="0"/>
      <w:adjustRightInd/>
      <w:spacing w:line="259" w:lineRule="auto"/>
      <w:textAlignment w:val="auto"/>
      <w:outlineLvl w:val="9"/>
    </w:pPr>
    <w:rPr>
      <w:lang w:eastAsia="en-US" w:bidi="ar-SA"/>
    </w:rPr>
  </w:style>
  <w:style w:type="character" w:customStyle="1" w:styleId="Heading2Char">
    <w:name w:val="Heading 2 Char"/>
    <w:basedOn w:val="DefaultParagraphFont"/>
    <w:link w:val="Heading2"/>
    <w:uiPriority w:val="9"/>
    <w:semiHidden/>
    <w:rsid w:val="00C55D5B"/>
    <w:rPr>
      <w:rFonts w:asciiTheme="majorHAnsi" w:eastAsiaTheme="majorEastAsia" w:hAnsiTheme="majorHAnsi" w:cstheme="majorBidi"/>
      <w:color w:val="2F5496" w:themeColor="accent1" w:themeShade="BF"/>
      <w:sz w:val="26"/>
      <w:szCs w:val="26"/>
      <w:lang w:eastAsia="he-IL"/>
    </w:rPr>
  </w:style>
  <w:style w:type="paragraph" w:styleId="TOC1">
    <w:name w:val="toc 1"/>
    <w:basedOn w:val="Normal"/>
    <w:next w:val="Normal"/>
    <w:autoRedefine/>
    <w:uiPriority w:val="39"/>
    <w:unhideWhenUsed/>
    <w:rsid w:val="00C55D5B"/>
    <w:pPr>
      <w:tabs>
        <w:tab w:val="left" w:pos="848"/>
        <w:tab w:val="right" w:leader="dot" w:pos="9060"/>
      </w:tabs>
      <w:spacing w:after="100"/>
      <w:pPrChange w:id="0" w:author="Felix" w:date="2020-05-31T16:25:00Z">
        <w:pPr>
          <w:widowControl w:val="0"/>
          <w:bidi/>
          <w:adjustRightInd w:val="0"/>
          <w:spacing w:after="100" w:line="360" w:lineRule="auto"/>
          <w:textAlignment w:val="baseline"/>
        </w:pPr>
      </w:pPrChange>
    </w:pPr>
    <w:rPr>
      <w:rPrChange w:id="0" w:author="Felix" w:date="2020-05-31T16:25:00Z">
        <w:rPr>
          <w:rFonts w:cs="Narkisim"/>
          <w:sz w:val="24"/>
          <w:szCs w:val="24"/>
          <w:lang w:val="en-US" w:eastAsia="he-IL" w:bidi="he-IL"/>
        </w:rPr>
      </w:rPrChange>
    </w:rPr>
  </w:style>
  <w:style w:type="paragraph" w:styleId="TOC2">
    <w:name w:val="toc 2"/>
    <w:basedOn w:val="Normal"/>
    <w:next w:val="Normal"/>
    <w:autoRedefine/>
    <w:uiPriority w:val="39"/>
    <w:unhideWhenUsed/>
    <w:rsid w:val="00C55D5B"/>
    <w:pPr>
      <w:spacing w:after="100"/>
      <w:ind w:left="240"/>
    </w:pPr>
  </w:style>
  <w:style w:type="table" w:styleId="TableGrid">
    <w:name w:val="Table Grid"/>
    <w:basedOn w:val="TableNormal"/>
    <w:uiPriority w:val="59"/>
    <w:rsid w:val="008C23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8C237E"/>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4">
    <w:name w:val="פליקס 4"/>
    <w:basedOn w:val="3"/>
    <w:next w:val="3"/>
    <w:qFormat/>
    <w:rsid w:val="004C16BE"/>
    <w:pPr>
      <w:numPr>
        <w:ilvl w:val="3"/>
      </w:numPr>
      <w:ind w:left="1557" w:hanging="85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922567">
      <w:bodyDiv w:val="1"/>
      <w:marLeft w:val="0"/>
      <w:marRight w:val="0"/>
      <w:marTop w:val="0"/>
      <w:marBottom w:val="0"/>
      <w:divBdr>
        <w:top w:val="none" w:sz="0" w:space="0" w:color="auto"/>
        <w:left w:val="none" w:sz="0" w:space="0" w:color="auto"/>
        <w:bottom w:val="none" w:sz="0" w:space="0" w:color="auto"/>
        <w:right w:val="none" w:sz="0" w:space="0" w:color="auto"/>
      </w:divBdr>
    </w:div>
    <w:div w:id="337537800">
      <w:bodyDiv w:val="1"/>
      <w:marLeft w:val="0"/>
      <w:marRight w:val="0"/>
      <w:marTop w:val="0"/>
      <w:marBottom w:val="0"/>
      <w:divBdr>
        <w:top w:val="none" w:sz="0" w:space="0" w:color="auto"/>
        <w:left w:val="none" w:sz="0" w:space="0" w:color="auto"/>
        <w:bottom w:val="none" w:sz="0" w:space="0" w:color="auto"/>
        <w:right w:val="none" w:sz="0" w:space="0" w:color="auto"/>
      </w:divBdr>
    </w:div>
    <w:div w:id="377630246">
      <w:bodyDiv w:val="1"/>
      <w:marLeft w:val="0"/>
      <w:marRight w:val="0"/>
      <w:marTop w:val="0"/>
      <w:marBottom w:val="0"/>
      <w:divBdr>
        <w:top w:val="none" w:sz="0" w:space="0" w:color="auto"/>
        <w:left w:val="none" w:sz="0" w:space="0" w:color="auto"/>
        <w:bottom w:val="none" w:sz="0" w:space="0" w:color="auto"/>
        <w:right w:val="none" w:sz="0" w:space="0" w:color="auto"/>
      </w:divBdr>
    </w:div>
    <w:div w:id="681053724">
      <w:bodyDiv w:val="1"/>
      <w:marLeft w:val="0"/>
      <w:marRight w:val="0"/>
      <w:marTop w:val="0"/>
      <w:marBottom w:val="0"/>
      <w:divBdr>
        <w:top w:val="none" w:sz="0" w:space="0" w:color="auto"/>
        <w:left w:val="none" w:sz="0" w:space="0" w:color="auto"/>
        <w:bottom w:val="none" w:sz="0" w:space="0" w:color="auto"/>
        <w:right w:val="none" w:sz="0" w:space="0" w:color="auto"/>
      </w:divBdr>
      <w:divsChild>
        <w:div w:id="1946380867">
          <w:marLeft w:val="0"/>
          <w:marRight w:val="0"/>
          <w:marTop w:val="0"/>
          <w:marBottom w:val="0"/>
          <w:divBdr>
            <w:top w:val="none" w:sz="0" w:space="0" w:color="auto"/>
            <w:left w:val="none" w:sz="0" w:space="0" w:color="auto"/>
            <w:bottom w:val="none" w:sz="0" w:space="0" w:color="auto"/>
            <w:right w:val="none" w:sz="0" w:space="0" w:color="auto"/>
          </w:divBdr>
        </w:div>
      </w:divsChild>
    </w:div>
    <w:div w:id="691422547">
      <w:bodyDiv w:val="1"/>
      <w:marLeft w:val="0"/>
      <w:marRight w:val="0"/>
      <w:marTop w:val="0"/>
      <w:marBottom w:val="0"/>
      <w:divBdr>
        <w:top w:val="none" w:sz="0" w:space="0" w:color="auto"/>
        <w:left w:val="none" w:sz="0" w:space="0" w:color="auto"/>
        <w:bottom w:val="none" w:sz="0" w:space="0" w:color="auto"/>
        <w:right w:val="none" w:sz="0" w:space="0" w:color="auto"/>
      </w:divBdr>
    </w:div>
    <w:div w:id="853957536">
      <w:bodyDiv w:val="1"/>
      <w:marLeft w:val="0"/>
      <w:marRight w:val="0"/>
      <w:marTop w:val="0"/>
      <w:marBottom w:val="0"/>
      <w:divBdr>
        <w:top w:val="none" w:sz="0" w:space="0" w:color="auto"/>
        <w:left w:val="none" w:sz="0" w:space="0" w:color="auto"/>
        <w:bottom w:val="none" w:sz="0" w:space="0" w:color="auto"/>
        <w:right w:val="none" w:sz="0" w:space="0" w:color="auto"/>
      </w:divBdr>
    </w:div>
    <w:div w:id="1014376475">
      <w:bodyDiv w:val="1"/>
      <w:marLeft w:val="0"/>
      <w:marRight w:val="0"/>
      <w:marTop w:val="0"/>
      <w:marBottom w:val="0"/>
      <w:divBdr>
        <w:top w:val="none" w:sz="0" w:space="0" w:color="auto"/>
        <w:left w:val="none" w:sz="0" w:space="0" w:color="auto"/>
        <w:bottom w:val="none" w:sz="0" w:space="0" w:color="auto"/>
        <w:right w:val="none" w:sz="0" w:space="0" w:color="auto"/>
      </w:divBdr>
    </w:div>
    <w:div w:id="1129007517">
      <w:bodyDiv w:val="1"/>
      <w:marLeft w:val="0"/>
      <w:marRight w:val="0"/>
      <w:marTop w:val="0"/>
      <w:marBottom w:val="0"/>
      <w:divBdr>
        <w:top w:val="none" w:sz="0" w:space="0" w:color="auto"/>
        <w:left w:val="none" w:sz="0" w:space="0" w:color="auto"/>
        <w:bottom w:val="none" w:sz="0" w:space="0" w:color="auto"/>
        <w:right w:val="none" w:sz="0" w:space="0" w:color="auto"/>
      </w:divBdr>
    </w:div>
    <w:div w:id="1385593766">
      <w:bodyDiv w:val="1"/>
      <w:marLeft w:val="0"/>
      <w:marRight w:val="0"/>
      <w:marTop w:val="0"/>
      <w:marBottom w:val="0"/>
      <w:divBdr>
        <w:top w:val="none" w:sz="0" w:space="0" w:color="auto"/>
        <w:left w:val="none" w:sz="0" w:space="0" w:color="auto"/>
        <w:bottom w:val="none" w:sz="0" w:space="0" w:color="auto"/>
        <w:right w:val="none" w:sz="0" w:space="0" w:color="auto"/>
      </w:divBdr>
    </w:div>
    <w:div w:id="1898473788">
      <w:bodyDiv w:val="1"/>
      <w:marLeft w:val="0"/>
      <w:marRight w:val="0"/>
      <w:marTop w:val="0"/>
      <w:marBottom w:val="0"/>
      <w:divBdr>
        <w:top w:val="none" w:sz="0" w:space="0" w:color="auto"/>
        <w:left w:val="none" w:sz="0" w:space="0" w:color="auto"/>
        <w:bottom w:val="none" w:sz="0" w:space="0" w:color="auto"/>
        <w:right w:val="none" w:sz="0" w:space="0" w:color="auto"/>
      </w:divBdr>
      <w:divsChild>
        <w:div w:id="3577759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oti\Application%20Data\Microsoft\Templates\&#1500;&#1493;&#1490;&#1493;%20&#1495;&#1491;&#1513;%20&#1504;&#1497;&#1492;&#1493;&#150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76F764-FF3B-45CB-BB33-291BC7FD8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לוגו חדש ניהול.dot</Template>
  <TotalTime>1</TotalTime>
  <Pages>16</Pages>
  <Words>3622</Words>
  <Characters>20652</Characters>
  <Application>Microsoft Office Word</Application>
  <DocSecurity>0</DocSecurity>
  <Lines>172</Lines>
  <Paragraphs>48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הערכת פרויקטים חינוכיים</vt:lpstr>
      <vt:lpstr>הערכת פרויקטים חינוכיים</vt:lpstr>
    </vt:vector>
  </TitlesOfParts>
  <Company>מכון אקדמי טכנולוגי</Company>
  <LinksUpToDate>false</LinksUpToDate>
  <CharactersWithSpaces>24226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הערכת פרויקטים חינוכיים</dc:title>
  <dc:subject/>
  <dc:creator>moti</dc:creator>
  <cp:keywords/>
  <cp:lastModifiedBy>Felix</cp:lastModifiedBy>
  <cp:revision>2</cp:revision>
  <cp:lastPrinted>2006-02-16T10:30:00Z</cp:lastPrinted>
  <dcterms:created xsi:type="dcterms:W3CDTF">2020-05-31T20:06:00Z</dcterms:created>
  <dcterms:modified xsi:type="dcterms:W3CDTF">2020-05-31T20:06:00Z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-1801321324</vt:i4>
  </property>
  <property fmtid="{D5CDD505-2E9C-101B-9397-08002B2CF9AE}" pid="3" name="_EmailSubject">
    <vt:lpwstr>מסמך מתוקן</vt:lpwstr>
  </property>
  <property fmtid="{D5CDD505-2E9C-101B-9397-08002B2CF9AE}" pid="4" name="_AuthorEmail">
    <vt:lpwstr>frankm@hit.ac.il</vt:lpwstr>
  </property>
  <property fmtid="{D5CDD505-2E9C-101B-9397-08002B2CF9AE}" pid="5" name="_AuthorEmailDisplayName">
    <vt:lpwstr>Moti Frank</vt:lpwstr>
  </property>
  <property fmtid="{D5CDD505-2E9C-101B-9397-08002B2CF9AE}" pid="6" name="_PreviousAdHocReviewCycleID">
    <vt:i4>-515726433</vt:i4>
  </property>
  <property fmtid="{D5CDD505-2E9C-101B-9397-08002B2CF9AE}" pid="7" name="_ReviewCycleID">
    <vt:i4>-920724686</vt:i4>
  </property>
  <property fmtid="{D5CDD505-2E9C-101B-9397-08002B2CF9AE}" pid="8" name="_EmailEntryID">
    <vt:lpwstr>00000000A3158214FCA6A249A5AF7A884C5F9BB10700D55DD127E2A41640852A6EE8EF7AB6E70000003E9A810000DD26B2BF894F254AA1851778515820980000003D46860000</vt:lpwstr>
  </property>
  <property fmtid="{D5CDD505-2E9C-101B-9397-08002B2CF9AE}" pid="9" name="_ReviewingToolsShownOnce">
    <vt:lpwstr/>
  </property>
</Properties>
</file>