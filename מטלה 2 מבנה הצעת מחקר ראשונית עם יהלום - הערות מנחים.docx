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4BC5B" w14:textId="77777777" w:rsidR="00F8114F" w:rsidRDefault="00F8114F" w:rsidP="00592214">
      <w:pPr>
        <w:jc w:val="center"/>
        <w:rPr>
          <w:ins w:id="1" w:author="Felix Krasnitsky" w:date="2020-05-31T16:35:00Z"/>
          <w:sz w:val="28"/>
          <w:szCs w:val="28"/>
          <w:rtl/>
        </w:rPr>
      </w:pPr>
    </w:p>
    <w:p w14:paraId="339E307B" w14:textId="77247EE3" w:rsidR="0082032D" w:rsidRPr="00F8114F" w:rsidRDefault="00A50879" w:rsidP="00592214">
      <w:pPr>
        <w:jc w:val="center"/>
        <w:rPr>
          <w:sz w:val="28"/>
          <w:szCs w:val="28"/>
          <w:rtl/>
          <w:rPrChange w:id="2" w:author="Felix Krasnitsky" w:date="2020-05-31T16:35:00Z">
            <w:rPr>
              <w:rtl/>
            </w:rPr>
          </w:rPrChange>
        </w:rPr>
      </w:pPr>
      <w:r w:rsidRPr="00F8114F">
        <w:rPr>
          <w:rFonts w:hint="eastAsia"/>
          <w:sz w:val="28"/>
          <w:szCs w:val="28"/>
          <w:rtl/>
          <w:rPrChange w:id="3" w:author="Felix Krasnitsky" w:date="2020-05-31T16:35:00Z">
            <w:rPr>
              <w:rFonts w:hint="eastAsia"/>
              <w:rtl/>
            </w:rPr>
          </w:rPrChange>
        </w:rPr>
        <w:t>התכנית</w:t>
      </w:r>
      <w:r w:rsidRPr="00F8114F">
        <w:rPr>
          <w:sz w:val="28"/>
          <w:szCs w:val="28"/>
          <w:rtl/>
          <w:rPrChange w:id="4" w:author="Felix Krasnitsky" w:date="2020-05-31T16:35:00Z">
            <w:rPr>
              <w:rtl/>
            </w:rPr>
          </w:rPrChange>
        </w:rPr>
        <w:t xml:space="preserve"> לתואר שני </w:t>
      </w:r>
      <w:r w:rsidRPr="00F8114F">
        <w:rPr>
          <w:sz w:val="28"/>
          <w:szCs w:val="28"/>
          <w:rPrChange w:id="5" w:author="Felix Krasnitsky" w:date="2020-05-31T16:35:00Z">
            <w:rPr/>
          </w:rPrChange>
        </w:rPr>
        <w:t>M.Sc.</w:t>
      </w:r>
      <w:r w:rsidRPr="00F8114F">
        <w:rPr>
          <w:sz w:val="28"/>
          <w:szCs w:val="28"/>
          <w:rtl/>
          <w:rPrChange w:id="6" w:author="Felix Krasnitsky" w:date="2020-05-31T16:35:00Z">
            <w:rPr>
              <w:rtl/>
            </w:rPr>
          </w:rPrChange>
        </w:rPr>
        <w:t xml:space="preserve"> בניהול טכנולוגיה</w:t>
      </w:r>
    </w:p>
    <w:p w14:paraId="56B6A411" w14:textId="101B01E6" w:rsidR="002F4FB7" w:rsidDel="00F8114F" w:rsidRDefault="002F4FB7" w:rsidP="00592214">
      <w:pPr>
        <w:jc w:val="center"/>
        <w:rPr>
          <w:del w:id="7" w:author="Felix Krasnitsky" w:date="2020-05-31T16:35:00Z"/>
          <w:rtl/>
        </w:rPr>
      </w:pPr>
    </w:p>
    <w:p w14:paraId="0051D591" w14:textId="77777777" w:rsidR="00C55D5B" w:rsidRDefault="00C55D5B" w:rsidP="00592214">
      <w:pPr>
        <w:jc w:val="center"/>
        <w:rPr>
          <w:ins w:id="8" w:author="Felix Krasnitsky" w:date="2020-05-31T16:22:00Z"/>
          <w:rtl/>
        </w:rPr>
      </w:pPr>
    </w:p>
    <w:p w14:paraId="2744AA09" w14:textId="77777777" w:rsidR="00C55D5B" w:rsidRDefault="00C55D5B" w:rsidP="00592214">
      <w:pPr>
        <w:jc w:val="center"/>
        <w:rPr>
          <w:ins w:id="9" w:author="Felix Krasnitsky" w:date="2020-05-31T16:22:00Z"/>
          <w:rtl/>
        </w:rPr>
      </w:pPr>
    </w:p>
    <w:p w14:paraId="634EB1D9" w14:textId="77777777" w:rsidR="00C55D5B" w:rsidRDefault="00C55D5B" w:rsidP="00592214">
      <w:pPr>
        <w:jc w:val="center"/>
        <w:rPr>
          <w:ins w:id="10" w:author="Felix Krasnitsky" w:date="2020-05-31T16:22:00Z"/>
          <w:rtl/>
        </w:rPr>
      </w:pPr>
    </w:p>
    <w:p w14:paraId="592DDE95" w14:textId="77777777" w:rsidR="00C55D5B" w:rsidRDefault="00C55D5B" w:rsidP="00592214">
      <w:pPr>
        <w:jc w:val="center"/>
        <w:rPr>
          <w:ins w:id="11" w:author="Felix Krasnitsky" w:date="2020-05-31T16:22:00Z"/>
          <w:rtl/>
        </w:rPr>
      </w:pPr>
    </w:p>
    <w:p w14:paraId="36E37C7C" w14:textId="77777777" w:rsidR="00C55D5B" w:rsidRDefault="00C55D5B" w:rsidP="00592214">
      <w:pPr>
        <w:jc w:val="center"/>
        <w:rPr>
          <w:ins w:id="12" w:author="Felix Krasnitsky" w:date="2020-05-31T16:22:00Z"/>
          <w:rtl/>
        </w:rPr>
      </w:pPr>
    </w:p>
    <w:p w14:paraId="37C101A9" w14:textId="4FC0EA25" w:rsidR="0082032D" w:rsidRPr="00F8114F" w:rsidRDefault="00BE5E17" w:rsidP="00592214">
      <w:pPr>
        <w:jc w:val="center"/>
        <w:rPr>
          <w:sz w:val="28"/>
          <w:szCs w:val="28"/>
          <w:rtl/>
          <w:rPrChange w:id="13" w:author="Felix Krasnitsky" w:date="2020-05-31T16:35:00Z">
            <w:rPr>
              <w:rtl/>
            </w:rPr>
          </w:rPrChange>
        </w:rPr>
      </w:pPr>
      <w:r w:rsidRPr="00F8114F">
        <w:rPr>
          <w:rFonts w:hint="eastAsia"/>
          <w:sz w:val="28"/>
          <w:szCs w:val="28"/>
          <w:rtl/>
          <w:rPrChange w:id="14" w:author="Felix Krasnitsky" w:date="2020-05-31T16:35:00Z">
            <w:rPr>
              <w:rFonts w:hint="eastAsia"/>
              <w:rtl/>
            </w:rPr>
          </w:rPrChange>
        </w:rPr>
        <w:t>הצעה</w:t>
      </w:r>
      <w:r w:rsidRPr="00F8114F">
        <w:rPr>
          <w:sz w:val="28"/>
          <w:szCs w:val="28"/>
          <w:rtl/>
          <w:rPrChange w:id="15" w:author="Felix Krasnitsky" w:date="2020-05-31T16:35:00Z">
            <w:rPr>
              <w:rtl/>
            </w:rPr>
          </w:rPrChange>
        </w:rPr>
        <w:t xml:space="preserve"> </w:t>
      </w:r>
      <w:r w:rsidRPr="00F8114F">
        <w:rPr>
          <w:rFonts w:hint="eastAsia"/>
          <w:sz w:val="28"/>
          <w:szCs w:val="28"/>
          <w:rtl/>
          <w:rPrChange w:id="16" w:author="Felix Krasnitsky" w:date="2020-05-31T16:35:00Z">
            <w:rPr>
              <w:rFonts w:hint="eastAsia"/>
              <w:rtl/>
            </w:rPr>
          </w:rPrChange>
        </w:rPr>
        <w:t>למחקר</w:t>
      </w:r>
      <w:r w:rsidRPr="00F8114F">
        <w:rPr>
          <w:sz w:val="28"/>
          <w:szCs w:val="28"/>
          <w:rtl/>
          <w:rPrChange w:id="17" w:author="Felix Krasnitsky" w:date="2020-05-31T16:35:00Z">
            <w:rPr>
              <w:rtl/>
            </w:rPr>
          </w:rPrChange>
        </w:rPr>
        <w:t xml:space="preserve"> </w:t>
      </w:r>
      <w:r w:rsidRPr="00F8114F">
        <w:rPr>
          <w:rFonts w:hint="eastAsia"/>
          <w:sz w:val="28"/>
          <w:szCs w:val="28"/>
          <w:rtl/>
          <w:rPrChange w:id="18" w:author="Felix Krasnitsky" w:date="2020-05-31T16:35:00Z">
            <w:rPr>
              <w:rFonts w:hint="eastAsia"/>
              <w:rtl/>
            </w:rPr>
          </w:rPrChange>
        </w:rPr>
        <w:t>בנושא</w:t>
      </w:r>
      <w:r w:rsidR="00AB7A3D" w:rsidRPr="00F8114F">
        <w:rPr>
          <w:sz w:val="28"/>
          <w:szCs w:val="28"/>
          <w:rtl/>
          <w:rPrChange w:id="19" w:author="Felix Krasnitsky" w:date="2020-05-31T16:35:00Z">
            <w:rPr>
              <w:rtl/>
            </w:rPr>
          </w:rPrChange>
        </w:rPr>
        <w:t>:</w:t>
      </w:r>
    </w:p>
    <w:p w14:paraId="02696FF0" w14:textId="77777777" w:rsidR="00BE5E17" w:rsidRPr="00F8114F" w:rsidRDefault="00BE5E17" w:rsidP="00592214">
      <w:pPr>
        <w:jc w:val="center"/>
        <w:rPr>
          <w:sz w:val="28"/>
          <w:szCs w:val="28"/>
          <w:rtl/>
          <w:rPrChange w:id="20" w:author="Felix Krasnitsky" w:date="2020-05-31T16:35:00Z">
            <w:rPr>
              <w:rtl/>
            </w:rPr>
          </w:rPrChange>
        </w:rPr>
      </w:pPr>
      <w:r w:rsidRPr="00F8114F">
        <w:rPr>
          <w:sz w:val="28"/>
          <w:szCs w:val="28"/>
          <w:rtl/>
          <w:rPrChange w:id="21" w:author="Felix Krasnitsky" w:date="2020-05-31T16:35:00Z">
            <w:rPr>
              <w:rtl/>
            </w:rPr>
          </w:rPrChange>
        </w:rPr>
        <w:t>"</w:t>
      </w:r>
      <w:r w:rsidR="000317A5" w:rsidRPr="00F8114F">
        <w:rPr>
          <w:rFonts w:hint="eastAsia"/>
          <w:sz w:val="28"/>
          <w:szCs w:val="28"/>
          <w:rtl/>
          <w:rPrChange w:id="22" w:author="Felix Krasnitsky" w:date="2020-05-31T16:35:00Z">
            <w:rPr>
              <w:rFonts w:hint="eastAsia"/>
              <w:rtl/>
            </w:rPr>
          </w:rPrChange>
        </w:rPr>
        <w:t>סיכוני</w:t>
      </w:r>
      <w:r w:rsidR="000317A5" w:rsidRPr="00F8114F">
        <w:rPr>
          <w:sz w:val="28"/>
          <w:szCs w:val="28"/>
          <w:rtl/>
          <w:rPrChange w:id="23" w:author="Felix Krasnitsky" w:date="2020-05-31T16:35:00Z">
            <w:rPr>
              <w:rtl/>
            </w:rPr>
          </w:rPrChange>
        </w:rPr>
        <w:t xml:space="preserve"> </w:t>
      </w:r>
      <w:r w:rsidR="000317A5" w:rsidRPr="00F8114F">
        <w:rPr>
          <w:rFonts w:hint="eastAsia"/>
          <w:sz w:val="28"/>
          <w:szCs w:val="28"/>
          <w:rtl/>
          <w:rPrChange w:id="24" w:author="Felix Krasnitsky" w:date="2020-05-31T16:35:00Z">
            <w:rPr>
              <w:rFonts w:hint="eastAsia"/>
              <w:rtl/>
            </w:rPr>
          </w:rPrChange>
        </w:rPr>
        <w:t>סי</w:t>
      </w:r>
      <w:r w:rsidR="007F4D15" w:rsidRPr="00F8114F">
        <w:rPr>
          <w:rFonts w:hint="eastAsia"/>
          <w:sz w:val="28"/>
          <w:szCs w:val="28"/>
          <w:rtl/>
          <w:rPrChange w:id="25" w:author="Felix Krasnitsky" w:date="2020-05-31T16:35:00Z">
            <w:rPr>
              <w:rFonts w:hint="eastAsia"/>
              <w:rtl/>
            </w:rPr>
          </w:rPrChange>
        </w:rPr>
        <w:t>י</w:t>
      </w:r>
      <w:r w:rsidR="000317A5" w:rsidRPr="00F8114F">
        <w:rPr>
          <w:rFonts w:hint="eastAsia"/>
          <w:sz w:val="28"/>
          <w:szCs w:val="28"/>
          <w:rtl/>
          <w:rPrChange w:id="26" w:author="Felix Krasnitsky" w:date="2020-05-31T16:35:00Z">
            <w:rPr>
              <w:rFonts w:hint="eastAsia"/>
              <w:rtl/>
            </w:rPr>
          </w:rPrChange>
        </w:rPr>
        <w:t>בר</w:t>
      </w:r>
      <w:r w:rsidR="000317A5" w:rsidRPr="00F8114F">
        <w:rPr>
          <w:sz w:val="28"/>
          <w:szCs w:val="28"/>
          <w:rtl/>
          <w:rPrChange w:id="27" w:author="Felix Krasnitsky" w:date="2020-05-31T16:35:00Z">
            <w:rPr>
              <w:rtl/>
            </w:rPr>
          </w:rPrChange>
        </w:rPr>
        <w:t xml:space="preserve"> </w:t>
      </w:r>
      <w:r w:rsidR="000317A5" w:rsidRPr="00F8114F">
        <w:rPr>
          <w:rFonts w:hint="eastAsia"/>
          <w:sz w:val="28"/>
          <w:szCs w:val="28"/>
          <w:rtl/>
          <w:rPrChange w:id="28" w:author="Felix Krasnitsky" w:date="2020-05-31T16:35:00Z">
            <w:rPr>
              <w:rFonts w:hint="eastAsia"/>
              <w:rtl/>
            </w:rPr>
          </w:rPrChange>
        </w:rPr>
        <w:t>במכשור</w:t>
      </w:r>
      <w:r w:rsidR="000317A5" w:rsidRPr="00F8114F">
        <w:rPr>
          <w:sz w:val="28"/>
          <w:szCs w:val="28"/>
          <w:rtl/>
          <w:rPrChange w:id="29" w:author="Felix Krasnitsky" w:date="2020-05-31T16:35:00Z">
            <w:rPr>
              <w:rtl/>
            </w:rPr>
          </w:rPrChange>
        </w:rPr>
        <w:t xml:space="preserve"> </w:t>
      </w:r>
      <w:r w:rsidR="000317A5" w:rsidRPr="00F8114F">
        <w:rPr>
          <w:rFonts w:hint="eastAsia"/>
          <w:sz w:val="28"/>
          <w:szCs w:val="28"/>
          <w:rtl/>
          <w:rPrChange w:id="30" w:author="Felix Krasnitsky" w:date="2020-05-31T16:35:00Z">
            <w:rPr>
              <w:rFonts w:hint="eastAsia"/>
              <w:rtl/>
            </w:rPr>
          </w:rPrChange>
        </w:rPr>
        <w:t>רפואי</w:t>
      </w:r>
      <w:r w:rsidRPr="00F8114F">
        <w:rPr>
          <w:sz w:val="28"/>
          <w:szCs w:val="28"/>
          <w:rtl/>
          <w:rPrChange w:id="31" w:author="Felix Krasnitsky" w:date="2020-05-31T16:35:00Z">
            <w:rPr>
              <w:rtl/>
            </w:rPr>
          </w:rPrChange>
        </w:rPr>
        <w:t>"</w:t>
      </w:r>
    </w:p>
    <w:p w14:paraId="21F7FEDD" w14:textId="77777777" w:rsidR="00BE5E17" w:rsidRPr="00F8114F" w:rsidRDefault="00BE5E17" w:rsidP="00592214">
      <w:pPr>
        <w:jc w:val="center"/>
        <w:rPr>
          <w:sz w:val="28"/>
          <w:szCs w:val="28"/>
          <w:rtl/>
          <w:rPrChange w:id="32" w:author="Felix Krasnitsky" w:date="2020-05-31T16:35:00Z">
            <w:rPr>
              <w:rtl/>
            </w:rPr>
          </w:rPrChange>
        </w:rPr>
      </w:pPr>
      <w:r w:rsidRPr="00F8114F">
        <w:rPr>
          <w:rFonts w:hint="eastAsia"/>
          <w:sz w:val="28"/>
          <w:szCs w:val="28"/>
          <w:rtl/>
          <w:rPrChange w:id="33" w:author="Felix Krasnitsky" w:date="2020-05-31T16:35:00Z">
            <w:rPr>
              <w:rFonts w:hint="eastAsia"/>
              <w:rtl/>
            </w:rPr>
          </w:rPrChange>
        </w:rPr>
        <w:t>מוגש</w:t>
      </w:r>
      <w:r w:rsidRPr="00F8114F">
        <w:rPr>
          <w:sz w:val="28"/>
          <w:szCs w:val="28"/>
          <w:rtl/>
          <w:rPrChange w:id="34" w:author="Felix Krasnitsky" w:date="2020-05-31T16:35:00Z">
            <w:rPr>
              <w:rtl/>
            </w:rPr>
          </w:rPrChange>
        </w:rPr>
        <w:t xml:space="preserve"> </w:t>
      </w:r>
      <w:r w:rsidRPr="00F8114F">
        <w:rPr>
          <w:rFonts w:hint="eastAsia"/>
          <w:sz w:val="28"/>
          <w:szCs w:val="28"/>
          <w:rtl/>
          <w:rPrChange w:id="35" w:author="Felix Krasnitsky" w:date="2020-05-31T16:35:00Z">
            <w:rPr>
              <w:rFonts w:hint="eastAsia"/>
              <w:rtl/>
            </w:rPr>
          </w:rPrChange>
        </w:rPr>
        <w:t>ע</w:t>
      </w:r>
      <w:r w:rsidRPr="00F8114F">
        <w:rPr>
          <w:sz w:val="28"/>
          <w:szCs w:val="28"/>
          <w:rtl/>
          <w:rPrChange w:id="36" w:author="Felix Krasnitsky" w:date="2020-05-31T16:35:00Z">
            <w:rPr>
              <w:rtl/>
            </w:rPr>
          </w:rPrChange>
        </w:rPr>
        <w:t>"י</w:t>
      </w:r>
    </w:p>
    <w:p w14:paraId="41F9325D" w14:textId="77777777" w:rsidR="00FB414A" w:rsidRPr="00BE5E17" w:rsidRDefault="00FB414A" w:rsidP="00592214">
      <w:pPr>
        <w:jc w:val="center"/>
        <w:rPr>
          <w:rtl/>
        </w:rPr>
      </w:pPr>
    </w:p>
    <w:p w14:paraId="06184424" w14:textId="77777777" w:rsidR="00C55D5B" w:rsidRDefault="00C55D5B" w:rsidP="00592214">
      <w:pPr>
        <w:rPr>
          <w:ins w:id="37" w:author="Felix Krasnitsky" w:date="2020-05-31T16:22:00Z"/>
          <w:rtl/>
        </w:rPr>
      </w:pPr>
    </w:p>
    <w:p w14:paraId="0CC5F4F2" w14:textId="77777777" w:rsidR="00C55D5B" w:rsidRDefault="00C55D5B" w:rsidP="00592214">
      <w:pPr>
        <w:rPr>
          <w:ins w:id="38" w:author="Felix Krasnitsky" w:date="2020-05-31T16:22:00Z"/>
          <w:rtl/>
        </w:rPr>
      </w:pPr>
    </w:p>
    <w:p w14:paraId="7AE64890" w14:textId="77777777" w:rsidR="00C55D5B" w:rsidRDefault="00C55D5B" w:rsidP="00592214">
      <w:pPr>
        <w:rPr>
          <w:ins w:id="39" w:author="Felix Krasnitsky" w:date="2020-05-31T16:22:00Z"/>
          <w:rtl/>
        </w:rPr>
      </w:pPr>
    </w:p>
    <w:p w14:paraId="52B5E4AA" w14:textId="77777777" w:rsidR="00C55D5B" w:rsidRDefault="00C55D5B" w:rsidP="00592214">
      <w:pPr>
        <w:rPr>
          <w:ins w:id="40" w:author="Felix Krasnitsky" w:date="2020-05-31T16:22:00Z"/>
          <w:rtl/>
        </w:rPr>
      </w:pPr>
    </w:p>
    <w:p w14:paraId="2063EB05" w14:textId="1B38DEA3" w:rsidR="00F8114F" w:rsidRDefault="00BE5E17">
      <w:pPr>
        <w:tabs>
          <w:tab w:val="left" w:pos="1982"/>
          <w:tab w:val="left" w:pos="4250"/>
          <w:tab w:val="left" w:pos="5101"/>
        </w:tabs>
        <w:rPr>
          <w:ins w:id="41" w:author="Felix Krasnitsky" w:date="2020-05-31T16:35:00Z"/>
          <w:rtl/>
        </w:rPr>
        <w:pPrChange w:id="42" w:author="Felix Krasnitsky" w:date="2020-05-31T16:38:00Z">
          <w:pPr/>
        </w:pPrChange>
      </w:pPr>
      <w:r w:rsidRPr="00BE5E17">
        <w:rPr>
          <w:rFonts w:hint="cs"/>
          <w:rtl/>
        </w:rPr>
        <w:t>שם הסטודנט</w:t>
      </w:r>
      <w:r>
        <w:rPr>
          <w:rFonts w:hint="cs"/>
          <w:rtl/>
        </w:rPr>
        <w:t>:</w:t>
      </w:r>
      <w:r w:rsidR="006E36FB" w:rsidRPr="006E36FB">
        <w:rPr>
          <w:rtl/>
        </w:rPr>
        <w:t xml:space="preserve"> </w:t>
      </w:r>
      <w:ins w:id="43" w:author="Felix Krasnitsky" w:date="2020-05-31T16:38:00Z">
        <w:r w:rsidR="00C279C7">
          <w:rPr>
            <w:rtl/>
          </w:rPr>
          <w:tab/>
        </w:r>
      </w:ins>
      <w:r w:rsidR="006E36FB" w:rsidRPr="006E36FB">
        <w:rPr>
          <w:rtl/>
        </w:rPr>
        <w:t>פליקס קרסניצקי</w:t>
      </w:r>
      <w:ins w:id="44" w:author="Felix Krasnitsky" w:date="2020-05-31T16:36:00Z">
        <w:r w:rsidR="00F8114F" w:rsidRPr="00F8114F">
          <w:rPr>
            <w:rFonts w:hint="cs"/>
            <w:rtl/>
          </w:rPr>
          <w:t xml:space="preserve"> </w:t>
        </w:r>
      </w:ins>
      <w:ins w:id="45" w:author="Felix Krasnitsky" w:date="2020-05-31T16:37:00Z">
        <w:r w:rsidR="00C279C7">
          <w:rPr>
            <w:rtl/>
          </w:rPr>
          <w:tab/>
        </w:r>
      </w:ins>
      <w:ins w:id="46" w:author="Felix Krasnitsky" w:date="2020-05-31T16:36:00Z">
        <w:r w:rsidR="00F8114F">
          <w:rPr>
            <w:rFonts w:hint="cs"/>
            <w:rtl/>
          </w:rPr>
          <w:t>ת.ז.</w:t>
        </w:r>
      </w:ins>
      <w:ins w:id="47" w:author="Felix Krasnitsky" w:date="2020-05-31T16:38:00Z">
        <w:r w:rsidR="00C279C7">
          <w:rPr>
            <w:rFonts w:hint="cs"/>
            <w:rtl/>
          </w:rPr>
          <w:t>:</w:t>
        </w:r>
      </w:ins>
      <w:ins w:id="48" w:author="Felix Krasnitsky" w:date="2020-05-31T16:37:00Z">
        <w:r w:rsidR="00C279C7">
          <w:rPr>
            <w:rtl/>
          </w:rPr>
          <w:tab/>
        </w:r>
      </w:ins>
      <w:ins w:id="49" w:author="Felix Krasnitsky" w:date="2020-05-31T16:36:00Z">
        <w:r w:rsidR="00F8114F" w:rsidRPr="006E36FB">
          <w:rPr>
            <w:rtl/>
          </w:rPr>
          <w:t>306012865</w:t>
        </w:r>
      </w:ins>
      <w:ins w:id="50" w:author="Felix Krasnitsky" w:date="2020-05-31T16:37:00Z">
        <w:r w:rsidR="00C279C7">
          <w:rPr>
            <w:rtl/>
          </w:rPr>
          <w:tab/>
        </w:r>
        <w:r w:rsidR="00C279C7">
          <w:rPr>
            <w:rtl/>
          </w:rPr>
          <w:tab/>
        </w:r>
        <w:r w:rsidR="00C279C7">
          <w:rPr>
            <w:rtl/>
          </w:rPr>
          <w:tab/>
        </w:r>
        <w:r w:rsidR="00C279C7">
          <w:rPr>
            <w:rtl/>
          </w:rPr>
          <w:tab/>
        </w:r>
      </w:ins>
    </w:p>
    <w:p w14:paraId="100DEE9B" w14:textId="645D6223" w:rsidR="00BE5E17" w:rsidRPr="00BE5E17" w:rsidRDefault="00F8114F">
      <w:pPr>
        <w:tabs>
          <w:tab w:val="left" w:pos="1982"/>
          <w:tab w:val="left" w:pos="4250"/>
          <w:tab w:val="left" w:pos="5101"/>
        </w:tabs>
        <w:rPr>
          <w:rtl/>
        </w:rPr>
        <w:pPrChange w:id="51" w:author="Felix Krasnitsky" w:date="2020-05-31T16:39:00Z">
          <w:pPr/>
        </w:pPrChange>
      </w:pPr>
      <w:ins w:id="52" w:author="Felix Krasnitsky" w:date="2020-05-31T16:35:00Z">
        <w:r>
          <w:rPr>
            <w:rtl/>
          </w:rPr>
          <w:tab/>
        </w:r>
      </w:ins>
      <w:del w:id="53" w:author="Felix Krasnitsky" w:date="2020-05-31T16:35:00Z">
        <w:r w:rsidR="006E36FB" w:rsidRPr="006E36FB" w:rsidDel="00F8114F">
          <w:rPr>
            <w:rtl/>
          </w:rPr>
          <w:delText xml:space="preserve"> </w:delText>
        </w:r>
        <w:r w:rsidR="006E36FB" w:rsidDel="00F8114F">
          <w:rPr>
            <w:rFonts w:hint="cs"/>
            <w:rtl/>
          </w:rPr>
          <w:delText xml:space="preserve"> </w:delText>
        </w:r>
      </w:del>
      <w:r w:rsidR="001E1074">
        <w:rPr>
          <w:rFonts w:hint="cs"/>
          <w:rtl/>
        </w:rPr>
        <w:t>צבי ששון</w:t>
      </w:r>
      <w:ins w:id="54" w:author="Felix Krasnitsky" w:date="2020-05-31T16:39:00Z">
        <w:r w:rsidR="00C279C7">
          <w:rPr>
            <w:rFonts w:hint="cs"/>
            <w:rtl/>
          </w:rPr>
          <w:t xml:space="preserve"> </w:t>
        </w:r>
        <w:r w:rsidR="00C279C7">
          <w:rPr>
            <w:rtl/>
          </w:rPr>
          <w:tab/>
        </w:r>
        <w:r w:rsidR="00C279C7">
          <w:rPr>
            <w:rFonts w:hint="cs"/>
            <w:rtl/>
          </w:rPr>
          <w:t>ת.ז.:</w:t>
        </w:r>
      </w:ins>
      <w:del w:id="55" w:author="Felix Krasnitsky" w:date="2020-05-31T16:36:00Z">
        <w:r w:rsidR="00BE5E17" w:rsidDel="00F8114F">
          <w:rPr>
            <w:rFonts w:hint="cs"/>
            <w:rtl/>
          </w:rPr>
          <w:tab/>
          <w:delText>ת.ז.:</w:delText>
        </w:r>
        <w:r w:rsidR="006E36FB" w:rsidDel="00F8114F">
          <w:rPr>
            <w:rFonts w:hint="cs"/>
            <w:rtl/>
          </w:rPr>
          <w:delText xml:space="preserve"> </w:delText>
        </w:r>
        <w:r w:rsidR="006E36FB" w:rsidRPr="006E36FB" w:rsidDel="00F8114F">
          <w:rPr>
            <w:rtl/>
          </w:rPr>
          <w:delText>306012865</w:delText>
        </w:r>
        <w:r w:rsidR="006E36FB" w:rsidDel="00F8114F">
          <w:rPr>
            <w:rFonts w:hint="cs"/>
            <w:rtl/>
          </w:rPr>
          <w:delText xml:space="preserve">  </w:delText>
        </w:r>
      </w:del>
      <w:ins w:id="56" w:author="Felix Krasnitsky" w:date="2020-05-31T16:36:00Z">
        <w:r>
          <w:rPr>
            <w:rtl/>
          </w:rPr>
          <w:tab/>
        </w:r>
      </w:ins>
      <w:r w:rsidR="001E1074">
        <w:rPr>
          <w:rFonts w:hint="cs"/>
          <w:rtl/>
        </w:rPr>
        <w:t>022114730</w:t>
      </w:r>
    </w:p>
    <w:p w14:paraId="42FC1855" w14:textId="77777777" w:rsidR="00C279C7" w:rsidRDefault="00C279C7" w:rsidP="00592214">
      <w:pPr>
        <w:rPr>
          <w:ins w:id="57" w:author="Felix Krasnitsky" w:date="2020-05-31T16:38:00Z"/>
          <w:rtl/>
        </w:rPr>
      </w:pPr>
    </w:p>
    <w:p w14:paraId="0B5E9DCC" w14:textId="77777777" w:rsidR="00C279C7" w:rsidRDefault="00C279C7" w:rsidP="00592214">
      <w:pPr>
        <w:rPr>
          <w:ins w:id="58" w:author="Felix Krasnitsky" w:date="2020-05-31T16:39:00Z"/>
          <w:rtl/>
        </w:rPr>
      </w:pPr>
    </w:p>
    <w:p w14:paraId="5000E587" w14:textId="77777777" w:rsidR="00C279C7" w:rsidRDefault="00C279C7" w:rsidP="00592214">
      <w:pPr>
        <w:rPr>
          <w:ins w:id="59" w:author="Felix Krasnitsky" w:date="2020-05-31T16:39:00Z"/>
          <w:rtl/>
        </w:rPr>
      </w:pPr>
    </w:p>
    <w:p w14:paraId="32ADCF42" w14:textId="77777777" w:rsidR="00C279C7" w:rsidRDefault="00C279C7" w:rsidP="00592214">
      <w:pPr>
        <w:rPr>
          <w:ins w:id="60" w:author="Felix Krasnitsky" w:date="2020-05-31T16:39:00Z"/>
          <w:rtl/>
        </w:rPr>
      </w:pPr>
    </w:p>
    <w:p w14:paraId="01877B77" w14:textId="4D723D7D" w:rsidR="00BE5E17" w:rsidRPr="00FB414A" w:rsidRDefault="00BE5E17" w:rsidP="00592214">
      <w:pPr>
        <w:rPr>
          <w:rtl/>
        </w:rPr>
      </w:pPr>
      <w:r>
        <w:rPr>
          <w:rFonts w:hint="cs"/>
          <w:rtl/>
        </w:rPr>
        <w:t xml:space="preserve">שם מנחה/ים </w:t>
      </w:r>
      <w:r w:rsidR="006E36FB">
        <w:rPr>
          <w:rFonts w:hint="cs"/>
          <w:rtl/>
        </w:rPr>
        <w:t xml:space="preserve">: </w:t>
      </w:r>
      <w:r w:rsidR="001E1074" w:rsidRPr="001E1074">
        <w:rPr>
          <w:rtl/>
        </w:rPr>
        <w:t>ד"ר הראל מנשרי</w:t>
      </w:r>
      <w:r w:rsidR="006E36FB">
        <w:rPr>
          <w:rFonts w:hint="cs"/>
          <w:rtl/>
        </w:rPr>
        <w:t xml:space="preserve"> </w:t>
      </w:r>
      <w:r w:rsidR="001E1074" w:rsidRPr="001E1074">
        <w:rPr>
          <w:rtl/>
        </w:rPr>
        <w:t>ד"ר הדס לוי</w:t>
      </w:r>
    </w:p>
    <w:p w14:paraId="45983ED3" w14:textId="77777777" w:rsidR="00874663" w:rsidRDefault="00874663" w:rsidP="00592214">
      <w:pPr>
        <w:rPr>
          <w:ins w:id="61" w:author="user" w:date="2020-05-29T13:17:00Z"/>
          <w:b/>
          <w:bCs/>
          <w:rtl/>
        </w:rPr>
      </w:pPr>
    </w:p>
    <w:p w14:paraId="5BC1A719" w14:textId="77777777" w:rsidR="00C55D5B" w:rsidRDefault="00C55D5B">
      <w:pPr>
        <w:widowControl/>
        <w:bidi w:val="0"/>
        <w:adjustRightInd/>
        <w:spacing w:line="240" w:lineRule="auto"/>
        <w:textAlignment w:val="auto"/>
        <w:rPr>
          <w:ins w:id="62" w:author="Felix Krasnitsky" w:date="2020-05-31T16:22:00Z"/>
          <w:rtl/>
        </w:rPr>
      </w:pPr>
      <w:ins w:id="63" w:author="Felix Krasnitsky" w:date="2020-05-31T16:22:00Z">
        <w:r>
          <w:rPr>
            <w:rtl/>
          </w:rPr>
          <w:br w:type="page"/>
        </w:r>
      </w:ins>
    </w:p>
    <w:p w14:paraId="045A68E3" w14:textId="77777777" w:rsidR="00F234AF" w:rsidRDefault="00C55D5B">
      <w:pPr>
        <w:pStyle w:val="TOC1"/>
        <w:tabs>
          <w:tab w:val="clear" w:pos="9060"/>
          <w:tab w:val="right" w:leader="dot" w:pos="9214"/>
        </w:tabs>
        <w:rPr>
          <w:ins w:id="64" w:author="Felix" w:date="2020-06-06T11:39:00Z"/>
          <w:rFonts w:asciiTheme="minorHAnsi" w:eastAsiaTheme="minorEastAsia" w:hAnsiTheme="minorHAnsi" w:cstheme="minorBidi"/>
          <w:noProof/>
          <w:sz w:val="22"/>
          <w:szCs w:val="22"/>
          <w:rtl/>
          <w:lang w:val="en-GB" w:eastAsia="en-GB"/>
        </w:rPr>
        <w:pPrChange w:id="65" w:author="Felix" w:date="2020-06-06T11:40:00Z">
          <w:pPr>
            <w:pStyle w:val="TOC1"/>
          </w:pPr>
        </w:pPrChange>
      </w:pPr>
      <w:r>
        <w:rPr>
          <w:rtl/>
        </w:rPr>
        <w:lastRenderedPageBreak/>
        <w:fldChar w:fldCharType="begin"/>
      </w:r>
      <w:r>
        <w:rPr>
          <w:rtl/>
        </w:rPr>
        <w:instrText xml:space="preserve"> </w:instrText>
      </w:r>
      <w:r>
        <w:instrText>TOC</w:instrText>
      </w:r>
      <w:r>
        <w:rPr>
          <w:rtl/>
        </w:rPr>
        <w:instrText xml:space="preserve"> \</w:instrText>
      </w:r>
      <w:r>
        <w:instrText>h \z \t</w:instrText>
      </w:r>
      <w:r>
        <w:rPr>
          <w:rtl/>
        </w:rPr>
        <w:instrText xml:space="preserve"> "פליקס ראשי 1,1,פליקס 2,2" </w:instrText>
      </w:r>
      <w:r>
        <w:rPr>
          <w:rtl/>
        </w:rPr>
        <w:fldChar w:fldCharType="separate"/>
      </w:r>
      <w:ins w:id="66" w:author="Felix" w:date="2020-06-06T11:39:00Z">
        <w:r w:rsidR="00F234AF" w:rsidRPr="00321354">
          <w:rPr>
            <w:rStyle w:val="Hyperlink"/>
            <w:noProof/>
          </w:rPr>
          <w:fldChar w:fldCharType="begin"/>
        </w:r>
        <w:r w:rsidR="00F234AF" w:rsidRPr="00321354">
          <w:rPr>
            <w:rStyle w:val="Hyperlink"/>
            <w:noProof/>
            <w:rtl/>
          </w:rPr>
          <w:instrText xml:space="preserve"> </w:instrText>
        </w:r>
        <w:r w:rsidR="00F234AF">
          <w:rPr>
            <w:noProof/>
          </w:rPr>
          <w:instrText>HYPERLINK \l "_Toc42335970</w:instrText>
        </w:r>
        <w:r w:rsidR="00F234AF">
          <w:rPr>
            <w:noProof/>
            <w:rtl/>
          </w:rPr>
          <w:instrText>"</w:instrText>
        </w:r>
        <w:r w:rsidR="00F234AF" w:rsidRPr="00321354">
          <w:rPr>
            <w:rStyle w:val="Hyperlink"/>
            <w:noProof/>
            <w:rtl/>
          </w:rPr>
          <w:instrText xml:space="preserve"> </w:instrText>
        </w:r>
        <w:r w:rsidR="00F234AF" w:rsidRPr="00321354">
          <w:rPr>
            <w:rStyle w:val="Hyperlink"/>
            <w:noProof/>
          </w:rPr>
          <w:fldChar w:fldCharType="separate"/>
        </w:r>
        <w:r w:rsidR="00F234AF" w:rsidRPr="00321354">
          <w:rPr>
            <w:rStyle w:val="Hyperlink"/>
            <w:noProof/>
          </w:rPr>
          <w:t>1.</w:t>
        </w:r>
        <w:r w:rsidR="00F234AF">
          <w:rPr>
            <w:rFonts w:asciiTheme="minorHAnsi" w:eastAsiaTheme="minorEastAsia" w:hAnsiTheme="minorHAnsi" w:cstheme="minorBidi"/>
            <w:noProof/>
            <w:sz w:val="22"/>
            <w:szCs w:val="22"/>
            <w:rtl/>
            <w:lang w:val="en-GB" w:eastAsia="en-GB"/>
          </w:rPr>
          <w:tab/>
        </w:r>
        <w:r w:rsidR="00F234AF" w:rsidRPr="00321354">
          <w:rPr>
            <w:rStyle w:val="Hyperlink"/>
            <w:noProof/>
            <w:rtl/>
          </w:rPr>
          <w:t>מבוא</w:t>
        </w:r>
        <w:r w:rsidR="00F234AF">
          <w:rPr>
            <w:noProof/>
            <w:webHidden/>
            <w:rtl/>
          </w:rPr>
          <w:tab/>
        </w:r>
        <w:r w:rsidR="00F234AF">
          <w:rPr>
            <w:noProof/>
            <w:webHidden/>
            <w:rtl/>
          </w:rPr>
          <w:fldChar w:fldCharType="begin"/>
        </w:r>
        <w:r w:rsidR="00F234AF">
          <w:rPr>
            <w:noProof/>
            <w:webHidden/>
            <w:rtl/>
          </w:rPr>
          <w:instrText xml:space="preserve"> </w:instrText>
        </w:r>
        <w:r w:rsidR="00F234AF">
          <w:rPr>
            <w:noProof/>
            <w:webHidden/>
          </w:rPr>
          <w:instrText>PAGEREF</w:instrText>
        </w:r>
        <w:r w:rsidR="00F234AF">
          <w:rPr>
            <w:noProof/>
            <w:webHidden/>
            <w:rtl/>
          </w:rPr>
          <w:instrText xml:space="preserve"> _</w:instrText>
        </w:r>
        <w:r w:rsidR="00F234AF">
          <w:rPr>
            <w:noProof/>
            <w:webHidden/>
          </w:rPr>
          <w:instrText>Toc42335970 \h</w:instrText>
        </w:r>
        <w:r w:rsidR="00F234AF">
          <w:rPr>
            <w:noProof/>
            <w:webHidden/>
            <w:rtl/>
          </w:rPr>
          <w:instrText xml:space="preserve"> </w:instrText>
        </w:r>
      </w:ins>
      <w:r w:rsidR="00F234AF">
        <w:rPr>
          <w:noProof/>
          <w:webHidden/>
          <w:rtl/>
        </w:rPr>
      </w:r>
      <w:r w:rsidR="00F234AF">
        <w:rPr>
          <w:noProof/>
          <w:webHidden/>
          <w:rtl/>
        </w:rPr>
        <w:fldChar w:fldCharType="separate"/>
      </w:r>
      <w:ins w:id="67" w:author="Felix" w:date="2020-06-06T11:39:00Z">
        <w:r w:rsidR="00F234AF">
          <w:rPr>
            <w:noProof/>
            <w:webHidden/>
            <w:rtl/>
          </w:rPr>
          <w:t>4</w:t>
        </w:r>
        <w:r w:rsidR="00F234AF">
          <w:rPr>
            <w:noProof/>
            <w:webHidden/>
            <w:rtl/>
          </w:rPr>
          <w:fldChar w:fldCharType="end"/>
        </w:r>
        <w:r w:rsidR="00F234AF" w:rsidRPr="00321354">
          <w:rPr>
            <w:rStyle w:val="Hyperlink"/>
            <w:noProof/>
          </w:rPr>
          <w:fldChar w:fldCharType="end"/>
        </w:r>
      </w:ins>
    </w:p>
    <w:p w14:paraId="1B76790D" w14:textId="77777777" w:rsidR="00F234AF" w:rsidRDefault="00F234AF">
      <w:pPr>
        <w:pStyle w:val="TOC2"/>
        <w:rPr>
          <w:ins w:id="68" w:author="Felix" w:date="2020-06-06T11:39:00Z"/>
          <w:rFonts w:asciiTheme="minorHAnsi" w:eastAsiaTheme="minorEastAsia" w:hAnsiTheme="minorHAnsi" w:cstheme="minorBidi"/>
          <w:noProof/>
          <w:sz w:val="22"/>
          <w:szCs w:val="22"/>
          <w:rtl/>
          <w:lang w:val="en-GB" w:eastAsia="en-GB"/>
        </w:rPr>
        <w:pPrChange w:id="69" w:author="Felix" w:date="2020-06-06T11:40:00Z">
          <w:pPr>
            <w:pStyle w:val="TOC2"/>
            <w:tabs>
              <w:tab w:val="left" w:pos="1320"/>
              <w:tab w:val="right" w:leader="dot" w:pos="9060"/>
            </w:tabs>
          </w:pPr>
        </w:pPrChange>
      </w:pPr>
      <w:ins w:id="70"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"_Toc42335972</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tl/>
          </w:rPr>
          <w:t>1.1.</w:t>
        </w:r>
        <w:r>
          <w:rPr>
            <w:rFonts w:asciiTheme="minorHAnsi" w:eastAsiaTheme="minorEastAsia" w:hAnsiTheme="minorHAnsi" w:cstheme="minorBidi"/>
            <w:noProof/>
            <w:sz w:val="22"/>
            <w:szCs w:val="22"/>
            <w:rtl/>
            <w:lang w:val="en-GB" w:eastAsia="en-GB"/>
          </w:rPr>
          <w:tab/>
        </w:r>
        <w:r w:rsidRPr="00321354">
          <w:rPr>
            <w:rStyle w:val="Hyperlink"/>
            <w:noProof/>
            <w:rtl/>
          </w:rPr>
          <w:t>רציונל המחקר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Toc42335972 \h</w:instrText>
        </w:r>
        <w:r>
          <w:rPr>
            <w:noProof/>
            <w:webHidden/>
            <w:rtl/>
          </w:rPr>
          <w:instrText xml:space="preserve"> </w:instrText>
        </w:r>
      </w:ins>
      <w:r>
        <w:rPr>
          <w:noProof/>
          <w:webHidden/>
          <w:rtl/>
        </w:rPr>
      </w:r>
      <w:r>
        <w:rPr>
          <w:noProof/>
          <w:webHidden/>
          <w:rtl/>
        </w:rPr>
        <w:fldChar w:fldCharType="separate"/>
      </w:r>
      <w:ins w:id="71" w:author="Felix" w:date="2020-06-06T11:39:00Z">
        <w:r>
          <w:rPr>
            <w:noProof/>
            <w:webHidden/>
            <w:rtl/>
          </w:rPr>
          <w:t>4</w:t>
        </w:r>
        <w:r>
          <w:rPr>
            <w:noProof/>
            <w:webHidden/>
            <w:rtl/>
          </w:rPr>
          <w:fldChar w:fldCharType="end"/>
        </w:r>
        <w:r w:rsidRPr="00321354">
          <w:rPr>
            <w:rStyle w:val="Hyperlink"/>
            <w:noProof/>
          </w:rPr>
          <w:fldChar w:fldCharType="end"/>
        </w:r>
      </w:ins>
    </w:p>
    <w:p w14:paraId="2B0E9E1F" w14:textId="77777777" w:rsidR="00F234AF" w:rsidRDefault="00F234AF">
      <w:pPr>
        <w:pStyle w:val="TOC2"/>
        <w:rPr>
          <w:ins w:id="72" w:author="Felix" w:date="2020-06-06T11:39:00Z"/>
          <w:rFonts w:asciiTheme="minorHAnsi" w:eastAsiaTheme="minorEastAsia" w:hAnsiTheme="minorHAnsi" w:cstheme="minorBidi"/>
          <w:noProof/>
          <w:sz w:val="22"/>
          <w:szCs w:val="22"/>
          <w:rtl/>
          <w:lang w:val="en-GB" w:eastAsia="en-GB"/>
        </w:rPr>
        <w:pPrChange w:id="73" w:author="Felix" w:date="2020-06-06T11:40:00Z">
          <w:pPr>
            <w:pStyle w:val="TOC2"/>
            <w:tabs>
              <w:tab w:val="left" w:pos="880"/>
              <w:tab w:val="right" w:leader="dot" w:pos="9060"/>
            </w:tabs>
          </w:pPr>
        </w:pPrChange>
      </w:pPr>
      <w:ins w:id="74"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"_Toc42335973</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Pr>
          <w:t>1.2.</w:t>
        </w:r>
        <w:r>
          <w:rPr>
            <w:rFonts w:asciiTheme="minorHAnsi" w:eastAsiaTheme="minorEastAsia" w:hAnsiTheme="minorHAnsi" w:cstheme="minorBidi"/>
            <w:noProof/>
            <w:sz w:val="22"/>
            <w:szCs w:val="22"/>
            <w:rtl/>
            <w:lang w:val="en-GB" w:eastAsia="en-GB"/>
          </w:rPr>
          <w:tab/>
        </w:r>
        <w:r w:rsidRPr="00321354">
          <w:rPr>
            <w:rStyle w:val="Hyperlink"/>
            <w:noProof/>
            <w:rtl/>
          </w:rPr>
          <w:t>מטרת המחקר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Toc42335973 \h</w:instrText>
        </w:r>
        <w:r>
          <w:rPr>
            <w:noProof/>
            <w:webHidden/>
            <w:rtl/>
          </w:rPr>
          <w:instrText xml:space="preserve"> </w:instrText>
        </w:r>
      </w:ins>
      <w:r>
        <w:rPr>
          <w:noProof/>
          <w:webHidden/>
          <w:rtl/>
        </w:rPr>
      </w:r>
      <w:r>
        <w:rPr>
          <w:noProof/>
          <w:webHidden/>
          <w:rtl/>
        </w:rPr>
        <w:fldChar w:fldCharType="separate"/>
      </w:r>
      <w:ins w:id="75" w:author="Felix" w:date="2020-06-06T11:39:00Z">
        <w:r>
          <w:rPr>
            <w:noProof/>
            <w:webHidden/>
            <w:rtl/>
          </w:rPr>
          <w:t>5</w:t>
        </w:r>
        <w:r>
          <w:rPr>
            <w:noProof/>
            <w:webHidden/>
            <w:rtl/>
          </w:rPr>
          <w:fldChar w:fldCharType="end"/>
        </w:r>
        <w:r w:rsidRPr="00321354">
          <w:rPr>
            <w:rStyle w:val="Hyperlink"/>
            <w:noProof/>
          </w:rPr>
          <w:fldChar w:fldCharType="end"/>
        </w:r>
      </w:ins>
    </w:p>
    <w:p w14:paraId="6AD4E027" w14:textId="77777777" w:rsidR="00F234AF" w:rsidRDefault="00F234AF">
      <w:pPr>
        <w:pStyle w:val="TOC2"/>
        <w:rPr>
          <w:ins w:id="76" w:author="Felix" w:date="2020-06-06T11:39:00Z"/>
          <w:rFonts w:asciiTheme="minorHAnsi" w:eastAsiaTheme="minorEastAsia" w:hAnsiTheme="minorHAnsi" w:cstheme="minorBidi"/>
          <w:noProof/>
          <w:sz w:val="22"/>
          <w:szCs w:val="22"/>
          <w:rtl/>
          <w:lang w:val="en-GB" w:eastAsia="en-GB"/>
        </w:rPr>
        <w:pPrChange w:id="77" w:author="Felix" w:date="2020-06-06T11:40:00Z">
          <w:pPr>
            <w:pStyle w:val="TOC2"/>
            <w:tabs>
              <w:tab w:val="left" w:pos="1320"/>
              <w:tab w:val="right" w:leader="dot" w:pos="9060"/>
            </w:tabs>
          </w:pPr>
        </w:pPrChange>
      </w:pPr>
      <w:ins w:id="78"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"_Toc42335974</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tl/>
          </w:rPr>
          <w:t>1.3.</w:t>
        </w:r>
        <w:r>
          <w:rPr>
            <w:rFonts w:asciiTheme="minorHAnsi" w:eastAsiaTheme="minorEastAsia" w:hAnsiTheme="minorHAnsi" w:cstheme="minorBidi"/>
            <w:noProof/>
            <w:sz w:val="22"/>
            <w:szCs w:val="22"/>
            <w:rtl/>
            <w:lang w:val="en-GB" w:eastAsia="en-GB"/>
          </w:rPr>
          <w:tab/>
        </w:r>
        <w:r w:rsidRPr="00321354">
          <w:rPr>
            <w:rStyle w:val="Hyperlink"/>
            <w:noProof/>
            <w:rtl/>
          </w:rPr>
          <w:t>שאלות המחקר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Toc42335974 \h</w:instrText>
        </w:r>
        <w:r>
          <w:rPr>
            <w:noProof/>
            <w:webHidden/>
            <w:rtl/>
          </w:rPr>
          <w:instrText xml:space="preserve"> </w:instrText>
        </w:r>
      </w:ins>
      <w:r>
        <w:rPr>
          <w:noProof/>
          <w:webHidden/>
          <w:rtl/>
        </w:rPr>
      </w:r>
      <w:r>
        <w:rPr>
          <w:noProof/>
          <w:webHidden/>
          <w:rtl/>
        </w:rPr>
        <w:fldChar w:fldCharType="separate"/>
      </w:r>
      <w:ins w:id="79" w:author="Felix" w:date="2020-06-06T11:39:00Z">
        <w:r>
          <w:rPr>
            <w:noProof/>
            <w:webHidden/>
            <w:rtl/>
          </w:rPr>
          <w:t>5</w:t>
        </w:r>
        <w:r>
          <w:rPr>
            <w:noProof/>
            <w:webHidden/>
            <w:rtl/>
          </w:rPr>
          <w:fldChar w:fldCharType="end"/>
        </w:r>
        <w:r w:rsidRPr="00321354">
          <w:rPr>
            <w:rStyle w:val="Hyperlink"/>
            <w:noProof/>
          </w:rPr>
          <w:fldChar w:fldCharType="end"/>
        </w:r>
      </w:ins>
    </w:p>
    <w:p w14:paraId="03A830A8" w14:textId="77777777" w:rsidR="00F234AF" w:rsidRDefault="00F234AF">
      <w:pPr>
        <w:pStyle w:val="TOC2"/>
        <w:rPr>
          <w:ins w:id="80" w:author="Felix" w:date="2020-06-06T11:39:00Z"/>
          <w:rFonts w:asciiTheme="minorHAnsi" w:eastAsiaTheme="minorEastAsia" w:hAnsiTheme="minorHAnsi" w:cstheme="minorBidi"/>
          <w:noProof/>
          <w:sz w:val="22"/>
          <w:szCs w:val="22"/>
          <w:rtl/>
          <w:lang w:val="en-GB" w:eastAsia="en-GB"/>
        </w:rPr>
        <w:pPrChange w:id="81" w:author="Felix" w:date="2020-06-06T11:40:00Z">
          <w:pPr>
            <w:pStyle w:val="TOC2"/>
            <w:tabs>
              <w:tab w:val="left" w:pos="880"/>
              <w:tab w:val="right" w:leader="dot" w:pos="9060"/>
            </w:tabs>
          </w:pPr>
        </w:pPrChange>
      </w:pPr>
      <w:ins w:id="82"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"_Toc42335975</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Pr>
          <w:t>1.4.</w:t>
        </w:r>
        <w:r>
          <w:rPr>
            <w:rFonts w:asciiTheme="minorHAnsi" w:eastAsiaTheme="minorEastAsia" w:hAnsiTheme="minorHAnsi" w:cstheme="minorBidi"/>
            <w:noProof/>
            <w:sz w:val="22"/>
            <w:szCs w:val="22"/>
            <w:rtl/>
            <w:lang w:val="en-GB" w:eastAsia="en-GB"/>
          </w:rPr>
          <w:tab/>
        </w:r>
        <w:r w:rsidRPr="00321354">
          <w:rPr>
            <w:rStyle w:val="Hyperlink"/>
            <w:noProof/>
            <w:rtl/>
          </w:rPr>
          <w:t>משתנים תלויים ובלתי תלויים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Toc42335975 \h</w:instrText>
        </w:r>
        <w:r>
          <w:rPr>
            <w:noProof/>
            <w:webHidden/>
            <w:rtl/>
          </w:rPr>
          <w:instrText xml:space="preserve"> </w:instrText>
        </w:r>
      </w:ins>
      <w:r>
        <w:rPr>
          <w:noProof/>
          <w:webHidden/>
          <w:rtl/>
        </w:rPr>
      </w:r>
      <w:r>
        <w:rPr>
          <w:noProof/>
          <w:webHidden/>
          <w:rtl/>
        </w:rPr>
        <w:fldChar w:fldCharType="separate"/>
      </w:r>
      <w:ins w:id="83" w:author="Felix" w:date="2020-06-06T11:39:00Z">
        <w:r>
          <w:rPr>
            <w:noProof/>
            <w:webHidden/>
            <w:rtl/>
          </w:rPr>
          <w:t>5</w:t>
        </w:r>
        <w:r>
          <w:rPr>
            <w:noProof/>
            <w:webHidden/>
            <w:rtl/>
          </w:rPr>
          <w:fldChar w:fldCharType="end"/>
        </w:r>
        <w:r w:rsidRPr="00321354">
          <w:rPr>
            <w:rStyle w:val="Hyperlink"/>
            <w:noProof/>
          </w:rPr>
          <w:fldChar w:fldCharType="end"/>
        </w:r>
      </w:ins>
    </w:p>
    <w:p w14:paraId="665F5381" w14:textId="77777777" w:rsidR="00F234AF" w:rsidRDefault="00F234AF">
      <w:pPr>
        <w:pStyle w:val="TOC2"/>
        <w:rPr>
          <w:ins w:id="84" w:author="Felix" w:date="2020-06-06T11:39:00Z"/>
          <w:rFonts w:asciiTheme="minorHAnsi" w:eastAsiaTheme="minorEastAsia" w:hAnsiTheme="minorHAnsi" w:cstheme="minorBidi"/>
          <w:noProof/>
          <w:sz w:val="22"/>
          <w:szCs w:val="22"/>
          <w:rtl/>
          <w:lang w:val="en-GB" w:eastAsia="en-GB"/>
        </w:rPr>
        <w:pPrChange w:id="85" w:author="Felix" w:date="2020-06-06T11:40:00Z">
          <w:pPr>
            <w:pStyle w:val="TOC2"/>
            <w:tabs>
              <w:tab w:val="left" w:pos="1320"/>
              <w:tab w:val="right" w:leader="dot" w:pos="9060"/>
            </w:tabs>
          </w:pPr>
        </w:pPrChange>
      </w:pPr>
      <w:ins w:id="86"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"_Toc42335976</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tl/>
          </w:rPr>
          <w:t>1.5.</w:t>
        </w:r>
        <w:r>
          <w:rPr>
            <w:rFonts w:asciiTheme="minorHAnsi" w:eastAsiaTheme="minorEastAsia" w:hAnsiTheme="minorHAnsi" w:cstheme="minorBidi"/>
            <w:noProof/>
            <w:sz w:val="22"/>
            <w:szCs w:val="22"/>
            <w:rtl/>
            <w:lang w:val="en-GB" w:eastAsia="en-GB"/>
          </w:rPr>
          <w:tab/>
        </w:r>
        <w:r w:rsidRPr="00321354">
          <w:rPr>
            <w:rStyle w:val="Hyperlink"/>
            <w:noProof/>
            <w:rtl/>
          </w:rPr>
          <w:t>חשיבות המחקר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Toc42335976 \h</w:instrText>
        </w:r>
        <w:r>
          <w:rPr>
            <w:noProof/>
            <w:webHidden/>
            <w:rtl/>
          </w:rPr>
          <w:instrText xml:space="preserve"> </w:instrText>
        </w:r>
      </w:ins>
      <w:r>
        <w:rPr>
          <w:noProof/>
          <w:webHidden/>
          <w:rtl/>
        </w:rPr>
      </w:r>
      <w:r>
        <w:rPr>
          <w:noProof/>
          <w:webHidden/>
          <w:rtl/>
        </w:rPr>
        <w:fldChar w:fldCharType="separate"/>
      </w:r>
      <w:ins w:id="87" w:author="Felix" w:date="2020-06-06T11:39:00Z">
        <w:r>
          <w:rPr>
            <w:noProof/>
            <w:webHidden/>
            <w:rtl/>
          </w:rPr>
          <w:t>5</w:t>
        </w:r>
        <w:r>
          <w:rPr>
            <w:noProof/>
            <w:webHidden/>
            <w:rtl/>
          </w:rPr>
          <w:fldChar w:fldCharType="end"/>
        </w:r>
        <w:r w:rsidRPr="00321354">
          <w:rPr>
            <w:rStyle w:val="Hyperlink"/>
            <w:noProof/>
          </w:rPr>
          <w:fldChar w:fldCharType="end"/>
        </w:r>
      </w:ins>
    </w:p>
    <w:p w14:paraId="721357B9" w14:textId="77777777" w:rsidR="00F234AF" w:rsidRDefault="00F234AF">
      <w:pPr>
        <w:pStyle w:val="TOC1"/>
        <w:tabs>
          <w:tab w:val="clear" w:pos="9060"/>
          <w:tab w:val="right" w:leader="dot" w:pos="9214"/>
        </w:tabs>
        <w:rPr>
          <w:ins w:id="88" w:author="Felix" w:date="2020-06-06T11:39:00Z"/>
          <w:rFonts w:asciiTheme="minorHAnsi" w:eastAsiaTheme="minorEastAsia" w:hAnsiTheme="minorHAnsi" w:cstheme="minorBidi"/>
          <w:noProof/>
          <w:sz w:val="22"/>
          <w:szCs w:val="22"/>
          <w:rtl/>
          <w:lang w:val="en-GB" w:eastAsia="en-GB"/>
        </w:rPr>
        <w:pPrChange w:id="89" w:author="Felix" w:date="2020-06-06T11:40:00Z">
          <w:pPr>
            <w:pStyle w:val="TOC1"/>
          </w:pPr>
        </w:pPrChange>
      </w:pPr>
      <w:ins w:id="90"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"_Toc42335977</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Pr>
          <w:t>2.</w:t>
        </w:r>
        <w:r>
          <w:rPr>
            <w:rFonts w:asciiTheme="minorHAnsi" w:eastAsiaTheme="minorEastAsia" w:hAnsiTheme="minorHAnsi" w:cstheme="minorBidi"/>
            <w:noProof/>
            <w:sz w:val="22"/>
            <w:szCs w:val="22"/>
            <w:rtl/>
            <w:lang w:val="en-GB" w:eastAsia="en-GB"/>
          </w:rPr>
          <w:tab/>
        </w:r>
        <w:r w:rsidRPr="00321354">
          <w:rPr>
            <w:rStyle w:val="Hyperlink"/>
            <w:noProof/>
            <w:rtl/>
          </w:rPr>
          <w:t>סקר ספרות ראשונית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Toc42335977 \h</w:instrText>
        </w:r>
        <w:r>
          <w:rPr>
            <w:noProof/>
            <w:webHidden/>
            <w:rtl/>
          </w:rPr>
          <w:instrText xml:space="preserve"> </w:instrText>
        </w:r>
      </w:ins>
      <w:r>
        <w:rPr>
          <w:noProof/>
          <w:webHidden/>
          <w:rtl/>
        </w:rPr>
      </w:r>
      <w:r>
        <w:rPr>
          <w:noProof/>
          <w:webHidden/>
          <w:rtl/>
        </w:rPr>
        <w:fldChar w:fldCharType="separate"/>
      </w:r>
      <w:ins w:id="91" w:author="Felix" w:date="2020-06-06T11:39:00Z">
        <w:r>
          <w:rPr>
            <w:noProof/>
            <w:webHidden/>
            <w:rtl/>
          </w:rPr>
          <w:t>6</w:t>
        </w:r>
        <w:r>
          <w:rPr>
            <w:noProof/>
            <w:webHidden/>
            <w:rtl/>
          </w:rPr>
          <w:fldChar w:fldCharType="end"/>
        </w:r>
        <w:r w:rsidRPr="00321354">
          <w:rPr>
            <w:rStyle w:val="Hyperlink"/>
            <w:noProof/>
          </w:rPr>
          <w:fldChar w:fldCharType="end"/>
        </w:r>
      </w:ins>
    </w:p>
    <w:p w14:paraId="6B194892" w14:textId="77777777" w:rsidR="00F234AF" w:rsidRDefault="00F234AF">
      <w:pPr>
        <w:pStyle w:val="TOC2"/>
        <w:rPr>
          <w:ins w:id="92" w:author="Felix" w:date="2020-06-06T11:39:00Z"/>
          <w:rFonts w:asciiTheme="minorHAnsi" w:eastAsiaTheme="minorEastAsia" w:hAnsiTheme="minorHAnsi" w:cstheme="minorBidi"/>
          <w:noProof/>
          <w:sz w:val="22"/>
          <w:szCs w:val="22"/>
          <w:rtl/>
          <w:lang w:val="en-GB" w:eastAsia="en-GB"/>
        </w:rPr>
        <w:pPrChange w:id="93" w:author="Felix" w:date="2020-06-06T11:40:00Z">
          <w:pPr>
            <w:pStyle w:val="TOC2"/>
            <w:tabs>
              <w:tab w:val="left" w:pos="880"/>
              <w:tab w:val="right" w:leader="dot" w:pos="9060"/>
            </w:tabs>
          </w:pPr>
        </w:pPrChange>
      </w:pPr>
      <w:ins w:id="94"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"_Toc42335978</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Pr>
          <w:t>2.1.</w:t>
        </w:r>
        <w:r>
          <w:rPr>
            <w:rFonts w:asciiTheme="minorHAnsi" w:eastAsiaTheme="minorEastAsia" w:hAnsiTheme="minorHAnsi" w:cstheme="minorBidi"/>
            <w:noProof/>
            <w:sz w:val="22"/>
            <w:szCs w:val="22"/>
            <w:rtl/>
            <w:lang w:val="en-GB" w:eastAsia="en-GB"/>
          </w:rPr>
          <w:tab/>
        </w:r>
        <w:r w:rsidRPr="00321354">
          <w:rPr>
            <w:rStyle w:val="Hyperlink"/>
            <w:noProof/>
            <w:rtl/>
          </w:rPr>
          <w:t>הקדמה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Toc42335978 \h</w:instrText>
        </w:r>
        <w:r>
          <w:rPr>
            <w:noProof/>
            <w:webHidden/>
            <w:rtl/>
          </w:rPr>
          <w:instrText xml:space="preserve"> </w:instrText>
        </w:r>
      </w:ins>
      <w:r>
        <w:rPr>
          <w:noProof/>
          <w:webHidden/>
          <w:rtl/>
        </w:rPr>
      </w:r>
      <w:r>
        <w:rPr>
          <w:noProof/>
          <w:webHidden/>
          <w:rtl/>
        </w:rPr>
        <w:fldChar w:fldCharType="separate"/>
      </w:r>
      <w:ins w:id="95" w:author="Felix" w:date="2020-06-06T11:39:00Z">
        <w:r>
          <w:rPr>
            <w:noProof/>
            <w:webHidden/>
            <w:rtl/>
          </w:rPr>
          <w:t>6</w:t>
        </w:r>
        <w:r>
          <w:rPr>
            <w:noProof/>
            <w:webHidden/>
            <w:rtl/>
          </w:rPr>
          <w:fldChar w:fldCharType="end"/>
        </w:r>
        <w:r w:rsidRPr="00321354">
          <w:rPr>
            <w:rStyle w:val="Hyperlink"/>
            <w:noProof/>
          </w:rPr>
          <w:fldChar w:fldCharType="end"/>
        </w:r>
      </w:ins>
    </w:p>
    <w:p w14:paraId="4401E653" w14:textId="77777777" w:rsidR="00F234AF" w:rsidRDefault="00F234AF">
      <w:pPr>
        <w:pStyle w:val="TOC2"/>
        <w:rPr>
          <w:ins w:id="96" w:author="Felix" w:date="2020-06-06T11:39:00Z"/>
          <w:rFonts w:asciiTheme="minorHAnsi" w:eastAsiaTheme="minorEastAsia" w:hAnsiTheme="minorHAnsi" w:cstheme="minorBidi"/>
          <w:noProof/>
          <w:sz w:val="22"/>
          <w:szCs w:val="22"/>
          <w:rtl/>
          <w:lang w:val="en-GB" w:eastAsia="en-GB"/>
        </w:rPr>
        <w:pPrChange w:id="97" w:author="Felix" w:date="2020-06-06T11:40:00Z">
          <w:pPr>
            <w:pStyle w:val="TOC2"/>
            <w:tabs>
              <w:tab w:val="left" w:pos="880"/>
              <w:tab w:val="right" w:leader="dot" w:pos="9060"/>
            </w:tabs>
          </w:pPr>
        </w:pPrChange>
      </w:pPr>
      <w:ins w:id="98"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"_Toc42335979</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Pr>
          <w:t>2.2.</w:t>
        </w:r>
        <w:r>
          <w:rPr>
            <w:rFonts w:asciiTheme="minorHAnsi" w:eastAsiaTheme="minorEastAsia" w:hAnsiTheme="minorHAnsi" w:cstheme="minorBidi"/>
            <w:noProof/>
            <w:sz w:val="22"/>
            <w:szCs w:val="22"/>
            <w:rtl/>
            <w:lang w:val="en-GB" w:eastAsia="en-GB"/>
          </w:rPr>
          <w:tab/>
        </w:r>
        <w:r w:rsidRPr="00321354">
          <w:rPr>
            <w:rStyle w:val="Hyperlink"/>
            <w:noProof/>
            <w:rtl/>
          </w:rPr>
          <w:t>סקר ספרות בנושא: אבטחת מידע והגנה על פרטיות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Toc42335979 \h</w:instrText>
        </w:r>
        <w:r>
          <w:rPr>
            <w:noProof/>
            <w:webHidden/>
            <w:rtl/>
          </w:rPr>
          <w:instrText xml:space="preserve"> </w:instrText>
        </w:r>
      </w:ins>
      <w:r>
        <w:rPr>
          <w:noProof/>
          <w:webHidden/>
          <w:rtl/>
        </w:rPr>
      </w:r>
      <w:r>
        <w:rPr>
          <w:noProof/>
          <w:webHidden/>
          <w:rtl/>
        </w:rPr>
        <w:fldChar w:fldCharType="separate"/>
      </w:r>
      <w:ins w:id="99" w:author="Felix" w:date="2020-06-06T11:39:00Z">
        <w:r>
          <w:rPr>
            <w:noProof/>
            <w:webHidden/>
            <w:rtl/>
          </w:rPr>
          <w:t>7</w:t>
        </w:r>
        <w:r>
          <w:rPr>
            <w:noProof/>
            <w:webHidden/>
            <w:rtl/>
          </w:rPr>
          <w:fldChar w:fldCharType="end"/>
        </w:r>
        <w:r w:rsidRPr="00321354">
          <w:rPr>
            <w:rStyle w:val="Hyperlink"/>
            <w:noProof/>
          </w:rPr>
          <w:fldChar w:fldCharType="end"/>
        </w:r>
      </w:ins>
    </w:p>
    <w:p w14:paraId="17EDDD8A" w14:textId="77777777" w:rsidR="00F234AF" w:rsidRDefault="00F234AF">
      <w:pPr>
        <w:pStyle w:val="TOC2"/>
        <w:rPr>
          <w:ins w:id="100" w:author="Felix" w:date="2020-06-06T11:39:00Z"/>
          <w:rFonts w:asciiTheme="minorHAnsi" w:eastAsiaTheme="minorEastAsia" w:hAnsiTheme="minorHAnsi" w:cstheme="minorBidi"/>
          <w:noProof/>
          <w:sz w:val="22"/>
          <w:szCs w:val="22"/>
          <w:rtl/>
          <w:lang w:val="en-GB" w:eastAsia="en-GB"/>
        </w:rPr>
        <w:pPrChange w:id="101" w:author="Felix" w:date="2020-06-06T11:40:00Z">
          <w:pPr>
            <w:pStyle w:val="TOC2"/>
            <w:tabs>
              <w:tab w:val="left" w:pos="1320"/>
              <w:tab w:val="right" w:leader="dot" w:pos="9060"/>
            </w:tabs>
          </w:pPr>
        </w:pPrChange>
      </w:pPr>
      <w:ins w:id="102"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"_Toc42335986</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tl/>
          </w:rPr>
          <w:t>2.3.</w:t>
        </w:r>
        <w:r>
          <w:rPr>
            <w:rFonts w:asciiTheme="minorHAnsi" w:eastAsiaTheme="minorEastAsia" w:hAnsiTheme="minorHAnsi" w:cstheme="minorBidi"/>
            <w:noProof/>
            <w:sz w:val="22"/>
            <w:szCs w:val="22"/>
            <w:rtl/>
            <w:lang w:val="en-GB" w:eastAsia="en-GB"/>
          </w:rPr>
          <w:tab/>
        </w:r>
        <w:r w:rsidRPr="00321354">
          <w:rPr>
            <w:rStyle w:val="Hyperlink"/>
            <w:noProof/>
            <w:rtl/>
          </w:rPr>
          <w:t>סקר ספרות בנושא: איומים על מערכות מידע מגורמים זדוניים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Toc42335986 \h</w:instrText>
        </w:r>
        <w:r>
          <w:rPr>
            <w:noProof/>
            <w:webHidden/>
            <w:rtl/>
          </w:rPr>
          <w:instrText xml:space="preserve"> </w:instrText>
        </w:r>
      </w:ins>
      <w:r>
        <w:rPr>
          <w:noProof/>
          <w:webHidden/>
          <w:rtl/>
        </w:rPr>
      </w:r>
      <w:r>
        <w:rPr>
          <w:noProof/>
          <w:webHidden/>
          <w:rtl/>
        </w:rPr>
        <w:fldChar w:fldCharType="separate"/>
      </w:r>
      <w:ins w:id="103" w:author="Felix" w:date="2020-06-06T11:39:00Z">
        <w:r>
          <w:rPr>
            <w:noProof/>
            <w:webHidden/>
            <w:rtl/>
          </w:rPr>
          <w:t>9</w:t>
        </w:r>
        <w:r>
          <w:rPr>
            <w:noProof/>
            <w:webHidden/>
            <w:rtl/>
          </w:rPr>
          <w:fldChar w:fldCharType="end"/>
        </w:r>
        <w:r w:rsidRPr="00321354">
          <w:rPr>
            <w:rStyle w:val="Hyperlink"/>
            <w:noProof/>
          </w:rPr>
          <w:fldChar w:fldCharType="end"/>
        </w:r>
      </w:ins>
    </w:p>
    <w:p w14:paraId="1B58B361" w14:textId="77777777" w:rsidR="00F234AF" w:rsidRDefault="00F234AF">
      <w:pPr>
        <w:pStyle w:val="TOC2"/>
        <w:rPr>
          <w:ins w:id="104" w:author="Felix" w:date="2020-06-06T11:39:00Z"/>
          <w:rFonts w:asciiTheme="minorHAnsi" w:eastAsiaTheme="minorEastAsia" w:hAnsiTheme="minorHAnsi" w:cstheme="minorBidi"/>
          <w:noProof/>
          <w:sz w:val="22"/>
          <w:szCs w:val="22"/>
          <w:rtl/>
          <w:lang w:val="en-GB" w:eastAsia="en-GB"/>
        </w:rPr>
        <w:pPrChange w:id="105" w:author="Felix" w:date="2020-06-06T11:40:00Z">
          <w:pPr>
            <w:pStyle w:val="TOC2"/>
            <w:tabs>
              <w:tab w:val="left" w:pos="880"/>
              <w:tab w:val="right" w:leader="dot" w:pos="9060"/>
            </w:tabs>
          </w:pPr>
        </w:pPrChange>
      </w:pPr>
      <w:ins w:id="106"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"_Toc42335989</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Pr>
          <w:t>2.4.</w:t>
        </w:r>
        <w:r>
          <w:rPr>
            <w:rFonts w:asciiTheme="minorHAnsi" w:eastAsiaTheme="minorEastAsia" w:hAnsiTheme="minorHAnsi" w:cstheme="minorBidi"/>
            <w:noProof/>
            <w:sz w:val="22"/>
            <w:szCs w:val="22"/>
            <w:rtl/>
            <w:lang w:val="en-GB" w:eastAsia="en-GB"/>
          </w:rPr>
          <w:tab/>
        </w:r>
        <w:r w:rsidRPr="00321354">
          <w:rPr>
            <w:rStyle w:val="Hyperlink"/>
            <w:noProof/>
            <w:rtl/>
          </w:rPr>
          <w:t>סקר ספרות בנושא: תשתיות, שיטות ודוגמאות לשירותים ומוצרים רפואיים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Toc42335989 \h</w:instrText>
        </w:r>
        <w:r>
          <w:rPr>
            <w:noProof/>
            <w:webHidden/>
            <w:rtl/>
          </w:rPr>
          <w:instrText xml:space="preserve"> </w:instrText>
        </w:r>
      </w:ins>
      <w:r>
        <w:rPr>
          <w:noProof/>
          <w:webHidden/>
          <w:rtl/>
        </w:rPr>
      </w:r>
      <w:r>
        <w:rPr>
          <w:noProof/>
          <w:webHidden/>
          <w:rtl/>
        </w:rPr>
        <w:fldChar w:fldCharType="separate"/>
      </w:r>
      <w:ins w:id="107" w:author="Felix" w:date="2020-06-06T11:39:00Z">
        <w:r>
          <w:rPr>
            <w:noProof/>
            <w:webHidden/>
            <w:rtl/>
          </w:rPr>
          <w:t>11</w:t>
        </w:r>
        <w:r>
          <w:rPr>
            <w:noProof/>
            <w:webHidden/>
            <w:rtl/>
          </w:rPr>
          <w:fldChar w:fldCharType="end"/>
        </w:r>
        <w:r w:rsidRPr="00321354">
          <w:rPr>
            <w:rStyle w:val="Hyperlink"/>
            <w:noProof/>
          </w:rPr>
          <w:fldChar w:fldCharType="end"/>
        </w:r>
      </w:ins>
    </w:p>
    <w:p w14:paraId="34E64537" w14:textId="77777777" w:rsidR="00F234AF" w:rsidRDefault="00F234AF">
      <w:pPr>
        <w:pStyle w:val="TOC2"/>
        <w:rPr>
          <w:ins w:id="108" w:author="Felix" w:date="2020-06-06T11:39:00Z"/>
          <w:rFonts w:asciiTheme="minorHAnsi" w:eastAsiaTheme="minorEastAsia" w:hAnsiTheme="minorHAnsi" w:cstheme="minorBidi"/>
          <w:noProof/>
          <w:sz w:val="22"/>
          <w:szCs w:val="22"/>
          <w:rtl/>
          <w:lang w:val="en-GB" w:eastAsia="en-GB"/>
        </w:rPr>
        <w:pPrChange w:id="109" w:author="Felix" w:date="2020-06-06T11:40:00Z">
          <w:pPr>
            <w:pStyle w:val="TOC2"/>
            <w:tabs>
              <w:tab w:val="left" w:pos="880"/>
              <w:tab w:val="right" w:leader="dot" w:pos="9060"/>
            </w:tabs>
          </w:pPr>
        </w:pPrChange>
      </w:pPr>
      <w:ins w:id="110"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"_Toc42335990</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Pr>
          <w:t>2.5.</w:t>
        </w:r>
        <w:r>
          <w:rPr>
            <w:rFonts w:asciiTheme="minorHAnsi" w:eastAsiaTheme="minorEastAsia" w:hAnsiTheme="minorHAnsi" w:cstheme="minorBidi"/>
            <w:noProof/>
            <w:sz w:val="22"/>
            <w:szCs w:val="22"/>
            <w:rtl/>
            <w:lang w:val="en-GB" w:eastAsia="en-GB"/>
          </w:rPr>
          <w:tab/>
        </w:r>
        <w:r w:rsidRPr="00321354">
          <w:rPr>
            <w:rStyle w:val="Hyperlink"/>
            <w:noProof/>
            <w:rtl/>
          </w:rPr>
          <w:t>מודל למיפוי סיכונים למכשור רפואי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Toc42335990 \h</w:instrText>
        </w:r>
        <w:r>
          <w:rPr>
            <w:noProof/>
            <w:webHidden/>
            <w:rtl/>
          </w:rPr>
          <w:instrText xml:space="preserve"> </w:instrText>
        </w:r>
      </w:ins>
      <w:r>
        <w:rPr>
          <w:noProof/>
          <w:webHidden/>
          <w:rtl/>
        </w:rPr>
      </w:r>
      <w:r>
        <w:rPr>
          <w:noProof/>
          <w:webHidden/>
          <w:rtl/>
        </w:rPr>
        <w:fldChar w:fldCharType="separate"/>
      </w:r>
      <w:ins w:id="111" w:author="Felix" w:date="2020-06-06T11:39:00Z">
        <w:r>
          <w:rPr>
            <w:noProof/>
            <w:webHidden/>
            <w:rtl/>
          </w:rPr>
          <w:t>14</w:t>
        </w:r>
        <w:r>
          <w:rPr>
            <w:noProof/>
            <w:webHidden/>
            <w:rtl/>
          </w:rPr>
          <w:fldChar w:fldCharType="end"/>
        </w:r>
        <w:r w:rsidRPr="00321354">
          <w:rPr>
            <w:rStyle w:val="Hyperlink"/>
            <w:noProof/>
          </w:rPr>
          <w:fldChar w:fldCharType="end"/>
        </w:r>
      </w:ins>
    </w:p>
    <w:p w14:paraId="00FA1292" w14:textId="77777777" w:rsidR="00F234AF" w:rsidRDefault="00F234AF">
      <w:pPr>
        <w:pStyle w:val="TOC2"/>
        <w:rPr>
          <w:ins w:id="112" w:author="Felix" w:date="2020-06-06T11:39:00Z"/>
          <w:rFonts w:asciiTheme="minorHAnsi" w:eastAsiaTheme="minorEastAsia" w:hAnsiTheme="minorHAnsi" w:cstheme="minorBidi"/>
          <w:noProof/>
          <w:sz w:val="22"/>
          <w:szCs w:val="22"/>
          <w:rtl/>
          <w:lang w:val="en-GB" w:eastAsia="en-GB"/>
        </w:rPr>
        <w:pPrChange w:id="113" w:author="Felix" w:date="2020-06-06T11:40:00Z">
          <w:pPr>
            <w:pStyle w:val="TOC2"/>
            <w:tabs>
              <w:tab w:val="left" w:pos="880"/>
              <w:tab w:val="right" w:leader="dot" w:pos="9060"/>
            </w:tabs>
          </w:pPr>
        </w:pPrChange>
      </w:pPr>
      <w:ins w:id="114"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"_Toc42335991</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Pr>
          <w:t>2.6.</w:t>
        </w:r>
        <w:r>
          <w:rPr>
            <w:rFonts w:asciiTheme="minorHAnsi" w:eastAsiaTheme="minorEastAsia" w:hAnsiTheme="minorHAnsi" w:cstheme="minorBidi"/>
            <w:noProof/>
            <w:sz w:val="22"/>
            <w:szCs w:val="22"/>
            <w:rtl/>
            <w:lang w:val="en-GB" w:eastAsia="en-GB"/>
          </w:rPr>
          <w:tab/>
        </w:r>
        <w:r w:rsidRPr="00321354">
          <w:rPr>
            <w:rStyle w:val="Hyperlink"/>
            <w:noProof/>
            <w:rtl/>
          </w:rPr>
          <w:t>סיכום סקר הספרות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Toc42335991 \h</w:instrText>
        </w:r>
        <w:r>
          <w:rPr>
            <w:noProof/>
            <w:webHidden/>
            <w:rtl/>
          </w:rPr>
          <w:instrText xml:space="preserve"> </w:instrText>
        </w:r>
      </w:ins>
      <w:r>
        <w:rPr>
          <w:noProof/>
          <w:webHidden/>
          <w:rtl/>
        </w:rPr>
      </w:r>
      <w:r>
        <w:rPr>
          <w:noProof/>
          <w:webHidden/>
          <w:rtl/>
        </w:rPr>
        <w:fldChar w:fldCharType="separate"/>
      </w:r>
      <w:ins w:id="115" w:author="Felix" w:date="2020-06-06T11:39:00Z">
        <w:r>
          <w:rPr>
            <w:noProof/>
            <w:webHidden/>
            <w:rtl/>
          </w:rPr>
          <w:t>16</w:t>
        </w:r>
        <w:r>
          <w:rPr>
            <w:noProof/>
            <w:webHidden/>
            <w:rtl/>
          </w:rPr>
          <w:fldChar w:fldCharType="end"/>
        </w:r>
        <w:r w:rsidRPr="00321354">
          <w:rPr>
            <w:rStyle w:val="Hyperlink"/>
            <w:noProof/>
          </w:rPr>
          <w:fldChar w:fldCharType="end"/>
        </w:r>
      </w:ins>
    </w:p>
    <w:p w14:paraId="14A71860" w14:textId="77777777" w:rsidR="00F234AF" w:rsidRDefault="00F234AF">
      <w:pPr>
        <w:pStyle w:val="TOC1"/>
        <w:tabs>
          <w:tab w:val="clear" w:pos="9060"/>
          <w:tab w:val="right" w:leader="dot" w:pos="9214"/>
        </w:tabs>
        <w:rPr>
          <w:ins w:id="116" w:author="Felix" w:date="2020-06-06T11:39:00Z"/>
          <w:rFonts w:asciiTheme="minorHAnsi" w:eastAsiaTheme="minorEastAsia" w:hAnsiTheme="minorHAnsi" w:cstheme="minorBidi"/>
          <w:noProof/>
          <w:sz w:val="22"/>
          <w:szCs w:val="22"/>
          <w:rtl/>
          <w:lang w:val="en-GB" w:eastAsia="en-GB"/>
        </w:rPr>
        <w:pPrChange w:id="117" w:author="Felix" w:date="2020-06-06T11:40:00Z">
          <w:pPr>
            <w:pStyle w:val="TOC1"/>
          </w:pPr>
        </w:pPrChange>
      </w:pPr>
      <w:ins w:id="118"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"_Toc42335994</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tl/>
          </w:rPr>
          <w:t>3.</w:t>
        </w:r>
        <w:r>
          <w:rPr>
            <w:rFonts w:asciiTheme="minorHAnsi" w:eastAsiaTheme="minorEastAsia" w:hAnsiTheme="minorHAnsi" w:cstheme="minorBidi"/>
            <w:noProof/>
            <w:sz w:val="22"/>
            <w:szCs w:val="22"/>
            <w:rtl/>
            <w:lang w:val="en-GB" w:eastAsia="en-GB"/>
          </w:rPr>
          <w:tab/>
        </w:r>
        <w:r w:rsidRPr="00321354">
          <w:rPr>
            <w:rStyle w:val="Hyperlink"/>
            <w:noProof/>
            <w:rtl/>
          </w:rPr>
          <w:t>מתודולוגיה ראשונית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Toc42335994 \h</w:instrText>
        </w:r>
        <w:r>
          <w:rPr>
            <w:noProof/>
            <w:webHidden/>
            <w:rtl/>
          </w:rPr>
          <w:instrText xml:space="preserve"> </w:instrText>
        </w:r>
      </w:ins>
      <w:r>
        <w:rPr>
          <w:noProof/>
          <w:webHidden/>
          <w:rtl/>
        </w:rPr>
      </w:r>
      <w:r>
        <w:rPr>
          <w:noProof/>
          <w:webHidden/>
          <w:rtl/>
        </w:rPr>
        <w:fldChar w:fldCharType="separate"/>
      </w:r>
      <w:ins w:id="119" w:author="Felix" w:date="2020-06-06T11:39:00Z">
        <w:r>
          <w:rPr>
            <w:noProof/>
            <w:webHidden/>
            <w:rtl/>
          </w:rPr>
          <w:t>17</w:t>
        </w:r>
        <w:r>
          <w:rPr>
            <w:noProof/>
            <w:webHidden/>
            <w:rtl/>
          </w:rPr>
          <w:fldChar w:fldCharType="end"/>
        </w:r>
        <w:r w:rsidRPr="00321354">
          <w:rPr>
            <w:rStyle w:val="Hyperlink"/>
            <w:noProof/>
          </w:rPr>
          <w:fldChar w:fldCharType="end"/>
        </w:r>
      </w:ins>
    </w:p>
    <w:p w14:paraId="695ECA3B" w14:textId="77777777" w:rsidR="00F234AF" w:rsidRDefault="00F234AF">
      <w:pPr>
        <w:pStyle w:val="TOC2"/>
        <w:rPr>
          <w:ins w:id="120" w:author="Felix" w:date="2020-06-06T11:39:00Z"/>
          <w:rFonts w:asciiTheme="minorHAnsi" w:eastAsiaTheme="minorEastAsia" w:hAnsiTheme="minorHAnsi" w:cstheme="minorBidi"/>
          <w:noProof/>
          <w:sz w:val="22"/>
          <w:szCs w:val="22"/>
          <w:rtl/>
          <w:lang w:val="en-GB" w:eastAsia="en-GB"/>
        </w:rPr>
        <w:pPrChange w:id="121" w:author="Felix" w:date="2020-06-06T11:40:00Z">
          <w:pPr>
            <w:pStyle w:val="TOC2"/>
            <w:tabs>
              <w:tab w:val="left" w:pos="1320"/>
              <w:tab w:val="right" w:leader="dot" w:pos="9060"/>
            </w:tabs>
          </w:pPr>
        </w:pPrChange>
      </w:pPr>
      <w:ins w:id="122"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"_Toc42335996</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highlight w:val="yellow"/>
            <w:rtl/>
          </w:rPr>
          <w:t>3.1.</w:t>
        </w:r>
        <w:r>
          <w:rPr>
            <w:rFonts w:asciiTheme="minorHAnsi" w:eastAsiaTheme="minorEastAsia" w:hAnsiTheme="minorHAnsi" w:cstheme="minorBidi"/>
            <w:noProof/>
            <w:sz w:val="22"/>
            <w:szCs w:val="22"/>
            <w:rtl/>
            <w:lang w:val="en-GB" w:eastAsia="en-GB"/>
          </w:rPr>
          <w:tab/>
        </w:r>
        <w:r w:rsidRPr="00321354">
          <w:rPr>
            <w:rStyle w:val="Hyperlink"/>
            <w:noProof/>
            <w:highlight w:val="yellow"/>
            <w:rtl/>
          </w:rPr>
          <w:t>מערך המחקר, אוכלוסיית המחקר (אם רלבנטי – הארגונים שיכללו במחקר).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Toc42335996 \h</w:instrText>
        </w:r>
        <w:r>
          <w:rPr>
            <w:noProof/>
            <w:webHidden/>
            <w:rtl/>
          </w:rPr>
          <w:instrText xml:space="preserve"> </w:instrText>
        </w:r>
      </w:ins>
      <w:r>
        <w:rPr>
          <w:noProof/>
          <w:webHidden/>
          <w:rtl/>
        </w:rPr>
      </w:r>
      <w:r>
        <w:rPr>
          <w:noProof/>
          <w:webHidden/>
          <w:rtl/>
        </w:rPr>
        <w:fldChar w:fldCharType="separate"/>
      </w:r>
      <w:ins w:id="123" w:author="Felix" w:date="2020-06-06T11:39:00Z">
        <w:r>
          <w:rPr>
            <w:noProof/>
            <w:webHidden/>
            <w:rtl/>
          </w:rPr>
          <w:t>17</w:t>
        </w:r>
        <w:r>
          <w:rPr>
            <w:noProof/>
            <w:webHidden/>
            <w:rtl/>
          </w:rPr>
          <w:fldChar w:fldCharType="end"/>
        </w:r>
        <w:r w:rsidRPr="00321354">
          <w:rPr>
            <w:rStyle w:val="Hyperlink"/>
            <w:noProof/>
          </w:rPr>
          <w:fldChar w:fldCharType="end"/>
        </w:r>
      </w:ins>
    </w:p>
    <w:p w14:paraId="748116FB" w14:textId="77777777" w:rsidR="00F234AF" w:rsidRDefault="00F234AF">
      <w:pPr>
        <w:pStyle w:val="TOC2"/>
        <w:rPr>
          <w:ins w:id="124" w:author="Felix" w:date="2020-06-06T11:39:00Z"/>
          <w:rFonts w:asciiTheme="minorHAnsi" w:eastAsiaTheme="minorEastAsia" w:hAnsiTheme="minorHAnsi" w:cstheme="minorBidi"/>
          <w:noProof/>
          <w:sz w:val="22"/>
          <w:szCs w:val="22"/>
          <w:rtl/>
          <w:lang w:val="en-GB" w:eastAsia="en-GB"/>
        </w:rPr>
        <w:pPrChange w:id="125" w:author="Felix" w:date="2020-06-06T11:40:00Z">
          <w:pPr>
            <w:pStyle w:val="TOC2"/>
            <w:tabs>
              <w:tab w:val="left" w:pos="880"/>
              <w:tab w:val="right" w:leader="dot" w:pos="9060"/>
            </w:tabs>
          </w:pPr>
        </w:pPrChange>
      </w:pPr>
      <w:ins w:id="126"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"_Toc42335997</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Pr>
          <w:t>3.2.</w:t>
        </w:r>
        <w:r>
          <w:rPr>
            <w:rFonts w:asciiTheme="minorHAnsi" w:eastAsiaTheme="minorEastAsia" w:hAnsiTheme="minorHAnsi" w:cstheme="minorBidi"/>
            <w:noProof/>
            <w:sz w:val="22"/>
            <w:szCs w:val="22"/>
            <w:rtl/>
            <w:lang w:val="en-GB" w:eastAsia="en-GB"/>
          </w:rPr>
          <w:tab/>
        </w:r>
        <w:r w:rsidRPr="00321354">
          <w:rPr>
            <w:rStyle w:val="Hyperlink"/>
            <w:noProof/>
            <w:rtl/>
          </w:rPr>
          <w:t>הפרדיגמה המחקרית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Toc42335997 \h</w:instrText>
        </w:r>
        <w:r>
          <w:rPr>
            <w:noProof/>
            <w:webHidden/>
            <w:rtl/>
          </w:rPr>
          <w:instrText xml:space="preserve"> </w:instrText>
        </w:r>
      </w:ins>
      <w:r>
        <w:rPr>
          <w:noProof/>
          <w:webHidden/>
          <w:rtl/>
        </w:rPr>
      </w:r>
      <w:r>
        <w:rPr>
          <w:noProof/>
          <w:webHidden/>
          <w:rtl/>
        </w:rPr>
        <w:fldChar w:fldCharType="separate"/>
      </w:r>
      <w:ins w:id="127" w:author="Felix" w:date="2020-06-06T11:39:00Z">
        <w:r>
          <w:rPr>
            <w:noProof/>
            <w:webHidden/>
            <w:rtl/>
          </w:rPr>
          <w:t>17</w:t>
        </w:r>
        <w:r>
          <w:rPr>
            <w:noProof/>
            <w:webHidden/>
            <w:rtl/>
          </w:rPr>
          <w:fldChar w:fldCharType="end"/>
        </w:r>
        <w:r w:rsidRPr="00321354">
          <w:rPr>
            <w:rStyle w:val="Hyperlink"/>
            <w:noProof/>
          </w:rPr>
          <w:fldChar w:fldCharType="end"/>
        </w:r>
      </w:ins>
    </w:p>
    <w:p w14:paraId="175B7FBD" w14:textId="77777777" w:rsidR="00F234AF" w:rsidRDefault="00F234AF">
      <w:pPr>
        <w:pStyle w:val="TOC2"/>
        <w:rPr>
          <w:ins w:id="128" w:author="Felix" w:date="2020-06-06T11:39:00Z"/>
          <w:rFonts w:asciiTheme="minorHAnsi" w:eastAsiaTheme="minorEastAsia" w:hAnsiTheme="minorHAnsi" w:cstheme="minorBidi"/>
          <w:noProof/>
          <w:sz w:val="22"/>
          <w:szCs w:val="22"/>
          <w:rtl/>
          <w:lang w:val="en-GB" w:eastAsia="en-GB"/>
        </w:rPr>
        <w:pPrChange w:id="129" w:author="Felix" w:date="2020-06-06T11:40:00Z">
          <w:pPr>
            <w:pStyle w:val="TOC2"/>
            <w:tabs>
              <w:tab w:val="left" w:pos="880"/>
              <w:tab w:val="right" w:leader="dot" w:pos="9060"/>
            </w:tabs>
          </w:pPr>
        </w:pPrChange>
      </w:pPr>
      <w:ins w:id="130"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"_Toc42335999</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Pr>
          <w:t>3.3.</w:t>
        </w:r>
        <w:r>
          <w:rPr>
            <w:rFonts w:asciiTheme="minorHAnsi" w:eastAsiaTheme="minorEastAsia" w:hAnsiTheme="minorHAnsi" w:cstheme="minorBidi"/>
            <w:noProof/>
            <w:sz w:val="22"/>
            <w:szCs w:val="22"/>
            <w:rtl/>
            <w:lang w:val="en-GB" w:eastAsia="en-GB"/>
          </w:rPr>
          <w:tab/>
        </w:r>
        <w:r w:rsidRPr="00321354">
          <w:rPr>
            <w:rStyle w:val="Hyperlink"/>
            <w:noProof/>
            <w:rtl/>
          </w:rPr>
          <w:t>הנבדקים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Toc42335999 \h</w:instrText>
        </w:r>
        <w:r>
          <w:rPr>
            <w:noProof/>
            <w:webHidden/>
            <w:rtl/>
          </w:rPr>
          <w:instrText xml:space="preserve"> </w:instrText>
        </w:r>
      </w:ins>
      <w:r>
        <w:rPr>
          <w:noProof/>
          <w:webHidden/>
          <w:rtl/>
        </w:rPr>
      </w:r>
      <w:r>
        <w:rPr>
          <w:noProof/>
          <w:webHidden/>
          <w:rtl/>
        </w:rPr>
        <w:fldChar w:fldCharType="separate"/>
      </w:r>
      <w:ins w:id="131" w:author="Felix" w:date="2020-06-06T11:39:00Z">
        <w:r>
          <w:rPr>
            <w:noProof/>
            <w:webHidden/>
            <w:rtl/>
          </w:rPr>
          <w:t>17</w:t>
        </w:r>
        <w:r>
          <w:rPr>
            <w:noProof/>
            <w:webHidden/>
            <w:rtl/>
          </w:rPr>
          <w:fldChar w:fldCharType="end"/>
        </w:r>
        <w:r w:rsidRPr="00321354">
          <w:rPr>
            <w:rStyle w:val="Hyperlink"/>
            <w:noProof/>
          </w:rPr>
          <w:fldChar w:fldCharType="end"/>
        </w:r>
      </w:ins>
    </w:p>
    <w:p w14:paraId="2C404682" w14:textId="77777777" w:rsidR="00F234AF" w:rsidRDefault="00F234AF">
      <w:pPr>
        <w:pStyle w:val="TOC2"/>
        <w:rPr>
          <w:ins w:id="132" w:author="Felix" w:date="2020-06-06T11:39:00Z"/>
          <w:rFonts w:asciiTheme="minorHAnsi" w:eastAsiaTheme="minorEastAsia" w:hAnsiTheme="minorHAnsi" w:cstheme="minorBidi"/>
          <w:noProof/>
          <w:sz w:val="22"/>
          <w:szCs w:val="22"/>
          <w:rtl/>
          <w:lang w:val="en-GB" w:eastAsia="en-GB"/>
        </w:rPr>
        <w:pPrChange w:id="133" w:author="Felix" w:date="2020-06-06T11:40:00Z">
          <w:pPr>
            <w:pStyle w:val="TOC2"/>
            <w:tabs>
              <w:tab w:val="left" w:pos="1320"/>
              <w:tab w:val="right" w:leader="dot" w:pos="9060"/>
            </w:tabs>
          </w:pPr>
        </w:pPrChange>
      </w:pPr>
      <w:ins w:id="134"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"_Toc42336001</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highlight w:val="yellow"/>
            <w:rtl/>
          </w:rPr>
          <w:t>3.4.</w:t>
        </w:r>
        <w:r>
          <w:rPr>
            <w:rFonts w:asciiTheme="minorHAnsi" w:eastAsiaTheme="minorEastAsia" w:hAnsiTheme="minorHAnsi" w:cstheme="minorBidi"/>
            <w:noProof/>
            <w:sz w:val="22"/>
            <w:szCs w:val="22"/>
            <w:rtl/>
            <w:lang w:val="en-GB" w:eastAsia="en-GB"/>
          </w:rPr>
          <w:tab/>
        </w:r>
        <w:r w:rsidRPr="00321354">
          <w:rPr>
            <w:rStyle w:val="Hyperlink"/>
            <w:noProof/>
            <w:highlight w:val="yellow"/>
            <w:rtl/>
          </w:rPr>
          <w:t>שיטת המחקר – במחקר כמותי, מה תהיה שיטת המחקר (ניסוי, סקר, מחקר קורלטיבי וכד')?</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Toc42336001 \h</w:instrText>
        </w:r>
        <w:r>
          <w:rPr>
            <w:noProof/>
            <w:webHidden/>
            <w:rtl/>
          </w:rPr>
          <w:instrText xml:space="preserve"> </w:instrText>
        </w:r>
      </w:ins>
      <w:r>
        <w:rPr>
          <w:noProof/>
          <w:webHidden/>
          <w:rtl/>
        </w:rPr>
      </w:r>
      <w:r>
        <w:rPr>
          <w:noProof/>
          <w:webHidden/>
          <w:rtl/>
        </w:rPr>
        <w:fldChar w:fldCharType="separate"/>
      </w:r>
      <w:ins w:id="135" w:author="Felix" w:date="2020-06-06T11:39:00Z">
        <w:r>
          <w:rPr>
            <w:noProof/>
            <w:webHidden/>
            <w:rtl/>
          </w:rPr>
          <w:t>17</w:t>
        </w:r>
        <w:r>
          <w:rPr>
            <w:noProof/>
            <w:webHidden/>
            <w:rtl/>
          </w:rPr>
          <w:fldChar w:fldCharType="end"/>
        </w:r>
        <w:r w:rsidRPr="00321354">
          <w:rPr>
            <w:rStyle w:val="Hyperlink"/>
            <w:noProof/>
          </w:rPr>
          <w:fldChar w:fldCharType="end"/>
        </w:r>
      </w:ins>
    </w:p>
    <w:p w14:paraId="38DDC2B1" w14:textId="77777777" w:rsidR="00F234AF" w:rsidRDefault="00F234AF">
      <w:pPr>
        <w:pStyle w:val="TOC2"/>
        <w:rPr>
          <w:ins w:id="136" w:author="Felix" w:date="2020-06-06T11:39:00Z"/>
          <w:rFonts w:asciiTheme="minorHAnsi" w:eastAsiaTheme="minorEastAsia" w:hAnsiTheme="minorHAnsi" w:cstheme="minorBidi"/>
          <w:noProof/>
          <w:sz w:val="22"/>
          <w:szCs w:val="22"/>
          <w:rtl/>
          <w:lang w:val="en-GB" w:eastAsia="en-GB"/>
        </w:rPr>
        <w:pPrChange w:id="137" w:author="Felix" w:date="2020-06-06T11:40:00Z">
          <w:pPr>
            <w:pStyle w:val="TOC2"/>
            <w:tabs>
              <w:tab w:val="left" w:pos="1100"/>
              <w:tab w:val="right" w:leader="dot" w:pos="9060"/>
            </w:tabs>
          </w:pPr>
        </w:pPrChange>
      </w:pPr>
      <w:ins w:id="138"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"_Toc42336002</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highlight w:val="yellow"/>
            <w:rtl/>
          </w:rPr>
          <w:t>3.5.</w:t>
        </w:r>
        <w:r>
          <w:rPr>
            <w:rFonts w:asciiTheme="minorHAnsi" w:eastAsiaTheme="minorEastAsia" w:hAnsiTheme="minorHAnsi" w:cstheme="minorBidi"/>
            <w:noProof/>
            <w:sz w:val="22"/>
            <w:szCs w:val="22"/>
            <w:rtl/>
            <w:lang w:val="en-GB" w:eastAsia="en-GB"/>
          </w:rPr>
          <w:tab/>
        </w:r>
        <w:r w:rsidRPr="00321354">
          <w:rPr>
            <w:rStyle w:val="Hyperlink"/>
            <w:noProof/>
            <w:highlight w:val="yellow"/>
            <w:rtl/>
          </w:rPr>
          <w:t>כלי איסוף הנתונים – מדידות: היכן ואיך? שאלונים: כמה? איזה? מסמכים? סוג הראיונות (למשל, חצי מובנים) וסוג התצפיות (למשל, הצופה המשתתף) עם נימוקים להצדקתם.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Toc42336002 \h</w:instrText>
        </w:r>
        <w:r>
          <w:rPr>
            <w:noProof/>
            <w:webHidden/>
            <w:rtl/>
          </w:rPr>
          <w:instrText xml:space="preserve"> </w:instrText>
        </w:r>
      </w:ins>
      <w:r>
        <w:rPr>
          <w:noProof/>
          <w:webHidden/>
          <w:rtl/>
        </w:rPr>
      </w:r>
      <w:r>
        <w:rPr>
          <w:noProof/>
          <w:webHidden/>
          <w:rtl/>
        </w:rPr>
        <w:fldChar w:fldCharType="separate"/>
      </w:r>
      <w:ins w:id="139" w:author="Felix" w:date="2020-06-06T11:39:00Z">
        <w:r>
          <w:rPr>
            <w:noProof/>
            <w:webHidden/>
            <w:rtl/>
          </w:rPr>
          <w:t>17</w:t>
        </w:r>
        <w:r>
          <w:rPr>
            <w:noProof/>
            <w:webHidden/>
            <w:rtl/>
          </w:rPr>
          <w:fldChar w:fldCharType="end"/>
        </w:r>
        <w:r w:rsidRPr="00321354">
          <w:rPr>
            <w:rStyle w:val="Hyperlink"/>
            <w:noProof/>
          </w:rPr>
          <w:fldChar w:fldCharType="end"/>
        </w:r>
      </w:ins>
    </w:p>
    <w:p w14:paraId="2E82D57F" w14:textId="77777777" w:rsidR="00F234AF" w:rsidRDefault="00F234AF">
      <w:pPr>
        <w:pStyle w:val="TOC2"/>
        <w:rPr>
          <w:ins w:id="140" w:author="Felix" w:date="2020-06-06T11:39:00Z"/>
          <w:rFonts w:asciiTheme="minorHAnsi" w:eastAsiaTheme="minorEastAsia" w:hAnsiTheme="minorHAnsi" w:cstheme="minorBidi"/>
          <w:noProof/>
          <w:sz w:val="22"/>
          <w:szCs w:val="22"/>
          <w:rtl/>
          <w:lang w:val="en-GB" w:eastAsia="en-GB"/>
        </w:rPr>
        <w:pPrChange w:id="141" w:author="Felix" w:date="2020-06-06T11:40:00Z">
          <w:pPr>
            <w:pStyle w:val="TOC2"/>
            <w:tabs>
              <w:tab w:val="left" w:pos="880"/>
              <w:tab w:val="right" w:leader="dot" w:pos="9060"/>
            </w:tabs>
          </w:pPr>
        </w:pPrChange>
      </w:pPr>
      <w:ins w:id="142"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"_Toc42336003</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highlight w:val="yellow"/>
            <w:rtl/>
          </w:rPr>
          <w:t>3.6.</w:t>
        </w:r>
        <w:r>
          <w:rPr>
            <w:rFonts w:asciiTheme="minorHAnsi" w:eastAsiaTheme="minorEastAsia" w:hAnsiTheme="minorHAnsi" w:cstheme="minorBidi"/>
            <w:noProof/>
            <w:sz w:val="22"/>
            <w:szCs w:val="22"/>
            <w:rtl/>
            <w:lang w:val="en-GB" w:eastAsia="en-GB"/>
          </w:rPr>
          <w:tab/>
        </w:r>
        <w:r w:rsidRPr="00321354">
          <w:rPr>
            <w:rStyle w:val="Hyperlink"/>
            <w:noProof/>
            <w:highlight w:val="yellow"/>
            <w:rtl/>
          </w:rPr>
          <w:t>כלי מחקר נוספים (מה שרלבנטי) – סימולציות, מודלים, פיתוחים מתימטיים, תוכנות, כלי קבלת החלטות ובחירת חלופות, אלגוריתמים וכד'.</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Toc42336003 \h</w:instrText>
        </w:r>
        <w:r>
          <w:rPr>
            <w:noProof/>
            <w:webHidden/>
            <w:rtl/>
          </w:rPr>
          <w:instrText xml:space="preserve"> </w:instrText>
        </w:r>
      </w:ins>
      <w:r>
        <w:rPr>
          <w:noProof/>
          <w:webHidden/>
          <w:rtl/>
        </w:rPr>
      </w:r>
      <w:r>
        <w:rPr>
          <w:noProof/>
          <w:webHidden/>
          <w:rtl/>
        </w:rPr>
        <w:fldChar w:fldCharType="separate"/>
      </w:r>
      <w:ins w:id="143" w:author="Felix" w:date="2020-06-06T11:39:00Z">
        <w:r>
          <w:rPr>
            <w:noProof/>
            <w:webHidden/>
            <w:rtl/>
          </w:rPr>
          <w:t>17</w:t>
        </w:r>
        <w:r>
          <w:rPr>
            <w:noProof/>
            <w:webHidden/>
            <w:rtl/>
          </w:rPr>
          <w:fldChar w:fldCharType="end"/>
        </w:r>
        <w:r w:rsidRPr="00321354">
          <w:rPr>
            <w:rStyle w:val="Hyperlink"/>
            <w:noProof/>
          </w:rPr>
          <w:fldChar w:fldCharType="end"/>
        </w:r>
      </w:ins>
    </w:p>
    <w:p w14:paraId="6C4530C4" w14:textId="77777777" w:rsidR="00F234AF" w:rsidRDefault="00F234AF">
      <w:pPr>
        <w:pStyle w:val="TOC2"/>
        <w:rPr>
          <w:ins w:id="144" w:author="Felix" w:date="2020-06-06T11:39:00Z"/>
          <w:rFonts w:asciiTheme="minorHAnsi" w:eastAsiaTheme="minorEastAsia" w:hAnsiTheme="minorHAnsi" w:cstheme="minorBidi"/>
          <w:noProof/>
          <w:sz w:val="22"/>
          <w:szCs w:val="22"/>
          <w:rtl/>
          <w:lang w:val="en-GB" w:eastAsia="en-GB"/>
        </w:rPr>
        <w:pPrChange w:id="145" w:author="Felix" w:date="2020-06-06T11:40:00Z">
          <w:pPr>
            <w:pStyle w:val="TOC2"/>
            <w:tabs>
              <w:tab w:val="left" w:pos="1320"/>
              <w:tab w:val="right" w:leader="dot" w:pos="9060"/>
            </w:tabs>
          </w:pPr>
        </w:pPrChange>
      </w:pPr>
      <w:ins w:id="146"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"_Toc42336004</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highlight w:val="yellow"/>
            <w:rtl/>
          </w:rPr>
          <w:t>3.7.</w:t>
        </w:r>
        <w:r>
          <w:rPr>
            <w:rFonts w:asciiTheme="minorHAnsi" w:eastAsiaTheme="minorEastAsia" w:hAnsiTheme="minorHAnsi" w:cstheme="minorBidi"/>
            <w:noProof/>
            <w:sz w:val="22"/>
            <w:szCs w:val="22"/>
            <w:rtl/>
            <w:lang w:val="en-GB" w:eastAsia="en-GB"/>
          </w:rPr>
          <w:tab/>
        </w:r>
        <w:r w:rsidRPr="00321354">
          <w:rPr>
            <w:rStyle w:val="Hyperlink"/>
            <w:noProof/>
            <w:highlight w:val="yellow"/>
            <w:rtl/>
          </w:rPr>
          <w:t>בסקר – תכנון שלבי בניית השאלון (או השאלונים).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Toc42336004 \h</w:instrText>
        </w:r>
        <w:r>
          <w:rPr>
            <w:noProof/>
            <w:webHidden/>
            <w:rtl/>
          </w:rPr>
          <w:instrText xml:space="preserve"> </w:instrText>
        </w:r>
      </w:ins>
      <w:r>
        <w:rPr>
          <w:noProof/>
          <w:webHidden/>
          <w:rtl/>
        </w:rPr>
      </w:r>
      <w:r>
        <w:rPr>
          <w:noProof/>
          <w:webHidden/>
          <w:rtl/>
        </w:rPr>
        <w:fldChar w:fldCharType="separate"/>
      </w:r>
      <w:ins w:id="147" w:author="Felix" w:date="2020-06-06T11:39:00Z">
        <w:r>
          <w:rPr>
            <w:noProof/>
            <w:webHidden/>
            <w:rtl/>
          </w:rPr>
          <w:t>17</w:t>
        </w:r>
        <w:r>
          <w:rPr>
            <w:noProof/>
            <w:webHidden/>
            <w:rtl/>
          </w:rPr>
          <w:fldChar w:fldCharType="end"/>
        </w:r>
        <w:r w:rsidRPr="00321354">
          <w:rPr>
            <w:rStyle w:val="Hyperlink"/>
            <w:noProof/>
          </w:rPr>
          <w:fldChar w:fldCharType="end"/>
        </w:r>
      </w:ins>
    </w:p>
    <w:p w14:paraId="356CC1EB" w14:textId="77777777" w:rsidR="00F234AF" w:rsidRDefault="00F234AF">
      <w:pPr>
        <w:pStyle w:val="TOC2"/>
        <w:rPr>
          <w:ins w:id="148" w:author="Felix" w:date="2020-06-06T11:39:00Z"/>
          <w:rFonts w:asciiTheme="minorHAnsi" w:eastAsiaTheme="minorEastAsia" w:hAnsiTheme="minorHAnsi" w:cstheme="minorBidi"/>
          <w:noProof/>
          <w:sz w:val="22"/>
          <w:szCs w:val="22"/>
          <w:rtl/>
          <w:lang w:val="en-GB" w:eastAsia="en-GB"/>
        </w:rPr>
        <w:pPrChange w:id="149" w:author="Felix" w:date="2020-06-06T11:40:00Z">
          <w:pPr>
            <w:pStyle w:val="TOC2"/>
            <w:tabs>
              <w:tab w:val="left" w:pos="660"/>
              <w:tab w:val="right" w:leader="dot" w:pos="9060"/>
            </w:tabs>
          </w:pPr>
        </w:pPrChange>
      </w:pPr>
      <w:ins w:id="150"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"_Toc42336006</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highlight w:val="yellow"/>
            <w:rtl/>
          </w:rPr>
          <w:t>3.8.</w:t>
        </w:r>
        <w:r>
          <w:rPr>
            <w:rFonts w:asciiTheme="minorHAnsi" w:eastAsiaTheme="minorEastAsia" w:hAnsiTheme="minorHAnsi" w:cstheme="minorBidi"/>
            <w:noProof/>
            <w:sz w:val="22"/>
            <w:szCs w:val="22"/>
            <w:rtl/>
            <w:lang w:val="en-GB" w:eastAsia="en-GB"/>
          </w:rPr>
          <w:tab/>
        </w:r>
        <w:r w:rsidRPr="00321354">
          <w:rPr>
            <w:rStyle w:val="Hyperlink"/>
            <w:noProof/>
            <w:highlight w:val="yellow"/>
            <w:rtl/>
          </w:rPr>
          <w:t>ניתוח הנתונים - מה תהיה שיטת ניתוח ועיבוד הנתונים? בכמותי: כלים סטטיסטיים. באיכותי: ניתוח תוכן.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Toc42336006 \h</w:instrText>
        </w:r>
        <w:r>
          <w:rPr>
            <w:noProof/>
            <w:webHidden/>
            <w:rtl/>
          </w:rPr>
          <w:instrText xml:space="preserve"> </w:instrText>
        </w:r>
      </w:ins>
      <w:r>
        <w:rPr>
          <w:noProof/>
          <w:webHidden/>
          <w:rtl/>
        </w:rPr>
      </w:r>
      <w:r>
        <w:rPr>
          <w:noProof/>
          <w:webHidden/>
          <w:rtl/>
        </w:rPr>
        <w:fldChar w:fldCharType="separate"/>
      </w:r>
      <w:ins w:id="151" w:author="Felix" w:date="2020-06-06T11:39:00Z">
        <w:r>
          <w:rPr>
            <w:noProof/>
            <w:webHidden/>
            <w:rtl/>
          </w:rPr>
          <w:t>17</w:t>
        </w:r>
        <w:r>
          <w:rPr>
            <w:noProof/>
            <w:webHidden/>
            <w:rtl/>
          </w:rPr>
          <w:fldChar w:fldCharType="end"/>
        </w:r>
        <w:r w:rsidRPr="00321354">
          <w:rPr>
            <w:rStyle w:val="Hyperlink"/>
            <w:noProof/>
          </w:rPr>
          <w:fldChar w:fldCharType="end"/>
        </w:r>
      </w:ins>
    </w:p>
    <w:p w14:paraId="285831CF" w14:textId="77777777" w:rsidR="00F234AF" w:rsidRDefault="00F234AF">
      <w:pPr>
        <w:pStyle w:val="TOC2"/>
        <w:rPr>
          <w:ins w:id="152" w:author="Felix" w:date="2020-06-06T11:39:00Z"/>
          <w:rFonts w:asciiTheme="minorHAnsi" w:eastAsiaTheme="minorEastAsia" w:hAnsiTheme="minorHAnsi" w:cstheme="minorBidi"/>
          <w:noProof/>
          <w:sz w:val="22"/>
          <w:szCs w:val="22"/>
          <w:rtl/>
          <w:lang w:val="en-GB" w:eastAsia="en-GB"/>
        </w:rPr>
        <w:pPrChange w:id="153" w:author="Felix" w:date="2020-06-06T11:40:00Z">
          <w:pPr>
            <w:pStyle w:val="TOC2"/>
            <w:tabs>
              <w:tab w:val="left" w:pos="880"/>
              <w:tab w:val="right" w:leader="dot" w:pos="9060"/>
            </w:tabs>
          </w:pPr>
        </w:pPrChange>
      </w:pPr>
      <w:ins w:id="154"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"_Toc42336007</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Pr>
          <w:t>3.9.</w:t>
        </w:r>
        <w:r>
          <w:rPr>
            <w:rFonts w:asciiTheme="minorHAnsi" w:eastAsiaTheme="minorEastAsia" w:hAnsiTheme="minorHAnsi" w:cstheme="minorBidi"/>
            <w:noProof/>
            <w:sz w:val="22"/>
            <w:szCs w:val="22"/>
            <w:rtl/>
            <w:lang w:val="en-GB" w:eastAsia="en-GB"/>
          </w:rPr>
          <w:tab/>
        </w:r>
        <w:r w:rsidRPr="00321354">
          <w:rPr>
            <w:rStyle w:val="Hyperlink"/>
            <w:noProof/>
            <w:rtl/>
          </w:rPr>
          <w:t>אתיקה – דילמות אתיות ודרכי התמודדות.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Toc42336007 \h</w:instrText>
        </w:r>
        <w:r>
          <w:rPr>
            <w:noProof/>
            <w:webHidden/>
            <w:rtl/>
          </w:rPr>
          <w:instrText xml:space="preserve"> </w:instrText>
        </w:r>
      </w:ins>
      <w:r>
        <w:rPr>
          <w:noProof/>
          <w:webHidden/>
          <w:rtl/>
        </w:rPr>
      </w:r>
      <w:r>
        <w:rPr>
          <w:noProof/>
          <w:webHidden/>
          <w:rtl/>
        </w:rPr>
        <w:fldChar w:fldCharType="separate"/>
      </w:r>
      <w:ins w:id="155" w:author="Felix" w:date="2020-06-06T11:39:00Z">
        <w:r>
          <w:rPr>
            <w:noProof/>
            <w:webHidden/>
            <w:rtl/>
          </w:rPr>
          <w:t>17</w:t>
        </w:r>
        <w:r>
          <w:rPr>
            <w:noProof/>
            <w:webHidden/>
            <w:rtl/>
          </w:rPr>
          <w:fldChar w:fldCharType="end"/>
        </w:r>
        <w:r w:rsidRPr="00321354">
          <w:rPr>
            <w:rStyle w:val="Hyperlink"/>
            <w:noProof/>
          </w:rPr>
          <w:fldChar w:fldCharType="end"/>
        </w:r>
      </w:ins>
    </w:p>
    <w:p w14:paraId="5A7B9915" w14:textId="77777777" w:rsidR="00F234AF" w:rsidRDefault="00F234AF">
      <w:pPr>
        <w:pStyle w:val="TOC2"/>
        <w:rPr>
          <w:ins w:id="156" w:author="Felix" w:date="2020-06-06T11:39:00Z"/>
          <w:rFonts w:asciiTheme="minorHAnsi" w:eastAsiaTheme="minorEastAsia" w:hAnsiTheme="minorHAnsi" w:cstheme="minorBidi"/>
          <w:noProof/>
          <w:sz w:val="22"/>
          <w:szCs w:val="22"/>
          <w:rtl/>
          <w:lang w:val="en-GB" w:eastAsia="en-GB"/>
        </w:rPr>
        <w:pPrChange w:id="157" w:author="Felix" w:date="2020-06-06T11:40:00Z">
          <w:pPr>
            <w:pStyle w:val="TOC2"/>
            <w:tabs>
              <w:tab w:val="left" w:pos="1320"/>
              <w:tab w:val="right" w:leader="dot" w:pos="9060"/>
            </w:tabs>
          </w:pPr>
        </w:pPrChange>
      </w:pPr>
      <w:ins w:id="158"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"_Toc42336009</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highlight w:val="yellow"/>
            <w:rtl/>
          </w:rPr>
          <w:t>3.10.</w:t>
        </w:r>
        <w:r>
          <w:rPr>
            <w:rFonts w:asciiTheme="minorHAnsi" w:eastAsiaTheme="minorEastAsia" w:hAnsiTheme="minorHAnsi" w:cstheme="minorBidi"/>
            <w:noProof/>
            <w:sz w:val="22"/>
            <w:szCs w:val="22"/>
            <w:rtl/>
            <w:lang w:val="en-GB" w:eastAsia="en-GB"/>
          </w:rPr>
          <w:tab/>
        </w:r>
        <w:r w:rsidRPr="00321354">
          <w:rPr>
            <w:rStyle w:val="Hyperlink"/>
            <w:noProof/>
            <w:highlight w:val="yellow"/>
            <w:rtl/>
          </w:rPr>
          <w:t>תכנון לוחות זמנים ושלבי העבודה – הסבר ותרשים גאנט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Toc42336009 \h</w:instrText>
        </w:r>
        <w:r>
          <w:rPr>
            <w:noProof/>
            <w:webHidden/>
            <w:rtl/>
          </w:rPr>
          <w:instrText xml:space="preserve"> </w:instrText>
        </w:r>
      </w:ins>
      <w:r>
        <w:rPr>
          <w:noProof/>
          <w:webHidden/>
          <w:rtl/>
        </w:rPr>
      </w:r>
      <w:r>
        <w:rPr>
          <w:noProof/>
          <w:webHidden/>
          <w:rtl/>
        </w:rPr>
        <w:fldChar w:fldCharType="separate"/>
      </w:r>
      <w:ins w:id="159" w:author="Felix" w:date="2020-06-06T11:39:00Z">
        <w:r>
          <w:rPr>
            <w:noProof/>
            <w:webHidden/>
            <w:rtl/>
          </w:rPr>
          <w:t>17</w:t>
        </w:r>
        <w:r>
          <w:rPr>
            <w:noProof/>
            <w:webHidden/>
            <w:rtl/>
          </w:rPr>
          <w:fldChar w:fldCharType="end"/>
        </w:r>
        <w:r w:rsidRPr="00321354">
          <w:rPr>
            <w:rStyle w:val="Hyperlink"/>
            <w:noProof/>
          </w:rPr>
          <w:fldChar w:fldCharType="end"/>
        </w:r>
      </w:ins>
    </w:p>
    <w:p w14:paraId="52AC8E06" w14:textId="77777777" w:rsidR="00F234AF" w:rsidRDefault="00F234AF">
      <w:pPr>
        <w:pStyle w:val="TOC1"/>
        <w:tabs>
          <w:tab w:val="clear" w:pos="9060"/>
          <w:tab w:val="right" w:leader="dot" w:pos="9214"/>
        </w:tabs>
        <w:rPr>
          <w:ins w:id="160" w:author="Felix" w:date="2020-06-06T11:39:00Z"/>
          <w:rFonts w:asciiTheme="minorHAnsi" w:eastAsiaTheme="minorEastAsia" w:hAnsiTheme="minorHAnsi" w:cstheme="minorBidi"/>
          <w:noProof/>
          <w:sz w:val="22"/>
          <w:szCs w:val="22"/>
          <w:rtl/>
          <w:lang w:val="en-GB" w:eastAsia="en-GB"/>
        </w:rPr>
        <w:pPrChange w:id="161" w:author="Felix" w:date="2020-06-06T11:40:00Z">
          <w:pPr>
            <w:pStyle w:val="TOC1"/>
          </w:pPr>
        </w:pPrChange>
      </w:pPr>
      <w:ins w:id="162"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"_Toc42336010</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tl/>
          </w:rPr>
          <w:t>4.</w:t>
        </w:r>
        <w:r>
          <w:rPr>
            <w:rFonts w:asciiTheme="minorHAnsi" w:eastAsiaTheme="minorEastAsia" w:hAnsiTheme="minorHAnsi" w:cstheme="minorBidi"/>
            <w:noProof/>
            <w:sz w:val="22"/>
            <w:szCs w:val="22"/>
            <w:rtl/>
            <w:lang w:val="en-GB" w:eastAsia="en-GB"/>
          </w:rPr>
          <w:tab/>
        </w:r>
        <w:r w:rsidRPr="00321354">
          <w:rPr>
            <w:rStyle w:val="Hyperlink"/>
            <w:noProof/>
            <w:rtl/>
          </w:rPr>
          <w:t xml:space="preserve">רשימת מקורות </w:t>
        </w:r>
        <w:r w:rsidRPr="00321354">
          <w:rPr>
            <w:rStyle w:val="Hyperlink"/>
            <w:noProof/>
          </w:rPr>
          <w:t>References</w:t>
        </w:r>
        <w:r w:rsidRPr="00321354">
          <w:rPr>
            <w:rStyle w:val="Hyperlink"/>
            <w:noProof/>
            <w:rtl/>
          </w:rPr>
          <w:t xml:space="preserve"> ראשונית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Toc42336010 \h</w:instrText>
        </w:r>
        <w:r>
          <w:rPr>
            <w:noProof/>
            <w:webHidden/>
            <w:rtl/>
          </w:rPr>
          <w:instrText xml:space="preserve"> </w:instrText>
        </w:r>
      </w:ins>
      <w:r>
        <w:rPr>
          <w:noProof/>
          <w:webHidden/>
          <w:rtl/>
        </w:rPr>
      </w:r>
      <w:r>
        <w:rPr>
          <w:noProof/>
          <w:webHidden/>
          <w:rtl/>
        </w:rPr>
        <w:fldChar w:fldCharType="separate"/>
      </w:r>
      <w:ins w:id="163" w:author="Felix" w:date="2020-06-06T11:39:00Z">
        <w:r>
          <w:rPr>
            <w:noProof/>
            <w:webHidden/>
            <w:rtl/>
          </w:rPr>
          <w:t>18</w:t>
        </w:r>
        <w:r>
          <w:rPr>
            <w:noProof/>
            <w:webHidden/>
            <w:rtl/>
          </w:rPr>
          <w:fldChar w:fldCharType="end"/>
        </w:r>
        <w:r w:rsidRPr="00321354">
          <w:rPr>
            <w:rStyle w:val="Hyperlink"/>
            <w:noProof/>
          </w:rPr>
          <w:fldChar w:fldCharType="end"/>
        </w:r>
      </w:ins>
    </w:p>
    <w:p w14:paraId="60ACDD70" w14:textId="77777777" w:rsidR="003C714D" w:rsidDel="00F234AF" w:rsidRDefault="003C714D">
      <w:pPr>
        <w:pStyle w:val="TOC1"/>
        <w:tabs>
          <w:tab w:val="clear" w:pos="9060"/>
          <w:tab w:val="left" w:pos="706"/>
          <w:tab w:val="right" w:leader="dot" w:pos="9214"/>
        </w:tabs>
        <w:rPr>
          <w:del w:id="164" w:author="Felix" w:date="2020-06-06T11:39:00Z"/>
          <w:rFonts w:asciiTheme="minorHAnsi" w:eastAsiaTheme="minorEastAsia" w:hAnsiTheme="minorHAnsi" w:cstheme="minorBidi"/>
          <w:noProof/>
          <w:sz w:val="22"/>
          <w:szCs w:val="22"/>
          <w:rtl/>
          <w:lang w:val="en-GB" w:eastAsia="en-GB"/>
        </w:rPr>
        <w:pPrChange w:id="165" w:author="Felix" w:date="2020-06-06T11:40:00Z">
          <w:pPr>
            <w:pStyle w:val="TOC1"/>
            <w:tabs>
              <w:tab w:val="clear" w:pos="848"/>
              <w:tab w:val="left" w:pos="706"/>
            </w:tabs>
          </w:pPr>
        </w:pPrChange>
      </w:pPr>
      <w:del w:id="166" w:author="Felix" w:date="2020-06-06T11:39:00Z">
        <w:r w:rsidRPr="00F234AF" w:rsidDel="00F234AF">
          <w:rPr>
            <w:rStyle w:val="Hyperlink"/>
            <w:noProof/>
          </w:rPr>
          <w:delText>1.</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מבוא</w:delText>
        </w:r>
        <w:r w:rsidDel="00F234AF">
          <w:rPr>
            <w:noProof/>
            <w:webHidden/>
            <w:rtl/>
          </w:rPr>
          <w:tab/>
          <w:delText>5</w:delText>
        </w:r>
      </w:del>
    </w:p>
    <w:p w14:paraId="62B7F3C4" w14:textId="77777777" w:rsidR="003C714D" w:rsidDel="00F234AF" w:rsidRDefault="003C714D">
      <w:pPr>
        <w:pStyle w:val="TOC2"/>
        <w:tabs>
          <w:tab w:val="left" w:pos="706"/>
          <w:tab w:val="left" w:pos="848"/>
          <w:tab w:val="left" w:pos="1320"/>
        </w:tabs>
        <w:rPr>
          <w:del w:id="167" w:author="Felix" w:date="2020-06-06T11:39:00Z"/>
          <w:rFonts w:asciiTheme="minorHAnsi" w:eastAsiaTheme="minorEastAsia" w:hAnsiTheme="minorHAnsi" w:cstheme="minorBidi"/>
          <w:noProof/>
          <w:sz w:val="22"/>
          <w:szCs w:val="22"/>
          <w:rtl/>
          <w:lang w:val="en-GB" w:eastAsia="en-GB"/>
        </w:rPr>
        <w:pPrChange w:id="168" w:author="Felix" w:date="2020-06-06T11:40:00Z">
          <w:pPr>
            <w:pStyle w:val="TOC2"/>
            <w:tabs>
              <w:tab w:val="left" w:pos="706"/>
              <w:tab w:val="left" w:pos="1320"/>
              <w:tab w:val="right" w:leader="dot" w:pos="9060"/>
            </w:tabs>
          </w:pPr>
        </w:pPrChange>
      </w:pPr>
      <w:del w:id="169" w:author="Felix" w:date="2020-06-06T11:39:00Z">
        <w:r w:rsidRPr="00F234AF" w:rsidDel="00F234AF">
          <w:rPr>
            <w:rStyle w:val="Hyperlink"/>
            <w:noProof/>
            <w:rtl/>
          </w:rPr>
          <w:delText>1.1.</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רציונל המחקר</w:delText>
        </w:r>
        <w:r w:rsidDel="00F234AF">
          <w:rPr>
            <w:noProof/>
            <w:webHidden/>
            <w:rtl/>
          </w:rPr>
          <w:tab/>
          <w:delText>5</w:delText>
        </w:r>
      </w:del>
    </w:p>
    <w:p w14:paraId="460F9D7D" w14:textId="77777777" w:rsidR="003C714D" w:rsidDel="00F234AF" w:rsidRDefault="003C714D">
      <w:pPr>
        <w:pStyle w:val="TOC2"/>
        <w:tabs>
          <w:tab w:val="left" w:pos="706"/>
          <w:tab w:val="left" w:pos="848"/>
          <w:tab w:val="left" w:pos="880"/>
        </w:tabs>
        <w:rPr>
          <w:del w:id="170" w:author="Felix" w:date="2020-06-06T11:39:00Z"/>
          <w:rFonts w:asciiTheme="minorHAnsi" w:eastAsiaTheme="minorEastAsia" w:hAnsiTheme="minorHAnsi" w:cstheme="minorBidi"/>
          <w:noProof/>
          <w:sz w:val="22"/>
          <w:szCs w:val="22"/>
          <w:rtl/>
          <w:lang w:val="en-GB" w:eastAsia="en-GB"/>
        </w:rPr>
        <w:pPrChange w:id="171" w:author="Felix" w:date="2020-06-06T11:40:00Z">
          <w:pPr>
            <w:pStyle w:val="TOC2"/>
            <w:tabs>
              <w:tab w:val="left" w:pos="706"/>
              <w:tab w:val="left" w:pos="880"/>
              <w:tab w:val="right" w:leader="dot" w:pos="9060"/>
            </w:tabs>
          </w:pPr>
        </w:pPrChange>
      </w:pPr>
      <w:del w:id="172" w:author="Felix" w:date="2020-06-06T11:39:00Z">
        <w:r w:rsidRPr="00F234AF" w:rsidDel="00F234AF">
          <w:rPr>
            <w:rStyle w:val="Hyperlink"/>
            <w:noProof/>
          </w:rPr>
          <w:delText>1.2.</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מטרת המחקר</w:delText>
        </w:r>
        <w:r w:rsidDel="00F234AF">
          <w:rPr>
            <w:noProof/>
            <w:webHidden/>
            <w:rtl/>
          </w:rPr>
          <w:tab/>
          <w:delText>6</w:delText>
        </w:r>
      </w:del>
    </w:p>
    <w:p w14:paraId="6019A4D7" w14:textId="77777777" w:rsidR="003C714D" w:rsidDel="00F234AF" w:rsidRDefault="003C714D">
      <w:pPr>
        <w:pStyle w:val="TOC2"/>
        <w:tabs>
          <w:tab w:val="left" w:pos="706"/>
          <w:tab w:val="left" w:pos="848"/>
          <w:tab w:val="left" w:pos="1320"/>
        </w:tabs>
        <w:rPr>
          <w:del w:id="173" w:author="Felix" w:date="2020-06-06T11:39:00Z"/>
          <w:rFonts w:asciiTheme="minorHAnsi" w:eastAsiaTheme="minorEastAsia" w:hAnsiTheme="minorHAnsi" w:cstheme="minorBidi"/>
          <w:noProof/>
          <w:sz w:val="22"/>
          <w:szCs w:val="22"/>
          <w:rtl/>
          <w:lang w:val="en-GB" w:eastAsia="en-GB"/>
        </w:rPr>
        <w:pPrChange w:id="174" w:author="Felix" w:date="2020-06-06T11:40:00Z">
          <w:pPr>
            <w:pStyle w:val="TOC2"/>
            <w:tabs>
              <w:tab w:val="left" w:pos="706"/>
              <w:tab w:val="left" w:pos="1320"/>
              <w:tab w:val="right" w:leader="dot" w:pos="9060"/>
            </w:tabs>
          </w:pPr>
        </w:pPrChange>
      </w:pPr>
      <w:del w:id="175" w:author="Felix" w:date="2020-06-06T11:39:00Z">
        <w:r w:rsidRPr="00F234AF" w:rsidDel="00F234AF">
          <w:rPr>
            <w:rStyle w:val="Hyperlink"/>
            <w:noProof/>
            <w:rtl/>
          </w:rPr>
          <w:delText>1.3.</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שאלות המחקר</w:delText>
        </w:r>
        <w:r w:rsidDel="00F234AF">
          <w:rPr>
            <w:noProof/>
            <w:webHidden/>
            <w:rtl/>
          </w:rPr>
          <w:tab/>
          <w:delText>6</w:delText>
        </w:r>
      </w:del>
    </w:p>
    <w:p w14:paraId="52D5C38A" w14:textId="77777777" w:rsidR="003C714D" w:rsidDel="00F234AF" w:rsidRDefault="003C714D">
      <w:pPr>
        <w:pStyle w:val="TOC2"/>
        <w:tabs>
          <w:tab w:val="left" w:pos="706"/>
          <w:tab w:val="left" w:pos="848"/>
          <w:tab w:val="left" w:pos="880"/>
        </w:tabs>
        <w:rPr>
          <w:del w:id="176" w:author="Felix" w:date="2020-06-06T11:39:00Z"/>
          <w:rFonts w:asciiTheme="minorHAnsi" w:eastAsiaTheme="minorEastAsia" w:hAnsiTheme="minorHAnsi" w:cstheme="minorBidi"/>
          <w:noProof/>
          <w:sz w:val="22"/>
          <w:szCs w:val="22"/>
          <w:rtl/>
          <w:lang w:val="en-GB" w:eastAsia="en-GB"/>
        </w:rPr>
        <w:pPrChange w:id="177" w:author="Felix" w:date="2020-06-06T11:40:00Z">
          <w:pPr>
            <w:pStyle w:val="TOC2"/>
            <w:tabs>
              <w:tab w:val="left" w:pos="706"/>
              <w:tab w:val="left" w:pos="880"/>
              <w:tab w:val="right" w:leader="dot" w:pos="9060"/>
            </w:tabs>
          </w:pPr>
        </w:pPrChange>
      </w:pPr>
      <w:del w:id="178" w:author="Felix" w:date="2020-06-06T11:39:00Z">
        <w:r w:rsidRPr="00F234AF" w:rsidDel="00F234AF">
          <w:rPr>
            <w:rStyle w:val="Hyperlink"/>
            <w:noProof/>
          </w:rPr>
          <w:delText>1.4.</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משתנים תלויים ובלתי תלויים</w:delText>
        </w:r>
        <w:r w:rsidDel="00F234AF">
          <w:rPr>
            <w:noProof/>
            <w:webHidden/>
            <w:rtl/>
          </w:rPr>
          <w:tab/>
          <w:delText>6</w:delText>
        </w:r>
      </w:del>
    </w:p>
    <w:p w14:paraId="6DBB7380" w14:textId="77777777" w:rsidR="003C714D" w:rsidDel="00F234AF" w:rsidRDefault="003C714D">
      <w:pPr>
        <w:pStyle w:val="TOC2"/>
        <w:tabs>
          <w:tab w:val="left" w:pos="706"/>
          <w:tab w:val="left" w:pos="848"/>
          <w:tab w:val="left" w:pos="1320"/>
        </w:tabs>
        <w:rPr>
          <w:del w:id="179" w:author="Felix" w:date="2020-06-06T11:39:00Z"/>
          <w:rFonts w:asciiTheme="minorHAnsi" w:eastAsiaTheme="minorEastAsia" w:hAnsiTheme="minorHAnsi" w:cstheme="minorBidi"/>
          <w:noProof/>
          <w:sz w:val="22"/>
          <w:szCs w:val="22"/>
          <w:rtl/>
          <w:lang w:val="en-GB" w:eastAsia="en-GB"/>
        </w:rPr>
        <w:pPrChange w:id="180" w:author="Felix" w:date="2020-06-06T11:40:00Z">
          <w:pPr>
            <w:pStyle w:val="TOC2"/>
            <w:tabs>
              <w:tab w:val="left" w:pos="706"/>
              <w:tab w:val="left" w:pos="1320"/>
              <w:tab w:val="right" w:leader="dot" w:pos="9060"/>
            </w:tabs>
          </w:pPr>
        </w:pPrChange>
      </w:pPr>
      <w:del w:id="181" w:author="Felix" w:date="2020-06-06T11:39:00Z">
        <w:r w:rsidRPr="00F234AF" w:rsidDel="00F234AF">
          <w:rPr>
            <w:rStyle w:val="Hyperlink"/>
            <w:noProof/>
            <w:rtl/>
          </w:rPr>
          <w:delText>1.5.</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חשיבות המחקר</w:delText>
        </w:r>
        <w:r w:rsidDel="00F234AF">
          <w:rPr>
            <w:noProof/>
            <w:webHidden/>
            <w:rtl/>
          </w:rPr>
          <w:tab/>
          <w:delText>6</w:delText>
        </w:r>
      </w:del>
    </w:p>
    <w:p w14:paraId="4B4AE4B1" w14:textId="77777777" w:rsidR="003C714D" w:rsidDel="00F234AF" w:rsidRDefault="003C714D">
      <w:pPr>
        <w:pStyle w:val="TOC1"/>
        <w:tabs>
          <w:tab w:val="clear" w:pos="9060"/>
          <w:tab w:val="left" w:pos="706"/>
          <w:tab w:val="right" w:leader="dot" w:pos="9214"/>
        </w:tabs>
        <w:rPr>
          <w:del w:id="182" w:author="Felix" w:date="2020-06-06T11:39:00Z"/>
          <w:rFonts w:asciiTheme="minorHAnsi" w:eastAsiaTheme="minorEastAsia" w:hAnsiTheme="minorHAnsi" w:cstheme="minorBidi"/>
          <w:noProof/>
          <w:sz w:val="22"/>
          <w:szCs w:val="22"/>
          <w:rtl/>
          <w:lang w:val="en-GB" w:eastAsia="en-GB"/>
        </w:rPr>
        <w:pPrChange w:id="183" w:author="Felix" w:date="2020-06-06T11:40:00Z">
          <w:pPr>
            <w:pStyle w:val="TOC1"/>
            <w:tabs>
              <w:tab w:val="clear" w:pos="848"/>
              <w:tab w:val="left" w:pos="706"/>
            </w:tabs>
          </w:pPr>
        </w:pPrChange>
      </w:pPr>
      <w:del w:id="184" w:author="Felix" w:date="2020-06-06T11:39:00Z">
        <w:r w:rsidRPr="00F234AF" w:rsidDel="00F234AF">
          <w:rPr>
            <w:rStyle w:val="Hyperlink"/>
            <w:noProof/>
          </w:rPr>
          <w:delText>2.</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סקר ספרות ראשונית</w:delText>
        </w:r>
        <w:r w:rsidDel="00F234AF">
          <w:rPr>
            <w:noProof/>
            <w:webHidden/>
            <w:rtl/>
          </w:rPr>
          <w:tab/>
          <w:delText>7</w:delText>
        </w:r>
      </w:del>
    </w:p>
    <w:p w14:paraId="1334496C" w14:textId="77777777" w:rsidR="003C714D" w:rsidDel="00F234AF" w:rsidRDefault="003C714D">
      <w:pPr>
        <w:pStyle w:val="TOC2"/>
        <w:tabs>
          <w:tab w:val="left" w:pos="706"/>
          <w:tab w:val="left" w:pos="848"/>
          <w:tab w:val="left" w:pos="880"/>
        </w:tabs>
        <w:rPr>
          <w:del w:id="185" w:author="Felix" w:date="2020-06-06T11:39:00Z"/>
          <w:rFonts w:asciiTheme="minorHAnsi" w:eastAsiaTheme="minorEastAsia" w:hAnsiTheme="minorHAnsi" w:cstheme="minorBidi"/>
          <w:noProof/>
          <w:sz w:val="22"/>
          <w:szCs w:val="22"/>
          <w:rtl/>
          <w:lang w:val="en-GB" w:eastAsia="en-GB"/>
        </w:rPr>
        <w:pPrChange w:id="186" w:author="Felix" w:date="2020-06-06T11:40:00Z">
          <w:pPr>
            <w:pStyle w:val="TOC2"/>
            <w:tabs>
              <w:tab w:val="left" w:pos="706"/>
              <w:tab w:val="left" w:pos="880"/>
              <w:tab w:val="right" w:leader="dot" w:pos="9060"/>
            </w:tabs>
          </w:pPr>
        </w:pPrChange>
      </w:pPr>
      <w:del w:id="187" w:author="Felix" w:date="2020-06-06T11:39:00Z">
        <w:r w:rsidRPr="00F234AF" w:rsidDel="00F234AF">
          <w:rPr>
            <w:rStyle w:val="Hyperlink"/>
            <w:noProof/>
          </w:rPr>
          <w:delText>2.1.</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הקדמה</w:delText>
        </w:r>
        <w:r w:rsidDel="00F234AF">
          <w:rPr>
            <w:noProof/>
            <w:webHidden/>
            <w:rtl/>
          </w:rPr>
          <w:tab/>
          <w:delText>7</w:delText>
        </w:r>
      </w:del>
    </w:p>
    <w:p w14:paraId="57F17605" w14:textId="77777777" w:rsidR="003C714D" w:rsidDel="00F234AF" w:rsidRDefault="003C714D">
      <w:pPr>
        <w:pStyle w:val="TOC2"/>
        <w:tabs>
          <w:tab w:val="left" w:pos="706"/>
          <w:tab w:val="left" w:pos="848"/>
          <w:tab w:val="left" w:pos="880"/>
        </w:tabs>
        <w:rPr>
          <w:del w:id="188" w:author="Felix" w:date="2020-06-06T11:39:00Z"/>
          <w:rFonts w:asciiTheme="minorHAnsi" w:eastAsiaTheme="minorEastAsia" w:hAnsiTheme="minorHAnsi" w:cstheme="minorBidi"/>
          <w:noProof/>
          <w:sz w:val="22"/>
          <w:szCs w:val="22"/>
          <w:rtl/>
          <w:lang w:val="en-GB" w:eastAsia="en-GB"/>
        </w:rPr>
        <w:pPrChange w:id="189" w:author="Felix" w:date="2020-06-06T11:40:00Z">
          <w:pPr>
            <w:pStyle w:val="TOC2"/>
            <w:tabs>
              <w:tab w:val="left" w:pos="706"/>
              <w:tab w:val="left" w:pos="880"/>
              <w:tab w:val="right" w:leader="dot" w:pos="9060"/>
            </w:tabs>
          </w:pPr>
        </w:pPrChange>
      </w:pPr>
      <w:del w:id="190" w:author="Felix" w:date="2020-06-06T11:39:00Z">
        <w:r w:rsidRPr="00F234AF" w:rsidDel="00F234AF">
          <w:rPr>
            <w:rStyle w:val="Hyperlink"/>
            <w:noProof/>
          </w:rPr>
          <w:delText>2.2.</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סקר ספרות בנושא: אבטחת מידע והגנה על פרטיות</w:delText>
        </w:r>
        <w:r w:rsidDel="00F234AF">
          <w:rPr>
            <w:noProof/>
            <w:webHidden/>
            <w:rtl/>
          </w:rPr>
          <w:tab/>
          <w:delText>8</w:delText>
        </w:r>
      </w:del>
    </w:p>
    <w:p w14:paraId="65498A16" w14:textId="77777777" w:rsidR="003C714D" w:rsidDel="00F234AF" w:rsidRDefault="003C714D">
      <w:pPr>
        <w:pStyle w:val="TOC2"/>
        <w:tabs>
          <w:tab w:val="left" w:pos="706"/>
          <w:tab w:val="left" w:pos="848"/>
          <w:tab w:val="left" w:pos="1320"/>
        </w:tabs>
        <w:rPr>
          <w:del w:id="191" w:author="Felix" w:date="2020-06-06T11:39:00Z"/>
          <w:rFonts w:asciiTheme="minorHAnsi" w:eastAsiaTheme="minorEastAsia" w:hAnsiTheme="minorHAnsi" w:cstheme="minorBidi"/>
          <w:noProof/>
          <w:sz w:val="22"/>
          <w:szCs w:val="22"/>
          <w:rtl/>
          <w:lang w:val="en-GB" w:eastAsia="en-GB"/>
        </w:rPr>
        <w:pPrChange w:id="192" w:author="Felix" w:date="2020-06-06T11:40:00Z">
          <w:pPr>
            <w:pStyle w:val="TOC2"/>
            <w:tabs>
              <w:tab w:val="left" w:pos="706"/>
              <w:tab w:val="left" w:pos="1320"/>
              <w:tab w:val="right" w:leader="dot" w:pos="9060"/>
            </w:tabs>
          </w:pPr>
        </w:pPrChange>
      </w:pPr>
      <w:del w:id="193" w:author="Felix" w:date="2020-06-06T11:39:00Z">
        <w:r w:rsidRPr="00F234AF" w:rsidDel="00F234AF">
          <w:rPr>
            <w:rStyle w:val="Hyperlink"/>
            <w:noProof/>
            <w:rtl/>
          </w:rPr>
          <w:delText>2.3.</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סקר ספרות בנושא: איומים על מערכות מידע מגורמים זדוניים</w:delText>
        </w:r>
        <w:r w:rsidDel="00F234AF">
          <w:rPr>
            <w:noProof/>
            <w:webHidden/>
            <w:rtl/>
          </w:rPr>
          <w:tab/>
          <w:delText>10</w:delText>
        </w:r>
      </w:del>
    </w:p>
    <w:p w14:paraId="514359E3" w14:textId="77777777" w:rsidR="003C714D" w:rsidDel="00F234AF" w:rsidRDefault="003C714D">
      <w:pPr>
        <w:pStyle w:val="TOC2"/>
        <w:tabs>
          <w:tab w:val="left" w:pos="706"/>
          <w:tab w:val="left" w:pos="848"/>
          <w:tab w:val="left" w:pos="880"/>
        </w:tabs>
        <w:rPr>
          <w:del w:id="194" w:author="Felix" w:date="2020-06-06T11:39:00Z"/>
          <w:rFonts w:asciiTheme="minorHAnsi" w:eastAsiaTheme="minorEastAsia" w:hAnsiTheme="minorHAnsi" w:cstheme="minorBidi"/>
          <w:noProof/>
          <w:sz w:val="22"/>
          <w:szCs w:val="22"/>
          <w:rtl/>
          <w:lang w:val="en-GB" w:eastAsia="en-GB"/>
        </w:rPr>
        <w:pPrChange w:id="195" w:author="Felix" w:date="2020-06-06T11:40:00Z">
          <w:pPr>
            <w:pStyle w:val="TOC2"/>
            <w:tabs>
              <w:tab w:val="left" w:pos="706"/>
              <w:tab w:val="left" w:pos="880"/>
              <w:tab w:val="right" w:leader="dot" w:pos="9060"/>
            </w:tabs>
          </w:pPr>
        </w:pPrChange>
      </w:pPr>
      <w:del w:id="196" w:author="Felix" w:date="2020-06-06T11:39:00Z">
        <w:r w:rsidRPr="00F234AF" w:rsidDel="00F234AF">
          <w:rPr>
            <w:rStyle w:val="Hyperlink"/>
            <w:noProof/>
          </w:rPr>
          <w:delText>2.4.</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סקר ספרות בנושא: תשתיות, שיטות ודוגמאות לשירותים ומוצרים רפואיים</w:delText>
        </w:r>
        <w:r w:rsidDel="00F234AF">
          <w:rPr>
            <w:noProof/>
            <w:webHidden/>
            <w:rtl/>
          </w:rPr>
          <w:tab/>
          <w:delText>12</w:delText>
        </w:r>
      </w:del>
    </w:p>
    <w:p w14:paraId="1FDC48E3" w14:textId="77777777" w:rsidR="003C714D" w:rsidDel="00F234AF" w:rsidRDefault="003C714D">
      <w:pPr>
        <w:pStyle w:val="TOC2"/>
        <w:tabs>
          <w:tab w:val="left" w:pos="706"/>
          <w:tab w:val="left" w:pos="848"/>
          <w:tab w:val="left" w:pos="880"/>
        </w:tabs>
        <w:rPr>
          <w:del w:id="197" w:author="Felix" w:date="2020-06-06T11:39:00Z"/>
          <w:rFonts w:asciiTheme="minorHAnsi" w:eastAsiaTheme="minorEastAsia" w:hAnsiTheme="minorHAnsi" w:cstheme="minorBidi"/>
          <w:noProof/>
          <w:sz w:val="22"/>
          <w:szCs w:val="22"/>
          <w:rtl/>
          <w:lang w:val="en-GB" w:eastAsia="en-GB"/>
        </w:rPr>
        <w:pPrChange w:id="198" w:author="Felix" w:date="2020-06-06T11:40:00Z">
          <w:pPr>
            <w:pStyle w:val="TOC2"/>
            <w:tabs>
              <w:tab w:val="left" w:pos="706"/>
              <w:tab w:val="left" w:pos="880"/>
              <w:tab w:val="right" w:leader="dot" w:pos="9060"/>
            </w:tabs>
          </w:pPr>
        </w:pPrChange>
      </w:pPr>
      <w:del w:id="199" w:author="Felix" w:date="2020-06-06T11:39:00Z">
        <w:r w:rsidRPr="00F234AF" w:rsidDel="00F234AF">
          <w:rPr>
            <w:rStyle w:val="Hyperlink"/>
            <w:noProof/>
          </w:rPr>
          <w:delText>2.5.</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מודל למיפוי סיכונים למכשור רפואי</w:delText>
        </w:r>
        <w:r w:rsidDel="00F234AF">
          <w:rPr>
            <w:noProof/>
            <w:webHidden/>
            <w:rtl/>
          </w:rPr>
          <w:tab/>
          <w:delText>15</w:delText>
        </w:r>
      </w:del>
    </w:p>
    <w:p w14:paraId="60E4E3C3" w14:textId="77777777" w:rsidR="003C714D" w:rsidDel="00F234AF" w:rsidRDefault="003C714D">
      <w:pPr>
        <w:pStyle w:val="TOC2"/>
        <w:tabs>
          <w:tab w:val="left" w:pos="706"/>
          <w:tab w:val="left" w:pos="848"/>
          <w:tab w:val="left" w:pos="880"/>
        </w:tabs>
        <w:rPr>
          <w:del w:id="200" w:author="Felix" w:date="2020-06-06T11:39:00Z"/>
          <w:rFonts w:asciiTheme="minorHAnsi" w:eastAsiaTheme="minorEastAsia" w:hAnsiTheme="minorHAnsi" w:cstheme="minorBidi"/>
          <w:noProof/>
          <w:sz w:val="22"/>
          <w:szCs w:val="22"/>
          <w:rtl/>
          <w:lang w:val="en-GB" w:eastAsia="en-GB"/>
        </w:rPr>
        <w:pPrChange w:id="201" w:author="Felix" w:date="2020-06-06T11:40:00Z">
          <w:pPr>
            <w:pStyle w:val="TOC2"/>
            <w:tabs>
              <w:tab w:val="left" w:pos="706"/>
              <w:tab w:val="left" w:pos="880"/>
              <w:tab w:val="right" w:leader="dot" w:pos="9060"/>
            </w:tabs>
          </w:pPr>
        </w:pPrChange>
      </w:pPr>
      <w:del w:id="202" w:author="Felix" w:date="2020-06-06T11:39:00Z">
        <w:r w:rsidRPr="00F234AF" w:rsidDel="00F234AF">
          <w:rPr>
            <w:rStyle w:val="Hyperlink"/>
            <w:noProof/>
          </w:rPr>
          <w:delText>2.6.</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סיכום סקר הספרות</w:delText>
        </w:r>
        <w:r w:rsidDel="00F234AF">
          <w:rPr>
            <w:noProof/>
            <w:webHidden/>
            <w:rtl/>
          </w:rPr>
          <w:tab/>
          <w:delText>17</w:delText>
        </w:r>
      </w:del>
    </w:p>
    <w:p w14:paraId="48028BA0" w14:textId="77777777" w:rsidR="003C714D" w:rsidDel="00F234AF" w:rsidRDefault="003C714D">
      <w:pPr>
        <w:pStyle w:val="TOC1"/>
        <w:tabs>
          <w:tab w:val="clear" w:pos="9060"/>
          <w:tab w:val="left" w:pos="706"/>
          <w:tab w:val="right" w:leader="dot" w:pos="9214"/>
        </w:tabs>
        <w:rPr>
          <w:del w:id="203" w:author="Felix" w:date="2020-06-06T11:39:00Z"/>
          <w:rFonts w:asciiTheme="minorHAnsi" w:eastAsiaTheme="minorEastAsia" w:hAnsiTheme="minorHAnsi" w:cstheme="minorBidi"/>
          <w:noProof/>
          <w:sz w:val="22"/>
          <w:szCs w:val="22"/>
          <w:rtl/>
          <w:lang w:val="en-GB" w:eastAsia="en-GB"/>
        </w:rPr>
        <w:pPrChange w:id="204" w:author="Felix" w:date="2020-06-06T11:40:00Z">
          <w:pPr>
            <w:pStyle w:val="TOC1"/>
            <w:tabs>
              <w:tab w:val="clear" w:pos="848"/>
              <w:tab w:val="left" w:pos="706"/>
            </w:tabs>
          </w:pPr>
        </w:pPrChange>
      </w:pPr>
      <w:del w:id="205" w:author="Felix" w:date="2020-06-06T11:39:00Z">
        <w:r w:rsidRPr="00F234AF" w:rsidDel="00F234AF">
          <w:rPr>
            <w:rStyle w:val="Hyperlink"/>
            <w:noProof/>
            <w:rtl/>
          </w:rPr>
          <w:delText>3.</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מתודולוגיה ראשונית</w:delText>
        </w:r>
        <w:r w:rsidDel="00F234AF">
          <w:rPr>
            <w:noProof/>
            <w:webHidden/>
            <w:rtl/>
          </w:rPr>
          <w:tab/>
          <w:delText>18</w:delText>
        </w:r>
      </w:del>
    </w:p>
    <w:p w14:paraId="24B36686" w14:textId="77777777" w:rsidR="003C714D" w:rsidDel="00F234AF" w:rsidRDefault="003C714D">
      <w:pPr>
        <w:pStyle w:val="TOC2"/>
        <w:tabs>
          <w:tab w:val="left" w:pos="706"/>
          <w:tab w:val="left" w:pos="848"/>
          <w:tab w:val="left" w:pos="1320"/>
        </w:tabs>
        <w:rPr>
          <w:del w:id="206" w:author="Felix" w:date="2020-06-06T11:39:00Z"/>
          <w:rFonts w:asciiTheme="minorHAnsi" w:eastAsiaTheme="minorEastAsia" w:hAnsiTheme="minorHAnsi" w:cstheme="minorBidi"/>
          <w:noProof/>
          <w:sz w:val="22"/>
          <w:szCs w:val="22"/>
          <w:rtl/>
          <w:lang w:val="en-GB" w:eastAsia="en-GB"/>
        </w:rPr>
        <w:pPrChange w:id="207" w:author="Felix" w:date="2020-06-06T11:40:00Z">
          <w:pPr>
            <w:pStyle w:val="TOC2"/>
            <w:tabs>
              <w:tab w:val="left" w:pos="706"/>
              <w:tab w:val="left" w:pos="1320"/>
              <w:tab w:val="right" w:leader="dot" w:pos="9060"/>
            </w:tabs>
          </w:pPr>
        </w:pPrChange>
      </w:pPr>
      <w:del w:id="208" w:author="Felix" w:date="2020-06-06T11:39:00Z">
        <w:r w:rsidRPr="00F234AF" w:rsidDel="00F234AF">
          <w:rPr>
            <w:rStyle w:val="Hyperlink"/>
            <w:noProof/>
            <w:highlight w:val="yellow"/>
            <w:rtl/>
          </w:rPr>
          <w:delText>3.1.</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highlight w:val="yellow"/>
            <w:rtl/>
          </w:rPr>
          <w:delText>מערך המחקר, אוכלוסיית המחקר (אם רלבנטי – הארגונים שיכללו במחקר).</w:delText>
        </w:r>
        <w:r w:rsidDel="00F234AF">
          <w:rPr>
            <w:noProof/>
            <w:webHidden/>
            <w:rtl/>
          </w:rPr>
          <w:tab/>
          <w:delText>18</w:delText>
        </w:r>
      </w:del>
    </w:p>
    <w:p w14:paraId="1170DDA7" w14:textId="77777777" w:rsidR="003C714D" w:rsidDel="00F234AF" w:rsidRDefault="003C714D">
      <w:pPr>
        <w:pStyle w:val="TOC2"/>
        <w:tabs>
          <w:tab w:val="left" w:pos="706"/>
          <w:tab w:val="left" w:pos="848"/>
          <w:tab w:val="left" w:pos="880"/>
        </w:tabs>
        <w:rPr>
          <w:del w:id="209" w:author="Felix" w:date="2020-06-06T11:39:00Z"/>
          <w:rFonts w:asciiTheme="minorHAnsi" w:eastAsiaTheme="minorEastAsia" w:hAnsiTheme="minorHAnsi" w:cstheme="minorBidi"/>
          <w:noProof/>
          <w:sz w:val="22"/>
          <w:szCs w:val="22"/>
          <w:rtl/>
          <w:lang w:val="en-GB" w:eastAsia="en-GB"/>
        </w:rPr>
        <w:pPrChange w:id="210" w:author="Felix" w:date="2020-06-06T11:40:00Z">
          <w:pPr>
            <w:pStyle w:val="TOC2"/>
            <w:tabs>
              <w:tab w:val="left" w:pos="706"/>
              <w:tab w:val="left" w:pos="880"/>
              <w:tab w:val="right" w:leader="dot" w:pos="9060"/>
            </w:tabs>
          </w:pPr>
        </w:pPrChange>
      </w:pPr>
      <w:del w:id="211" w:author="Felix" w:date="2020-06-06T11:39:00Z">
        <w:r w:rsidRPr="00F234AF" w:rsidDel="00F234AF">
          <w:rPr>
            <w:rStyle w:val="Hyperlink"/>
            <w:noProof/>
          </w:rPr>
          <w:delText>3.2.</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הפרדיגמה המחקרית</w:delText>
        </w:r>
        <w:r w:rsidDel="00F234AF">
          <w:rPr>
            <w:noProof/>
            <w:webHidden/>
            <w:rtl/>
          </w:rPr>
          <w:tab/>
          <w:delText>18</w:delText>
        </w:r>
      </w:del>
    </w:p>
    <w:p w14:paraId="31F40146" w14:textId="77777777" w:rsidR="003C714D" w:rsidDel="00F234AF" w:rsidRDefault="003C714D">
      <w:pPr>
        <w:pStyle w:val="TOC2"/>
        <w:tabs>
          <w:tab w:val="left" w:pos="706"/>
          <w:tab w:val="left" w:pos="848"/>
          <w:tab w:val="left" w:pos="880"/>
        </w:tabs>
        <w:rPr>
          <w:del w:id="212" w:author="Felix" w:date="2020-06-06T11:39:00Z"/>
          <w:rFonts w:asciiTheme="minorHAnsi" w:eastAsiaTheme="minorEastAsia" w:hAnsiTheme="minorHAnsi" w:cstheme="minorBidi"/>
          <w:noProof/>
          <w:sz w:val="22"/>
          <w:szCs w:val="22"/>
          <w:rtl/>
          <w:lang w:val="en-GB" w:eastAsia="en-GB"/>
        </w:rPr>
        <w:pPrChange w:id="213" w:author="Felix" w:date="2020-06-06T11:40:00Z">
          <w:pPr>
            <w:pStyle w:val="TOC2"/>
            <w:tabs>
              <w:tab w:val="left" w:pos="706"/>
              <w:tab w:val="left" w:pos="880"/>
              <w:tab w:val="right" w:leader="dot" w:pos="9060"/>
            </w:tabs>
          </w:pPr>
        </w:pPrChange>
      </w:pPr>
      <w:del w:id="214" w:author="Felix" w:date="2020-06-06T11:39:00Z">
        <w:r w:rsidRPr="00F234AF" w:rsidDel="00F234AF">
          <w:rPr>
            <w:rStyle w:val="Hyperlink"/>
            <w:noProof/>
          </w:rPr>
          <w:delText>3.3.</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הנבדקים</w:delText>
        </w:r>
        <w:r w:rsidDel="00F234AF">
          <w:rPr>
            <w:noProof/>
            <w:webHidden/>
            <w:rtl/>
          </w:rPr>
          <w:tab/>
          <w:delText>18</w:delText>
        </w:r>
      </w:del>
    </w:p>
    <w:p w14:paraId="78E19758" w14:textId="77777777" w:rsidR="003C714D" w:rsidDel="00F234AF" w:rsidRDefault="003C714D">
      <w:pPr>
        <w:pStyle w:val="TOC2"/>
        <w:tabs>
          <w:tab w:val="left" w:pos="706"/>
          <w:tab w:val="left" w:pos="848"/>
          <w:tab w:val="left" w:pos="1320"/>
        </w:tabs>
        <w:rPr>
          <w:del w:id="215" w:author="Felix" w:date="2020-06-06T11:39:00Z"/>
          <w:rFonts w:asciiTheme="minorHAnsi" w:eastAsiaTheme="minorEastAsia" w:hAnsiTheme="minorHAnsi" w:cstheme="minorBidi"/>
          <w:noProof/>
          <w:sz w:val="22"/>
          <w:szCs w:val="22"/>
          <w:rtl/>
          <w:lang w:val="en-GB" w:eastAsia="en-GB"/>
        </w:rPr>
        <w:pPrChange w:id="216" w:author="Felix" w:date="2020-06-06T11:40:00Z">
          <w:pPr>
            <w:pStyle w:val="TOC2"/>
            <w:tabs>
              <w:tab w:val="left" w:pos="706"/>
              <w:tab w:val="left" w:pos="1320"/>
              <w:tab w:val="right" w:leader="dot" w:pos="9060"/>
            </w:tabs>
          </w:pPr>
        </w:pPrChange>
      </w:pPr>
      <w:del w:id="217" w:author="Felix" w:date="2020-06-06T11:39:00Z">
        <w:r w:rsidRPr="00F234AF" w:rsidDel="00F234AF">
          <w:rPr>
            <w:rStyle w:val="Hyperlink"/>
            <w:noProof/>
            <w:highlight w:val="yellow"/>
            <w:rtl/>
          </w:rPr>
          <w:delText>3.4.</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highlight w:val="yellow"/>
            <w:rtl/>
          </w:rPr>
          <w:delText>שיטת המחקר – במחקר כמותי, מה תהיה שיטת המחקר (ניסוי, סקר, מחקר קורלטיבי וכד')?</w:delText>
        </w:r>
        <w:r w:rsidDel="00F234AF">
          <w:rPr>
            <w:noProof/>
            <w:webHidden/>
            <w:rtl/>
          </w:rPr>
          <w:tab/>
          <w:delText>18</w:delText>
        </w:r>
      </w:del>
    </w:p>
    <w:p w14:paraId="0177FEAA" w14:textId="77777777" w:rsidR="003C714D" w:rsidDel="00F234AF" w:rsidRDefault="003C714D">
      <w:pPr>
        <w:pStyle w:val="TOC2"/>
        <w:tabs>
          <w:tab w:val="left" w:pos="706"/>
          <w:tab w:val="left" w:pos="848"/>
          <w:tab w:val="left" w:pos="1100"/>
        </w:tabs>
        <w:rPr>
          <w:del w:id="218" w:author="Felix" w:date="2020-06-06T11:39:00Z"/>
          <w:rFonts w:asciiTheme="minorHAnsi" w:eastAsiaTheme="minorEastAsia" w:hAnsiTheme="minorHAnsi" w:cstheme="minorBidi"/>
          <w:noProof/>
          <w:sz w:val="22"/>
          <w:szCs w:val="22"/>
          <w:rtl/>
          <w:lang w:val="en-GB" w:eastAsia="en-GB"/>
        </w:rPr>
        <w:pPrChange w:id="219" w:author="Felix" w:date="2020-06-06T11:40:00Z">
          <w:pPr>
            <w:pStyle w:val="TOC2"/>
            <w:tabs>
              <w:tab w:val="left" w:pos="706"/>
              <w:tab w:val="left" w:pos="1100"/>
              <w:tab w:val="right" w:leader="dot" w:pos="9060"/>
            </w:tabs>
          </w:pPr>
        </w:pPrChange>
      </w:pPr>
      <w:del w:id="220" w:author="Felix" w:date="2020-06-06T11:39:00Z">
        <w:r w:rsidRPr="00F234AF" w:rsidDel="00F234AF">
          <w:rPr>
            <w:rStyle w:val="Hyperlink"/>
            <w:noProof/>
            <w:highlight w:val="yellow"/>
            <w:rtl/>
          </w:rPr>
          <w:delText>3.5.</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highlight w:val="yellow"/>
            <w:rtl/>
          </w:rPr>
          <w:delText>כלי איסוף הנתונים – מדידות: היכן ואיך? שאלונים: כמה? איזה? מסמכים? סוג הראיונות (למשל, חצי מובנים) וסוג התצפיות (למשל, הצופה המשתתף) עם נימוקים להצדקתם.</w:delText>
        </w:r>
        <w:r w:rsidDel="00F234AF">
          <w:rPr>
            <w:noProof/>
            <w:webHidden/>
            <w:rtl/>
          </w:rPr>
          <w:tab/>
          <w:delText>18</w:delText>
        </w:r>
      </w:del>
    </w:p>
    <w:p w14:paraId="73715E40" w14:textId="77777777" w:rsidR="003C714D" w:rsidDel="00F234AF" w:rsidRDefault="003C714D">
      <w:pPr>
        <w:pStyle w:val="TOC2"/>
        <w:tabs>
          <w:tab w:val="left" w:pos="706"/>
          <w:tab w:val="left" w:pos="848"/>
          <w:tab w:val="left" w:pos="880"/>
        </w:tabs>
        <w:rPr>
          <w:del w:id="221" w:author="Felix" w:date="2020-06-06T11:39:00Z"/>
          <w:rFonts w:asciiTheme="minorHAnsi" w:eastAsiaTheme="minorEastAsia" w:hAnsiTheme="minorHAnsi" w:cstheme="minorBidi"/>
          <w:noProof/>
          <w:sz w:val="22"/>
          <w:szCs w:val="22"/>
          <w:rtl/>
          <w:lang w:val="en-GB" w:eastAsia="en-GB"/>
        </w:rPr>
        <w:pPrChange w:id="222" w:author="Felix" w:date="2020-06-06T11:40:00Z">
          <w:pPr>
            <w:pStyle w:val="TOC2"/>
            <w:tabs>
              <w:tab w:val="left" w:pos="706"/>
              <w:tab w:val="left" w:pos="880"/>
              <w:tab w:val="right" w:leader="dot" w:pos="9060"/>
            </w:tabs>
          </w:pPr>
        </w:pPrChange>
      </w:pPr>
      <w:del w:id="223" w:author="Felix" w:date="2020-06-06T11:39:00Z">
        <w:r w:rsidRPr="00F234AF" w:rsidDel="00F234AF">
          <w:rPr>
            <w:rStyle w:val="Hyperlink"/>
            <w:noProof/>
            <w:highlight w:val="yellow"/>
            <w:rtl/>
          </w:rPr>
          <w:delText>3.6.</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highlight w:val="yellow"/>
            <w:rtl/>
          </w:rPr>
          <w:delText>כלי מחקר נוספים (מה שרלבנטי) – סימולציות, מודלים, פיתוחים מתימטיים, תוכנות, כלי קבלת החלטות ובחירת חלופות, אלגוריתמים וכד'.</w:delText>
        </w:r>
        <w:r w:rsidDel="00F234AF">
          <w:rPr>
            <w:noProof/>
            <w:webHidden/>
            <w:rtl/>
          </w:rPr>
          <w:tab/>
          <w:delText>18</w:delText>
        </w:r>
      </w:del>
    </w:p>
    <w:p w14:paraId="5F39BAAE" w14:textId="77777777" w:rsidR="003C714D" w:rsidDel="00F234AF" w:rsidRDefault="003C714D">
      <w:pPr>
        <w:pStyle w:val="TOC2"/>
        <w:tabs>
          <w:tab w:val="left" w:pos="706"/>
          <w:tab w:val="left" w:pos="848"/>
          <w:tab w:val="left" w:pos="1320"/>
        </w:tabs>
        <w:rPr>
          <w:del w:id="224" w:author="Felix" w:date="2020-06-06T11:39:00Z"/>
          <w:rFonts w:asciiTheme="minorHAnsi" w:eastAsiaTheme="minorEastAsia" w:hAnsiTheme="minorHAnsi" w:cstheme="minorBidi"/>
          <w:noProof/>
          <w:sz w:val="22"/>
          <w:szCs w:val="22"/>
          <w:rtl/>
          <w:lang w:val="en-GB" w:eastAsia="en-GB"/>
        </w:rPr>
        <w:pPrChange w:id="225" w:author="Felix" w:date="2020-06-06T11:40:00Z">
          <w:pPr>
            <w:pStyle w:val="TOC2"/>
            <w:tabs>
              <w:tab w:val="left" w:pos="706"/>
              <w:tab w:val="left" w:pos="1320"/>
              <w:tab w:val="right" w:leader="dot" w:pos="9060"/>
            </w:tabs>
          </w:pPr>
        </w:pPrChange>
      </w:pPr>
      <w:del w:id="226" w:author="Felix" w:date="2020-06-06T11:39:00Z">
        <w:r w:rsidRPr="00F234AF" w:rsidDel="00F234AF">
          <w:rPr>
            <w:rStyle w:val="Hyperlink"/>
            <w:noProof/>
            <w:highlight w:val="yellow"/>
            <w:rtl/>
          </w:rPr>
          <w:delText>3.7.</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highlight w:val="yellow"/>
            <w:rtl/>
          </w:rPr>
          <w:delText>בסקר – תכנון שלבי בניית השאלון (או השאלונים).</w:delText>
        </w:r>
        <w:r w:rsidDel="00F234AF">
          <w:rPr>
            <w:noProof/>
            <w:webHidden/>
            <w:rtl/>
          </w:rPr>
          <w:tab/>
          <w:delText>18</w:delText>
        </w:r>
      </w:del>
    </w:p>
    <w:p w14:paraId="44BB8D23" w14:textId="77777777" w:rsidR="003C714D" w:rsidDel="00F234AF" w:rsidRDefault="003C714D">
      <w:pPr>
        <w:pStyle w:val="TOC2"/>
        <w:tabs>
          <w:tab w:val="left" w:pos="660"/>
          <w:tab w:val="left" w:pos="706"/>
          <w:tab w:val="left" w:pos="848"/>
        </w:tabs>
        <w:rPr>
          <w:del w:id="227" w:author="Felix" w:date="2020-06-06T11:39:00Z"/>
          <w:rFonts w:asciiTheme="minorHAnsi" w:eastAsiaTheme="minorEastAsia" w:hAnsiTheme="minorHAnsi" w:cstheme="minorBidi"/>
          <w:noProof/>
          <w:sz w:val="22"/>
          <w:szCs w:val="22"/>
          <w:rtl/>
          <w:lang w:val="en-GB" w:eastAsia="en-GB"/>
        </w:rPr>
        <w:pPrChange w:id="228" w:author="Felix" w:date="2020-06-06T11:40:00Z">
          <w:pPr>
            <w:pStyle w:val="TOC2"/>
            <w:tabs>
              <w:tab w:val="left" w:pos="660"/>
              <w:tab w:val="left" w:pos="706"/>
              <w:tab w:val="right" w:leader="dot" w:pos="9060"/>
            </w:tabs>
          </w:pPr>
        </w:pPrChange>
      </w:pPr>
      <w:del w:id="229" w:author="Felix" w:date="2020-06-06T11:39:00Z">
        <w:r w:rsidRPr="00F234AF" w:rsidDel="00F234AF">
          <w:rPr>
            <w:rStyle w:val="Hyperlink"/>
            <w:noProof/>
            <w:highlight w:val="yellow"/>
            <w:rtl/>
          </w:rPr>
          <w:delText>3.8.</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highlight w:val="yellow"/>
            <w:rtl/>
          </w:rPr>
          <w:delText>ניתוח הנתונים - מה תהיה שיטת ניתוח ועיבוד הנתונים? בכמותי: כלים סטטיסטיים. באיכותי: ניתוח תוכן.</w:delText>
        </w:r>
        <w:r w:rsidDel="00F234AF">
          <w:rPr>
            <w:noProof/>
            <w:webHidden/>
            <w:rtl/>
          </w:rPr>
          <w:tab/>
          <w:delText>18</w:delText>
        </w:r>
      </w:del>
    </w:p>
    <w:p w14:paraId="6A224F14" w14:textId="77777777" w:rsidR="003C714D" w:rsidDel="00F234AF" w:rsidRDefault="003C714D">
      <w:pPr>
        <w:pStyle w:val="TOC2"/>
        <w:tabs>
          <w:tab w:val="left" w:pos="706"/>
          <w:tab w:val="left" w:pos="848"/>
          <w:tab w:val="left" w:pos="880"/>
        </w:tabs>
        <w:rPr>
          <w:del w:id="230" w:author="Felix" w:date="2020-06-06T11:39:00Z"/>
          <w:rFonts w:asciiTheme="minorHAnsi" w:eastAsiaTheme="minorEastAsia" w:hAnsiTheme="minorHAnsi" w:cstheme="minorBidi"/>
          <w:noProof/>
          <w:sz w:val="22"/>
          <w:szCs w:val="22"/>
          <w:rtl/>
          <w:lang w:val="en-GB" w:eastAsia="en-GB"/>
        </w:rPr>
        <w:pPrChange w:id="231" w:author="Felix" w:date="2020-06-06T11:40:00Z">
          <w:pPr>
            <w:pStyle w:val="TOC2"/>
            <w:tabs>
              <w:tab w:val="left" w:pos="706"/>
              <w:tab w:val="left" w:pos="880"/>
              <w:tab w:val="right" w:leader="dot" w:pos="9060"/>
            </w:tabs>
          </w:pPr>
        </w:pPrChange>
      </w:pPr>
      <w:del w:id="232" w:author="Felix" w:date="2020-06-06T11:39:00Z">
        <w:r w:rsidRPr="00F234AF" w:rsidDel="00F234AF">
          <w:rPr>
            <w:rStyle w:val="Hyperlink"/>
            <w:noProof/>
          </w:rPr>
          <w:delText>3.9.</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אתיקה – דילמות אתיות ודרכי התמודדות.</w:delText>
        </w:r>
        <w:r w:rsidDel="00F234AF">
          <w:rPr>
            <w:noProof/>
            <w:webHidden/>
            <w:rtl/>
          </w:rPr>
          <w:tab/>
          <w:delText>18</w:delText>
        </w:r>
      </w:del>
    </w:p>
    <w:p w14:paraId="4140AA87" w14:textId="77777777" w:rsidR="003C714D" w:rsidDel="00F234AF" w:rsidRDefault="003C714D">
      <w:pPr>
        <w:pStyle w:val="TOC2"/>
        <w:tabs>
          <w:tab w:val="left" w:pos="706"/>
          <w:tab w:val="left" w:pos="848"/>
          <w:tab w:val="left" w:pos="1320"/>
        </w:tabs>
        <w:rPr>
          <w:del w:id="233" w:author="Felix" w:date="2020-06-06T11:39:00Z"/>
          <w:rFonts w:asciiTheme="minorHAnsi" w:eastAsiaTheme="minorEastAsia" w:hAnsiTheme="minorHAnsi" w:cstheme="minorBidi"/>
          <w:noProof/>
          <w:sz w:val="22"/>
          <w:szCs w:val="22"/>
          <w:rtl/>
          <w:lang w:val="en-GB" w:eastAsia="en-GB"/>
        </w:rPr>
        <w:pPrChange w:id="234" w:author="Felix" w:date="2020-06-06T11:40:00Z">
          <w:pPr>
            <w:pStyle w:val="TOC2"/>
            <w:tabs>
              <w:tab w:val="left" w:pos="706"/>
              <w:tab w:val="left" w:pos="1320"/>
              <w:tab w:val="right" w:leader="dot" w:pos="9060"/>
            </w:tabs>
          </w:pPr>
        </w:pPrChange>
      </w:pPr>
      <w:del w:id="235" w:author="Felix" w:date="2020-06-06T11:39:00Z">
        <w:r w:rsidRPr="00F234AF" w:rsidDel="00F234AF">
          <w:rPr>
            <w:rStyle w:val="Hyperlink"/>
            <w:noProof/>
            <w:highlight w:val="yellow"/>
            <w:rtl/>
          </w:rPr>
          <w:delText>3.10.</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highlight w:val="yellow"/>
            <w:rtl/>
          </w:rPr>
          <w:delText>תכנון לוחות זמנים ושלבי העבודה – הסבר ותרשים גאנט</w:delText>
        </w:r>
        <w:r w:rsidDel="00F234AF">
          <w:rPr>
            <w:noProof/>
            <w:webHidden/>
            <w:rtl/>
          </w:rPr>
          <w:tab/>
          <w:delText>18</w:delText>
        </w:r>
      </w:del>
    </w:p>
    <w:p w14:paraId="68DAC4F9" w14:textId="77777777" w:rsidR="003C714D" w:rsidDel="00F234AF" w:rsidRDefault="003C714D">
      <w:pPr>
        <w:pStyle w:val="TOC1"/>
        <w:tabs>
          <w:tab w:val="clear" w:pos="9060"/>
          <w:tab w:val="right" w:leader="dot" w:pos="9214"/>
        </w:tabs>
        <w:rPr>
          <w:del w:id="236" w:author="Felix" w:date="2020-06-06T11:39:00Z"/>
          <w:rFonts w:asciiTheme="minorHAnsi" w:eastAsiaTheme="minorEastAsia" w:hAnsiTheme="minorHAnsi" w:cstheme="minorBidi"/>
          <w:noProof/>
          <w:sz w:val="22"/>
          <w:szCs w:val="22"/>
          <w:rtl/>
          <w:lang w:val="en-GB" w:eastAsia="en-GB"/>
        </w:rPr>
        <w:pPrChange w:id="237" w:author="Felix" w:date="2020-06-06T11:40:00Z">
          <w:pPr>
            <w:pStyle w:val="TOC1"/>
          </w:pPr>
        </w:pPrChange>
      </w:pPr>
      <w:del w:id="238" w:author="Felix" w:date="2020-06-06T11:39:00Z">
        <w:r w:rsidRPr="00F234AF" w:rsidDel="00F234AF">
          <w:rPr>
            <w:rStyle w:val="Hyperlink"/>
            <w:noProof/>
            <w:rtl/>
          </w:rPr>
          <w:delText>4.</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 xml:space="preserve">רשימת מקורות </w:delText>
        </w:r>
        <w:r w:rsidRPr="00F234AF" w:rsidDel="00F234AF">
          <w:rPr>
            <w:rStyle w:val="Hyperlink"/>
            <w:noProof/>
          </w:rPr>
          <w:delText>References</w:delText>
        </w:r>
        <w:r w:rsidRPr="00F234AF" w:rsidDel="00F234AF">
          <w:rPr>
            <w:rStyle w:val="Hyperlink"/>
            <w:noProof/>
            <w:rtl/>
          </w:rPr>
          <w:delText xml:space="preserve"> ראשונית</w:delText>
        </w:r>
        <w:r w:rsidDel="00F234AF">
          <w:rPr>
            <w:noProof/>
            <w:webHidden/>
            <w:rtl/>
          </w:rPr>
          <w:tab/>
          <w:delText>19</w:delText>
        </w:r>
      </w:del>
    </w:p>
    <w:p w14:paraId="2BC36CAF" w14:textId="77777777" w:rsidR="003C714D" w:rsidDel="00F234AF" w:rsidRDefault="003C714D">
      <w:pPr>
        <w:pStyle w:val="TOC2"/>
        <w:tabs>
          <w:tab w:val="left" w:pos="848"/>
          <w:tab w:val="left" w:pos="880"/>
        </w:tabs>
        <w:rPr>
          <w:del w:id="239" w:author="Felix" w:date="2020-06-06T11:39:00Z"/>
          <w:rFonts w:asciiTheme="minorHAnsi" w:eastAsiaTheme="minorEastAsia" w:hAnsiTheme="minorHAnsi" w:cstheme="minorBidi"/>
          <w:noProof/>
          <w:sz w:val="22"/>
          <w:szCs w:val="22"/>
          <w:rtl/>
          <w:lang w:val="en-GB" w:eastAsia="en-GB"/>
        </w:rPr>
        <w:pPrChange w:id="240" w:author="Felix" w:date="2020-06-06T11:40:00Z">
          <w:pPr>
            <w:pStyle w:val="TOC2"/>
            <w:tabs>
              <w:tab w:val="left" w:pos="880"/>
              <w:tab w:val="right" w:leader="dot" w:pos="9060"/>
            </w:tabs>
          </w:pPr>
        </w:pPrChange>
      </w:pPr>
      <w:del w:id="241" w:author="Felix" w:date="2020-06-06T11:39:00Z">
        <w:r w:rsidRPr="00F234AF" w:rsidDel="00F234AF">
          <w:rPr>
            <w:rStyle w:val="Hyperlink"/>
            <w:noProof/>
          </w:rPr>
          <w:delText>3.</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מדריך תורת הגנה ארגונית</w:delText>
        </w:r>
        <w:r w:rsidDel="00F234AF">
          <w:rPr>
            <w:noProof/>
            <w:webHidden/>
            <w:rtl/>
          </w:rPr>
          <w:tab/>
          <w:delText>19</w:delText>
        </w:r>
      </w:del>
    </w:p>
    <w:p w14:paraId="032D4274" w14:textId="77777777" w:rsidR="003C714D" w:rsidDel="00F234AF" w:rsidRDefault="003C714D">
      <w:pPr>
        <w:pStyle w:val="TOC2"/>
        <w:tabs>
          <w:tab w:val="left" w:pos="848"/>
          <w:tab w:val="left" w:pos="4518"/>
        </w:tabs>
        <w:rPr>
          <w:del w:id="242" w:author="Felix" w:date="2020-06-06T11:39:00Z"/>
          <w:rFonts w:asciiTheme="minorHAnsi" w:eastAsiaTheme="minorEastAsia" w:hAnsiTheme="minorHAnsi" w:cstheme="minorBidi"/>
          <w:noProof/>
          <w:sz w:val="22"/>
          <w:szCs w:val="22"/>
          <w:rtl/>
          <w:lang w:val="en-GB" w:eastAsia="en-GB"/>
        </w:rPr>
        <w:pPrChange w:id="243" w:author="Felix" w:date="2020-06-06T11:40:00Z">
          <w:pPr>
            <w:pStyle w:val="TOC2"/>
            <w:tabs>
              <w:tab w:val="left" w:pos="4518"/>
              <w:tab w:val="right" w:leader="dot" w:pos="9060"/>
            </w:tabs>
          </w:pPr>
        </w:pPrChange>
      </w:pPr>
      <w:del w:id="244" w:author="Felix" w:date="2020-06-06T11:39:00Z">
        <w:r w:rsidRPr="00F234AF" w:rsidDel="00F234AF">
          <w:rPr>
            <w:rStyle w:val="Hyperlink"/>
            <w:noProof/>
          </w:rPr>
          <w:delText>4.</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lang w:val="en-GB"/>
          </w:rPr>
          <w:delText>Google project zero Disclosure Policy</w:delText>
        </w:r>
        <w:r w:rsidDel="00F234AF">
          <w:rPr>
            <w:noProof/>
            <w:webHidden/>
            <w:rtl/>
          </w:rPr>
          <w:tab/>
          <w:delText>19</w:delText>
        </w:r>
      </w:del>
    </w:p>
    <w:p w14:paraId="302FDB77" w14:textId="1183DE95" w:rsidR="00C55D5B" w:rsidRDefault="00C55D5B">
      <w:pPr>
        <w:widowControl/>
        <w:tabs>
          <w:tab w:val="left" w:pos="848"/>
          <w:tab w:val="right" w:leader="dot" w:pos="9214"/>
        </w:tabs>
        <w:adjustRightInd/>
        <w:spacing w:line="240" w:lineRule="auto"/>
        <w:textAlignment w:val="auto"/>
        <w:rPr>
          <w:rtl/>
        </w:rPr>
        <w:pPrChange w:id="245" w:author="Felix" w:date="2020-06-06T11:40:00Z">
          <w:pPr>
            <w:widowControl/>
            <w:adjustRightInd/>
            <w:spacing w:line="240" w:lineRule="auto"/>
            <w:textAlignment w:val="auto"/>
          </w:pPr>
        </w:pPrChange>
      </w:pPr>
      <w:r>
        <w:rPr>
          <w:rtl/>
        </w:rPr>
        <w:fldChar w:fldCharType="end"/>
      </w:r>
      <w:r>
        <w:rPr>
          <w:rtl/>
        </w:rPr>
        <w:br w:type="page"/>
      </w:r>
    </w:p>
    <w:p w14:paraId="1AB6E555" w14:textId="54D1EAF5" w:rsidR="00BC573A" w:rsidRDefault="00BC573A">
      <w:pPr>
        <w:pStyle w:val="Caption"/>
        <w:keepNext/>
        <w:rPr>
          <w:ins w:id="246" w:author="Felix Krasnitsky" w:date="2020-05-31T16:28:00Z"/>
        </w:rPr>
        <w:pPrChange w:id="247" w:author="Felix Krasnitsky" w:date="2020-05-31T16:28:00Z">
          <w:pPr/>
        </w:pPrChange>
      </w:pPr>
      <w:ins w:id="248" w:author="Felix Krasnitsky" w:date="2020-05-31T16:28:00Z">
        <w:r>
          <w:rPr>
            <w:rtl/>
          </w:rPr>
          <w:lastRenderedPageBreak/>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ins>
      <w:r>
        <w:rPr>
          <w:rtl/>
        </w:rPr>
        <w:fldChar w:fldCharType="separate"/>
      </w:r>
      <w:ins w:id="249" w:author="Felix Krasnitsky" w:date="2020-05-31T16:28:00Z">
        <w:r>
          <w:rPr>
            <w:noProof/>
            <w:rtl/>
          </w:rPr>
          <w:t>1</w:t>
        </w:r>
        <w:r>
          <w:rPr>
            <w:rtl/>
          </w:rPr>
          <w:fldChar w:fldCharType="end"/>
        </w:r>
        <w:r>
          <w:rPr>
            <w:rFonts w:hint="cs"/>
            <w:noProof/>
            <w:rtl/>
          </w:rPr>
          <w:t>- קיצורים וראשי תיבות</w:t>
        </w:r>
      </w:ins>
    </w:p>
    <w:tbl>
      <w:tblPr>
        <w:tblStyle w:val="GridTable4-Accent5"/>
        <w:bidiVisual/>
        <w:tblW w:w="0" w:type="auto"/>
        <w:tblInd w:w="85" w:type="dxa"/>
        <w:tblLook w:val="04A0" w:firstRow="1" w:lastRow="0" w:firstColumn="1" w:lastColumn="0" w:noHBand="0" w:noVBand="1"/>
        <w:tblPrChange w:id="250" w:author="Felix" w:date="2020-06-06T11:16:00Z">
          <w:tblPr>
            <w:tblStyle w:val="GridTable4-Accent5"/>
            <w:bidiVisual/>
            <w:tblW w:w="0" w:type="auto"/>
            <w:tblInd w:w="60" w:type="dxa"/>
            <w:tblLook w:val="04A0" w:firstRow="1" w:lastRow="0" w:firstColumn="1" w:lastColumn="0" w:noHBand="0" w:noVBand="1"/>
          </w:tblPr>
        </w:tblPrChange>
      </w:tblPr>
      <w:tblGrid>
        <w:gridCol w:w="693"/>
        <w:gridCol w:w="1624"/>
        <w:gridCol w:w="4113"/>
        <w:gridCol w:w="2550"/>
        <w:tblGridChange w:id="251">
          <w:tblGrid>
            <w:gridCol w:w="10"/>
            <w:gridCol w:w="5"/>
            <w:gridCol w:w="681"/>
            <w:gridCol w:w="8"/>
            <w:gridCol w:w="4"/>
            <w:gridCol w:w="1492"/>
            <w:gridCol w:w="566"/>
            <w:gridCol w:w="3"/>
            <w:gridCol w:w="3300"/>
            <w:gridCol w:w="4"/>
            <w:gridCol w:w="4"/>
            <w:gridCol w:w="2923"/>
          </w:tblGrid>
        </w:tblGridChange>
      </w:tblGrid>
      <w:tr w:rsidR="002B7A9B" w14:paraId="41F1BE9C" w14:textId="77777777" w:rsidTr="003A67E4">
        <w:trPr>
          <w:cnfStyle w:val="100000000000" w:firstRow="1" w:lastRow="0" w:firstColumn="0" w:lastColumn="0" w:oddVBand="0" w:evenVBand="0" w:oddHBand="0" w:evenHBand="0" w:firstRowFirstColumn="0" w:firstRowLastColumn="0" w:lastRowFirstColumn="0" w:lastRowLastColumn="0"/>
          <w:ins w:id="252" w:author="Felix Krasnitsky" w:date="2020-05-31T16:26:00Z"/>
        </w:trPr>
        <w:tc>
          <w:tcPr>
            <w:cnfStyle w:val="001000000000" w:firstRow="0" w:lastRow="0" w:firstColumn="1" w:lastColumn="0" w:oddVBand="0" w:evenVBand="0" w:oddHBand="0" w:evenHBand="0" w:firstRowFirstColumn="0" w:firstRowLastColumn="0" w:lastRowFirstColumn="0" w:lastRowLastColumn="0"/>
            <w:tcW w:w="693" w:type="dxa"/>
            <w:tcPrChange w:id="253" w:author="Felix" w:date="2020-06-06T11:16:00Z">
              <w:tcPr>
                <w:tcW w:w="697" w:type="dxa"/>
                <w:gridSpan w:val="3"/>
              </w:tcPr>
            </w:tcPrChange>
          </w:tcPr>
          <w:p w14:paraId="0AA88C6C" w14:textId="7404F099" w:rsidR="004B3683" w:rsidRDefault="004B3683">
            <w:pPr>
              <w:widowControl/>
              <w:adjustRightInd/>
              <w:spacing w:line="240" w:lineRule="auto"/>
              <w:jc w:val="center"/>
              <w:textAlignment w:val="auto"/>
              <w:cnfStyle w:val="101000000000" w:firstRow="1" w:lastRow="0" w:firstColumn="1" w:lastColumn="0" w:oddVBand="0" w:evenVBand="0" w:oddHBand="0" w:evenHBand="0" w:firstRowFirstColumn="0" w:firstRowLastColumn="0" w:lastRowFirstColumn="0" w:lastRowLastColumn="0"/>
              <w:rPr>
                <w:ins w:id="254" w:author="Felix Krasnitsky" w:date="2020-06-01T14:13:00Z"/>
                <w:rtl/>
              </w:rPr>
            </w:pPr>
            <w:ins w:id="255" w:author="Felix Krasnitsky" w:date="2020-06-01T14:13:00Z">
              <w:r>
                <w:rPr>
                  <w:rFonts w:hint="cs"/>
                  <w:rtl/>
                </w:rPr>
                <w:t>#</w:t>
              </w:r>
            </w:ins>
          </w:p>
        </w:tc>
        <w:tc>
          <w:tcPr>
            <w:tcW w:w="1624" w:type="dxa"/>
            <w:tcPrChange w:id="256" w:author="Felix" w:date="2020-06-06T11:16:00Z">
              <w:tcPr>
                <w:tcW w:w="1504" w:type="dxa"/>
                <w:gridSpan w:val="3"/>
              </w:tcPr>
            </w:tcPrChange>
          </w:tcPr>
          <w:p w14:paraId="2205D68A" w14:textId="24CFFF7D" w:rsidR="004B3683" w:rsidRDefault="004B3683">
            <w:pPr>
              <w:widowControl/>
              <w:adjustRightInd/>
              <w:spacing w:line="240" w:lineRule="auto"/>
              <w:jc w:val="center"/>
              <w:textAlignment w:val="auto"/>
              <w:cnfStyle w:val="100000000000" w:firstRow="1" w:lastRow="0" w:firstColumn="0" w:lastColumn="0" w:oddVBand="0" w:evenVBand="0" w:oddHBand="0" w:evenHBand="0" w:firstRowFirstColumn="0" w:firstRowLastColumn="0" w:lastRowFirstColumn="0" w:lastRowLastColumn="0"/>
              <w:rPr>
                <w:ins w:id="257" w:author="Felix Krasnitsky" w:date="2020-05-31T16:26:00Z"/>
                <w:rtl/>
              </w:rPr>
              <w:pPrChange w:id="258" w:author="Felix" w:date="2020-06-06T11:16:00Z">
                <w:pPr>
                  <w:widowControl/>
                  <w:adjustRightInd/>
                  <w:spacing w:line="240" w:lineRule="auto"/>
                  <w:textAlignment w:val="auto"/>
                  <w:cnfStyle w:val="100000000000" w:firstRow="1" w:lastRow="0" w:firstColumn="0" w:lastColumn="0" w:oddVBand="0" w:evenVBand="0" w:oddHBand="0" w:evenHBand="0" w:firstRowFirstColumn="0" w:firstRowLastColumn="0" w:lastRowFirstColumn="0" w:lastRowLastColumn="0"/>
                </w:pPr>
              </w:pPrChange>
            </w:pPr>
            <w:ins w:id="259" w:author="Felix Krasnitsky" w:date="2020-05-31T16:27:00Z">
              <w:r>
                <w:rPr>
                  <w:rFonts w:hint="cs"/>
                  <w:rtl/>
                </w:rPr>
                <w:t>קיצור/ראשי</w:t>
              </w:r>
            </w:ins>
            <w:ins w:id="260" w:author="Felix" w:date="2020-06-06T11:16:00Z">
              <w:r w:rsidR="002B7A9B">
                <w:rPr>
                  <w:rtl/>
                </w:rPr>
                <w:br/>
              </w:r>
            </w:ins>
            <w:ins w:id="261" w:author="Felix Krasnitsky" w:date="2020-05-31T16:27:00Z">
              <w:del w:id="262" w:author="Felix" w:date="2020-06-06T11:16:00Z">
                <w:r w:rsidDel="002B7A9B">
                  <w:rPr>
                    <w:rFonts w:hint="cs"/>
                    <w:rtl/>
                  </w:rPr>
                  <w:delText xml:space="preserve"> </w:delText>
                </w:r>
              </w:del>
              <w:r>
                <w:rPr>
                  <w:rFonts w:hint="cs"/>
                  <w:rtl/>
                </w:rPr>
                <w:t>תיבות</w:t>
              </w:r>
            </w:ins>
          </w:p>
        </w:tc>
        <w:tc>
          <w:tcPr>
            <w:tcW w:w="4113" w:type="dxa"/>
            <w:tcPrChange w:id="263" w:author="Felix" w:date="2020-06-06T11:16:00Z">
              <w:tcPr>
                <w:tcW w:w="3871" w:type="dxa"/>
                <w:gridSpan w:val="3"/>
              </w:tcPr>
            </w:tcPrChange>
          </w:tcPr>
          <w:p w14:paraId="550441B3" w14:textId="4BE57B9D" w:rsidR="004B3683" w:rsidRDefault="004B3683">
            <w:pPr>
              <w:widowControl/>
              <w:adjustRightInd/>
              <w:spacing w:line="240" w:lineRule="auto"/>
              <w:jc w:val="center"/>
              <w:textAlignment w:val="auto"/>
              <w:cnfStyle w:val="100000000000" w:firstRow="1" w:lastRow="0" w:firstColumn="0" w:lastColumn="0" w:oddVBand="0" w:evenVBand="0" w:oddHBand="0" w:evenHBand="0" w:firstRowFirstColumn="0" w:firstRowLastColumn="0" w:lastRowFirstColumn="0" w:lastRowLastColumn="0"/>
              <w:rPr>
                <w:ins w:id="264" w:author="Felix Krasnitsky" w:date="2020-05-31T16:26:00Z"/>
                <w:rtl/>
              </w:rPr>
              <w:pPrChange w:id="265" w:author="Felix Krasnitsky" w:date="2020-05-31T16:27:00Z">
                <w:pPr>
                  <w:widowControl/>
                  <w:adjustRightInd/>
                  <w:spacing w:line="240" w:lineRule="auto"/>
                  <w:textAlignment w:val="auto"/>
                  <w:cnfStyle w:val="100000000000" w:firstRow="1" w:lastRow="0" w:firstColumn="0" w:lastColumn="0" w:oddVBand="0" w:evenVBand="0" w:oddHBand="0" w:evenHBand="0" w:firstRowFirstColumn="0" w:firstRowLastColumn="0" w:lastRowFirstColumn="0" w:lastRowLastColumn="0"/>
                </w:pPr>
              </w:pPrChange>
            </w:pPr>
            <w:ins w:id="266" w:author="Felix Krasnitsky" w:date="2020-05-31T16:27:00Z">
              <w:del w:id="267" w:author="Felix" w:date="2020-06-06T11:16:00Z">
                <w:r w:rsidDel="002B7A9B">
                  <w:rPr>
                    <w:rFonts w:hint="cs"/>
                    <w:rtl/>
                  </w:rPr>
                  <w:delText>משמעות</w:delText>
                </w:r>
              </w:del>
            </w:ins>
            <w:ins w:id="268" w:author="Felix" w:date="2020-06-06T11:16:00Z">
              <w:r w:rsidR="002B7A9B">
                <w:rPr>
                  <w:rFonts w:hint="cs"/>
                  <w:rtl/>
                </w:rPr>
                <w:t>פירוש</w:t>
              </w:r>
            </w:ins>
          </w:p>
        </w:tc>
        <w:tc>
          <w:tcPr>
            <w:tcW w:w="2550" w:type="dxa"/>
            <w:tcPrChange w:id="269" w:author="Felix" w:date="2020-06-06T11:16:00Z">
              <w:tcPr>
                <w:tcW w:w="2933" w:type="dxa"/>
                <w:gridSpan w:val="3"/>
              </w:tcPr>
            </w:tcPrChange>
          </w:tcPr>
          <w:p w14:paraId="1F595A81" w14:textId="7940CE44" w:rsidR="004B3683" w:rsidRDefault="004B3683">
            <w:pPr>
              <w:widowControl/>
              <w:adjustRightInd/>
              <w:spacing w:line="240" w:lineRule="auto"/>
              <w:jc w:val="center"/>
              <w:textAlignment w:val="auto"/>
              <w:cnfStyle w:val="100000000000" w:firstRow="1" w:lastRow="0" w:firstColumn="0" w:lastColumn="0" w:oddVBand="0" w:evenVBand="0" w:oddHBand="0" w:evenHBand="0" w:firstRowFirstColumn="0" w:firstRowLastColumn="0" w:lastRowFirstColumn="0" w:lastRowLastColumn="0"/>
              <w:rPr>
                <w:ins w:id="270" w:author="Felix Krasnitsky" w:date="2020-05-31T16:26:00Z"/>
                <w:rtl/>
              </w:rPr>
              <w:pPrChange w:id="271" w:author="Felix Krasnitsky" w:date="2020-05-31T16:27:00Z">
                <w:pPr>
                  <w:widowControl/>
                  <w:adjustRightInd/>
                  <w:spacing w:line="240" w:lineRule="auto"/>
                  <w:textAlignment w:val="auto"/>
                  <w:cnfStyle w:val="100000000000" w:firstRow="1" w:lastRow="0" w:firstColumn="0" w:lastColumn="0" w:oddVBand="0" w:evenVBand="0" w:oddHBand="0" w:evenHBand="0" w:firstRowFirstColumn="0" w:firstRowLastColumn="0" w:lastRowFirstColumn="0" w:lastRowLastColumn="0"/>
                </w:pPr>
              </w:pPrChange>
            </w:pPr>
            <w:ins w:id="272" w:author="Felix Krasnitsky" w:date="2020-05-31T16:27:00Z">
              <w:r>
                <w:rPr>
                  <w:rFonts w:hint="cs"/>
                  <w:rtl/>
                </w:rPr>
                <w:t>הערות</w:t>
              </w:r>
            </w:ins>
          </w:p>
        </w:tc>
      </w:tr>
      <w:tr w:rsidR="002B7A9B" w14:paraId="50DC2480" w14:textId="77777777" w:rsidTr="003A67E4">
        <w:tblPrEx>
          <w:tblPrExChange w:id="273" w:author="Felix" w:date="2020-06-06T11:16:00Z">
            <w:tblPrEx>
              <w:tblInd w:w="70" w:type="dxa"/>
            </w:tblPrEx>
          </w:tblPrExChange>
        </w:tblPrEx>
        <w:trPr>
          <w:cnfStyle w:val="000000100000" w:firstRow="0" w:lastRow="0" w:firstColumn="0" w:lastColumn="0" w:oddVBand="0" w:evenVBand="0" w:oddHBand="1" w:evenHBand="0" w:firstRowFirstColumn="0" w:firstRowLastColumn="0" w:lastRowFirstColumn="0" w:lastRowLastColumn="0"/>
          <w:ins w:id="274" w:author="Felix Krasnitsky" w:date="2020-05-31T16:26:00Z"/>
          <w:trPrChange w:id="275" w:author="Felix" w:date="2020-06-06T11:16:00Z">
            <w:trPr>
              <w:gridBefore w:val="1"/>
            </w:trPr>
          </w:trPrChange>
        </w:trPr>
        <w:tc>
          <w:tcPr>
            <w:cnfStyle w:val="001000000000" w:firstRow="0" w:lastRow="0" w:firstColumn="1" w:lastColumn="0" w:oddVBand="0" w:evenVBand="0" w:oddHBand="0" w:evenHBand="0" w:firstRowFirstColumn="0" w:firstRowLastColumn="0" w:lastRowFirstColumn="0" w:lastRowLastColumn="0"/>
            <w:tcW w:w="693" w:type="dxa"/>
            <w:tcPrChange w:id="276" w:author="Felix" w:date="2020-06-06T11:16:00Z">
              <w:tcPr>
                <w:tcW w:w="695" w:type="dxa"/>
                <w:gridSpan w:val="3"/>
              </w:tcPr>
            </w:tcPrChange>
          </w:tcPr>
          <w:p w14:paraId="01E3C6C6" w14:textId="3C33A71D" w:rsidR="004B3683" w:rsidRPr="000B1081" w:rsidRDefault="004B3683">
            <w:pPr>
              <w:pStyle w:val="Acronym"/>
              <w:cnfStyle w:val="001000100000" w:firstRow="0" w:lastRow="0" w:firstColumn="1" w:lastColumn="0" w:oddVBand="0" w:evenVBand="0" w:oddHBand="1" w:evenHBand="0" w:firstRowFirstColumn="0" w:firstRowLastColumn="0" w:lastRowFirstColumn="0" w:lastRowLastColumn="0"/>
              <w:rPr>
                <w:ins w:id="277" w:author="Felix Krasnitsky" w:date="2020-06-01T14:13:00Z"/>
                <w:rtl/>
              </w:rPr>
              <w:pPrChange w:id="278" w:author="Felix" w:date="2020-06-06T11:16:00Z">
                <w:pPr>
                  <w:widowControl/>
                  <w:adjustRightInd/>
                  <w:spacing w:line="240" w:lineRule="auto"/>
                  <w:textAlignment w:val="auto"/>
                  <w:cnfStyle w:val="001000100000" w:firstRow="0" w:lastRow="0" w:firstColumn="1" w:lastColumn="0" w:oddVBand="0" w:evenVBand="0" w:oddHBand="1" w:evenHBand="0" w:firstRowFirstColumn="0" w:firstRowLastColumn="0" w:lastRowFirstColumn="0" w:lastRowLastColumn="0"/>
                </w:pPr>
              </w:pPrChange>
            </w:pPr>
          </w:p>
        </w:tc>
        <w:tc>
          <w:tcPr>
            <w:tcW w:w="1624" w:type="dxa"/>
            <w:tcPrChange w:id="279" w:author="Felix" w:date="2020-06-06T11:16:00Z">
              <w:tcPr>
                <w:tcW w:w="2063" w:type="dxa"/>
                <w:gridSpan w:val="3"/>
              </w:tcPr>
            </w:tcPrChange>
          </w:tcPr>
          <w:p w14:paraId="722A45E7" w14:textId="72852952" w:rsidR="004B3683" w:rsidRPr="002B7A9B" w:rsidRDefault="004B3683">
            <w:pPr>
              <w:widowControl/>
              <w:bidi w:val="0"/>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280" w:author="Felix Krasnitsky" w:date="2020-05-31T16:26:00Z"/>
                <w:rFonts w:ascii="Narkisim" w:hAnsi="Narkisim"/>
                <w:rtl/>
                <w:rPrChange w:id="281" w:author="Felix" w:date="2020-06-06T11:13:00Z">
                  <w:rPr>
                    <w:ins w:id="282" w:author="Felix Krasnitsky" w:date="2020-05-31T16:26:00Z"/>
                    <w:rtl/>
                  </w:rPr>
                </w:rPrChange>
              </w:rPr>
              <w:pPrChange w:id="283" w:author="Felix" w:date="2020-06-06T11:14:00Z">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pPr>
              </w:pPrChange>
            </w:pPr>
          </w:p>
        </w:tc>
        <w:tc>
          <w:tcPr>
            <w:tcW w:w="4113" w:type="dxa"/>
            <w:tcPrChange w:id="284" w:author="Felix" w:date="2020-06-06T11:16:00Z">
              <w:tcPr>
                <w:tcW w:w="3308" w:type="dxa"/>
                <w:gridSpan w:val="3"/>
              </w:tcPr>
            </w:tcPrChange>
          </w:tcPr>
          <w:p w14:paraId="5AC8A9F3" w14:textId="77777777" w:rsidR="004B3683" w:rsidRPr="002B7A9B" w:rsidRDefault="004B3683">
            <w:pPr>
              <w:widowControl/>
              <w:bidi w:val="0"/>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285" w:author="Felix Krasnitsky" w:date="2020-05-31T16:26:00Z"/>
                <w:rFonts w:ascii="Narkisim" w:hAnsi="Narkisim"/>
                <w:rtl/>
                <w:rPrChange w:id="286" w:author="Felix" w:date="2020-06-06T11:13:00Z">
                  <w:rPr>
                    <w:ins w:id="287" w:author="Felix Krasnitsky" w:date="2020-05-31T16:26:00Z"/>
                    <w:rtl/>
                  </w:rPr>
                </w:rPrChange>
              </w:rPr>
              <w:pPrChange w:id="288" w:author="Felix" w:date="2020-06-06T11:14:00Z">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pPr>
              </w:pPrChange>
            </w:pPr>
          </w:p>
        </w:tc>
        <w:tc>
          <w:tcPr>
            <w:tcW w:w="2550" w:type="dxa"/>
            <w:tcPrChange w:id="289" w:author="Felix" w:date="2020-06-06T11:16:00Z">
              <w:tcPr>
                <w:tcW w:w="2929" w:type="dxa"/>
                <w:gridSpan w:val="2"/>
              </w:tcPr>
            </w:tcPrChange>
          </w:tcPr>
          <w:p w14:paraId="5F2CB301" w14:textId="77777777" w:rsidR="004B3683" w:rsidRPr="002B7A9B" w:rsidRDefault="004B3683"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290" w:author="Felix Krasnitsky" w:date="2020-05-31T16:26:00Z"/>
                <w:rFonts w:ascii="Narkisim" w:hAnsi="Narkisim"/>
                <w:rtl/>
                <w:rPrChange w:id="291" w:author="Felix" w:date="2020-06-06T11:13:00Z">
                  <w:rPr>
                    <w:ins w:id="292" w:author="Felix Krasnitsky" w:date="2020-05-31T16:26:00Z"/>
                    <w:rtl/>
                  </w:rPr>
                </w:rPrChange>
              </w:rPr>
            </w:pPr>
          </w:p>
        </w:tc>
      </w:tr>
      <w:tr w:rsidR="002B7A9B" w14:paraId="2B050D6E" w14:textId="77777777" w:rsidTr="003A67E4">
        <w:tblPrEx>
          <w:tblPrExChange w:id="293" w:author="Felix" w:date="2020-06-06T11:16:00Z">
            <w:tblPrEx>
              <w:tblInd w:w="75" w:type="dxa"/>
            </w:tblPrEx>
          </w:tblPrExChange>
        </w:tblPrEx>
        <w:trPr>
          <w:ins w:id="294" w:author="Felix Krasnitsky" w:date="2020-05-31T16:26:00Z"/>
          <w:trPrChange w:id="295" w:author="Felix" w:date="2020-06-06T11:16:00Z">
            <w:trPr>
              <w:gridBefore w:val="2"/>
            </w:trPr>
          </w:trPrChange>
        </w:trPr>
        <w:tc>
          <w:tcPr>
            <w:cnfStyle w:val="001000000000" w:firstRow="0" w:lastRow="0" w:firstColumn="1" w:lastColumn="0" w:oddVBand="0" w:evenVBand="0" w:oddHBand="0" w:evenHBand="0" w:firstRowFirstColumn="0" w:firstRowLastColumn="0" w:lastRowFirstColumn="0" w:lastRowLastColumn="0"/>
            <w:tcW w:w="693" w:type="dxa"/>
            <w:tcPrChange w:id="296" w:author="Felix" w:date="2020-06-06T11:16:00Z">
              <w:tcPr>
                <w:tcW w:w="694" w:type="dxa"/>
                <w:gridSpan w:val="3"/>
              </w:tcPr>
            </w:tcPrChange>
          </w:tcPr>
          <w:p w14:paraId="21DBE940" w14:textId="249EC519" w:rsidR="004B3683" w:rsidRPr="000B1081" w:rsidRDefault="004B3683">
            <w:pPr>
              <w:pStyle w:val="Acronym"/>
              <w:rPr>
                <w:ins w:id="297" w:author="Felix Krasnitsky" w:date="2020-06-01T14:13:00Z"/>
                <w:rtl/>
              </w:rPr>
              <w:pPrChange w:id="298" w:author="Felix" w:date="2020-06-06T11:16:00Z">
                <w:pPr>
                  <w:widowControl/>
                  <w:adjustRightInd/>
                  <w:spacing w:line="240" w:lineRule="auto"/>
                  <w:textAlignment w:val="auto"/>
                </w:pPr>
              </w:pPrChange>
            </w:pPr>
          </w:p>
        </w:tc>
        <w:tc>
          <w:tcPr>
            <w:tcW w:w="1624" w:type="dxa"/>
            <w:tcPrChange w:id="299" w:author="Felix" w:date="2020-06-06T11:16:00Z">
              <w:tcPr>
                <w:tcW w:w="2062" w:type="dxa"/>
                <w:gridSpan w:val="3"/>
              </w:tcPr>
            </w:tcPrChange>
          </w:tcPr>
          <w:p w14:paraId="287114FF" w14:textId="798F2F96" w:rsidR="004B3683" w:rsidRPr="002B7A9B" w:rsidRDefault="004B3683">
            <w:pPr>
              <w:widowControl/>
              <w:bidi w:val="0"/>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300" w:author="Felix Krasnitsky" w:date="2020-05-31T16:26:00Z"/>
                <w:rFonts w:ascii="Narkisim" w:hAnsi="Narkisim"/>
                <w:rtl/>
                <w:rPrChange w:id="301" w:author="Felix" w:date="2020-06-06T11:13:00Z">
                  <w:rPr>
                    <w:ins w:id="302" w:author="Felix Krasnitsky" w:date="2020-05-31T16:26:00Z"/>
                    <w:rtl/>
                  </w:rPr>
                </w:rPrChange>
              </w:rPr>
              <w:pPrChange w:id="303" w:author="Felix" w:date="2020-06-06T11:14:00Z">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pPr>
              </w:pPrChange>
            </w:pPr>
          </w:p>
        </w:tc>
        <w:tc>
          <w:tcPr>
            <w:tcW w:w="4113" w:type="dxa"/>
            <w:tcPrChange w:id="304" w:author="Felix" w:date="2020-06-06T11:16:00Z">
              <w:tcPr>
                <w:tcW w:w="3307" w:type="dxa"/>
                <w:gridSpan w:val="3"/>
              </w:tcPr>
            </w:tcPrChange>
          </w:tcPr>
          <w:p w14:paraId="153F53F4" w14:textId="77777777" w:rsidR="004B3683" w:rsidRPr="002B7A9B" w:rsidRDefault="004B3683">
            <w:pPr>
              <w:widowControl/>
              <w:bidi w:val="0"/>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305" w:author="Felix Krasnitsky" w:date="2020-05-31T16:26:00Z"/>
                <w:rFonts w:ascii="Narkisim" w:hAnsi="Narkisim"/>
                <w:rtl/>
                <w:rPrChange w:id="306" w:author="Felix" w:date="2020-06-06T11:13:00Z">
                  <w:rPr>
                    <w:ins w:id="307" w:author="Felix Krasnitsky" w:date="2020-05-31T16:26:00Z"/>
                    <w:rtl/>
                  </w:rPr>
                </w:rPrChange>
              </w:rPr>
              <w:pPrChange w:id="308" w:author="Felix" w:date="2020-06-06T11:14:00Z">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pPr>
              </w:pPrChange>
            </w:pPr>
          </w:p>
        </w:tc>
        <w:tc>
          <w:tcPr>
            <w:tcW w:w="2550" w:type="dxa"/>
            <w:tcPrChange w:id="309" w:author="Felix" w:date="2020-06-06T11:16:00Z">
              <w:tcPr>
                <w:tcW w:w="2927" w:type="dxa"/>
              </w:tcPr>
            </w:tcPrChange>
          </w:tcPr>
          <w:p w14:paraId="39847EE6" w14:textId="77777777" w:rsidR="004B3683" w:rsidRPr="002B7A9B" w:rsidRDefault="004B3683"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310" w:author="Felix Krasnitsky" w:date="2020-05-31T16:26:00Z"/>
                <w:rFonts w:ascii="Narkisim" w:hAnsi="Narkisim"/>
                <w:rtl/>
                <w:rPrChange w:id="311" w:author="Felix" w:date="2020-06-06T11:13:00Z">
                  <w:rPr>
                    <w:ins w:id="312" w:author="Felix Krasnitsky" w:date="2020-05-31T16:26:00Z"/>
                    <w:rtl/>
                  </w:rPr>
                </w:rPrChange>
              </w:rPr>
            </w:pPr>
          </w:p>
        </w:tc>
      </w:tr>
      <w:tr w:rsidR="002B7A9B" w14:paraId="71762714" w14:textId="77777777" w:rsidTr="003A67E4">
        <w:tblPrEx>
          <w:tblPrExChange w:id="313" w:author="Felix" w:date="2020-06-06T11:16:00Z">
            <w:tblPrEx>
              <w:tblInd w:w="70" w:type="dxa"/>
            </w:tblPrEx>
          </w:tblPrExChange>
        </w:tblPrEx>
        <w:trPr>
          <w:cnfStyle w:val="000000100000" w:firstRow="0" w:lastRow="0" w:firstColumn="0" w:lastColumn="0" w:oddVBand="0" w:evenVBand="0" w:oddHBand="1" w:evenHBand="0" w:firstRowFirstColumn="0" w:firstRowLastColumn="0" w:lastRowFirstColumn="0" w:lastRowLastColumn="0"/>
          <w:ins w:id="314" w:author="Felix Krasnitsky" w:date="2020-05-31T16:26:00Z"/>
          <w:trPrChange w:id="315" w:author="Felix" w:date="2020-06-06T11:16:00Z">
            <w:trPr>
              <w:gridBefore w:val="1"/>
            </w:trPr>
          </w:trPrChange>
        </w:trPr>
        <w:tc>
          <w:tcPr>
            <w:cnfStyle w:val="001000000000" w:firstRow="0" w:lastRow="0" w:firstColumn="1" w:lastColumn="0" w:oddVBand="0" w:evenVBand="0" w:oddHBand="0" w:evenHBand="0" w:firstRowFirstColumn="0" w:firstRowLastColumn="0" w:lastRowFirstColumn="0" w:lastRowLastColumn="0"/>
            <w:tcW w:w="693" w:type="dxa"/>
            <w:tcPrChange w:id="316" w:author="Felix" w:date="2020-06-06T11:16:00Z">
              <w:tcPr>
                <w:tcW w:w="695" w:type="dxa"/>
                <w:gridSpan w:val="3"/>
              </w:tcPr>
            </w:tcPrChange>
          </w:tcPr>
          <w:p w14:paraId="0E0E2925" w14:textId="79FC2772" w:rsidR="000B1081" w:rsidRPr="000B1081" w:rsidRDefault="000B1081">
            <w:pPr>
              <w:pStyle w:val="Acronym"/>
              <w:cnfStyle w:val="001000100000" w:firstRow="0" w:lastRow="0" w:firstColumn="1" w:lastColumn="0" w:oddVBand="0" w:evenVBand="0" w:oddHBand="1" w:evenHBand="0" w:firstRowFirstColumn="0" w:firstRowLastColumn="0" w:lastRowFirstColumn="0" w:lastRowLastColumn="0"/>
              <w:rPr>
                <w:ins w:id="317" w:author="Felix Krasnitsky" w:date="2020-06-01T14:13:00Z"/>
                <w:rtl/>
              </w:rPr>
              <w:pPrChange w:id="318" w:author="Felix" w:date="2020-06-06T11:16:00Z">
                <w:pPr>
                  <w:widowControl/>
                  <w:adjustRightInd/>
                  <w:spacing w:line="240" w:lineRule="auto"/>
                  <w:textAlignment w:val="auto"/>
                  <w:cnfStyle w:val="001000100000" w:firstRow="0" w:lastRow="0" w:firstColumn="1" w:lastColumn="0" w:oddVBand="0" w:evenVBand="0" w:oddHBand="1" w:evenHBand="0" w:firstRowFirstColumn="0" w:firstRowLastColumn="0" w:lastRowFirstColumn="0" w:lastRowLastColumn="0"/>
                </w:pPr>
              </w:pPrChange>
            </w:pPr>
          </w:p>
        </w:tc>
        <w:tc>
          <w:tcPr>
            <w:tcW w:w="1624" w:type="dxa"/>
            <w:tcPrChange w:id="319" w:author="Felix" w:date="2020-06-06T11:16:00Z">
              <w:tcPr>
                <w:tcW w:w="2063" w:type="dxa"/>
                <w:gridSpan w:val="3"/>
              </w:tcPr>
            </w:tcPrChange>
          </w:tcPr>
          <w:p w14:paraId="7BE1008F" w14:textId="372CEE58" w:rsidR="000B1081" w:rsidRPr="002B7A9B" w:rsidRDefault="000B1081">
            <w:pPr>
              <w:widowControl/>
              <w:bidi w:val="0"/>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320" w:author="Felix Krasnitsky" w:date="2020-05-31T16:26:00Z"/>
                <w:rFonts w:ascii="Narkisim" w:hAnsi="Narkisim"/>
                <w:rtl/>
                <w:rPrChange w:id="321" w:author="Felix" w:date="2020-06-06T11:13:00Z">
                  <w:rPr>
                    <w:ins w:id="322" w:author="Felix Krasnitsky" w:date="2020-05-31T16:26:00Z"/>
                    <w:rtl/>
                  </w:rPr>
                </w:rPrChange>
              </w:rPr>
              <w:pPrChange w:id="323" w:author="Felix" w:date="2020-06-06T11:14:00Z">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pPr>
              </w:pPrChange>
            </w:pPr>
            <w:ins w:id="324" w:author="Felix" w:date="2020-06-06T11:07:00Z">
              <w:r w:rsidRPr="002B7A9B">
                <w:rPr>
                  <w:rFonts w:ascii="Narkisim" w:hAnsi="Narkisim"/>
                  <w:rPrChange w:id="325" w:author="Felix" w:date="2020-06-06T11:13:00Z">
                    <w:rPr/>
                  </w:rPrChange>
                </w:rPr>
                <w:t>CERT</w:t>
              </w:r>
            </w:ins>
          </w:p>
        </w:tc>
        <w:tc>
          <w:tcPr>
            <w:tcW w:w="4113" w:type="dxa"/>
            <w:tcPrChange w:id="326" w:author="Felix" w:date="2020-06-06T11:16:00Z">
              <w:tcPr>
                <w:tcW w:w="3308" w:type="dxa"/>
                <w:gridSpan w:val="3"/>
              </w:tcPr>
            </w:tcPrChange>
          </w:tcPr>
          <w:p w14:paraId="01DF78B8" w14:textId="5081B903" w:rsidR="000B1081" w:rsidRPr="002B7A9B" w:rsidRDefault="002B7A9B">
            <w:pPr>
              <w:widowControl/>
              <w:bidi w:val="0"/>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327" w:author="Felix Krasnitsky" w:date="2020-05-31T16:26:00Z"/>
                <w:rFonts w:ascii="Narkisim" w:hAnsi="Narkisim"/>
                <w:rtl/>
                <w:rPrChange w:id="328" w:author="Felix" w:date="2020-06-06T11:13:00Z">
                  <w:rPr>
                    <w:ins w:id="329" w:author="Felix Krasnitsky" w:date="2020-05-31T16:26:00Z"/>
                    <w:rtl/>
                  </w:rPr>
                </w:rPrChange>
              </w:rPr>
              <w:pPrChange w:id="330" w:author="Felix" w:date="2020-06-06T11:14:00Z">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pPr>
              </w:pPrChange>
            </w:pPr>
            <w:ins w:id="331" w:author="Felix" w:date="2020-06-06T11:13:00Z">
              <w:r>
                <w:rPr>
                  <w:rFonts w:ascii="Narkisim" w:hAnsi="Narkisim"/>
                </w:rPr>
                <w:t>C</w:t>
              </w:r>
              <w:r w:rsidRPr="002B7A9B">
                <w:rPr>
                  <w:rFonts w:ascii="Narkisim" w:hAnsi="Narkisim"/>
                </w:rPr>
                <w:t xml:space="preserve">omputer </w:t>
              </w:r>
              <w:r>
                <w:rPr>
                  <w:rFonts w:ascii="Narkisim" w:hAnsi="Narkisim"/>
                </w:rPr>
                <w:t>E</w:t>
              </w:r>
              <w:r w:rsidRPr="002B7A9B">
                <w:rPr>
                  <w:rFonts w:ascii="Narkisim" w:hAnsi="Narkisim"/>
                </w:rPr>
                <w:t xml:space="preserve">mergency </w:t>
              </w:r>
              <w:r>
                <w:rPr>
                  <w:rFonts w:ascii="Narkisim" w:hAnsi="Narkisim"/>
                </w:rPr>
                <w:t>R</w:t>
              </w:r>
              <w:r w:rsidRPr="002B7A9B">
                <w:rPr>
                  <w:rFonts w:ascii="Narkisim" w:hAnsi="Narkisim"/>
                </w:rPr>
                <w:t xml:space="preserve">esponse </w:t>
              </w:r>
            </w:ins>
            <w:ins w:id="332" w:author="Felix" w:date="2020-06-06T11:14:00Z">
              <w:r>
                <w:rPr>
                  <w:rFonts w:ascii="Narkisim" w:hAnsi="Narkisim"/>
                </w:rPr>
                <w:t>T</w:t>
              </w:r>
            </w:ins>
            <w:ins w:id="333" w:author="Felix" w:date="2020-06-06T11:13:00Z">
              <w:r w:rsidRPr="002B7A9B">
                <w:rPr>
                  <w:rFonts w:ascii="Narkisim" w:hAnsi="Narkisim"/>
                </w:rPr>
                <w:t>eam </w:t>
              </w:r>
            </w:ins>
          </w:p>
        </w:tc>
        <w:tc>
          <w:tcPr>
            <w:tcW w:w="2550" w:type="dxa"/>
            <w:tcPrChange w:id="334" w:author="Felix" w:date="2020-06-06T11:16:00Z">
              <w:tcPr>
                <w:tcW w:w="2929" w:type="dxa"/>
                <w:gridSpan w:val="2"/>
              </w:tcPr>
            </w:tcPrChange>
          </w:tcPr>
          <w:p w14:paraId="7526ED9A" w14:textId="77777777" w:rsidR="000B1081" w:rsidRPr="002B7A9B" w:rsidRDefault="000B1081" w:rsidP="000B1081">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335" w:author="Felix Krasnitsky" w:date="2020-05-31T16:26:00Z"/>
                <w:rFonts w:ascii="Narkisim" w:hAnsi="Narkisim"/>
                <w:rtl/>
                <w:rPrChange w:id="336" w:author="Felix" w:date="2020-06-06T11:13:00Z">
                  <w:rPr>
                    <w:ins w:id="337" w:author="Felix Krasnitsky" w:date="2020-05-31T16:26:00Z"/>
                    <w:rtl/>
                  </w:rPr>
                </w:rPrChange>
              </w:rPr>
            </w:pPr>
          </w:p>
        </w:tc>
      </w:tr>
      <w:tr w:rsidR="002B7A9B" w14:paraId="62EC382C" w14:textId="77777777" w:rsidTr="003A67E4">
        <w:tblPrEx>
          <w:tblPrExChange w:id="338" w:author="Felix" w:date="2020-06-06T11:16:00Z">
            <w:tblPrEx>
              <w:tblInd w:w="70" w:type="dxa"/>
            </w:tblPrEx>
          </w:tblPrExChange>
        </w:tblPrEx>
        <w:trPr>
          <w:ins w:id="339" w:author="Felix Krasnitsky" w:date="2020-05-31T16:26:00Z"/>
          <w:trPrChange w:id="340" w:author="Felix" w:date="2020-06-06T11:16:00Z">
            <w:trPr>
              <w:gridBefore w:val="1"/>
            </w:trPr>
          </w:trPrChange>
        </w:trPr>
        <w:tc>
          <w:tcPr>
            <w:cnfStyle w:val="001000000000" w:firstRow="0" w:lastRow="0" w:firstColumn="1" w:lastColumn="0" w:oddVBand="0" w:evenVBand="0" w:oddHBand="0" w:evenHBand="0" w:firstRowFirstColumn="0" w:firstRowLastColumn="0" w:lastRowFirstColumn="0" w:lastRowLastColumn="0"/>
            <w:tcW w:w="693" w:type="dxa"/>
            <w:tcPrChange w:id="341" w:author="Felix" w:date="2020-06-06T11:16:00Z">
              <w:tcPr>
                <w:tcW w:w="695" w:type="dxa"/>
                <w:gridSpan w:val="3"/>
              </w:tcPr>
            </w:tcPrChange>
          </w:tcPr>
          <w:p w14:paraId="39CF66E6" w14:textId="598238AC" w:rsidR="000B1081" w:rsidRPr="000B1081" w:rsidRDefault="000B1081">
            <w:pPr>
              <w:pStyle w:val="Acronym"/>
              <w:rPr>
                <w:ins w:id="342" w:author="Felix Krasnitsky" w:date="2020-06-01T14:13:00Z"/>
                <w:rtl/>
              </w:rPr>
              <w:pPrChange w:id="343" w:author="Felix" w:date="2020-06-06T11:16:00Z">
                <w:pPr>
                  <w:widowControl/>
                  <w:adjustRightInd/>
                  <w:spacing w:line="240" w:lineRule="auto"/>
                  <w:textAlignment w:val="auto"/>
                </w:pPr>
              </w:pPrChange>
            </w:pPr>
          </w:p>
        </w:tc>
        <w:tc>
          <w:tcPr>
            <w:tcW w:w="1624" w:type="dxa"/>
            <w:tcPrChange w:id="344" w:author="Felix" w:date="2020-06-06T11:16:00Z">
              <w:tcPr>
                <w:tcW w:w="2063" w:type="dxa"/>
                <w:gridSpan w:val="3"/>
              </w:tcPr>
            </w:tcPrChange>
          </w:tcPr>
          <w:p w14:paraId="5CC61E07" w14:textId="51C07518" w:rsidR="000B1081" w:rsidRPr="002B7A9B" w:rsidRDefault="000B1081">
            <w:pPr>
              <w:widowControl/>
              <w:bidi w:val="0"/>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345" w:author="Felix Krasnitsky" w:date="2020-05-31T16:26:00Z"/>
                <w:rFonts w:ascii="Narkisim" w:hAnsi="Narkisim"/>
                <w:rtl/>
                <w:rPrChange w:id="346" w:author="Felix" w:date="2020-06-06T11:13:00Z">
                  <w:rPr>
                    <w:ins w:id="347" w:author="Felix Krasnitsky" w:date="2020-05-31T16:26:00Z"/>
                    <w:rtl/>
                  </w:rPr>
                </w:rPrChange>
              </w:rPr>
              <w:pPrChange w:id="348" w:author="Felix" w:date="2020-06-06T11:14:00Z">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pPr>
              </w:pPrChange>
            </w:pPr>
            <w:ins w:id="349" w:author="Felix" w:date="2020-06-06T11:07:00Z">
              <w:r w:rsidRPr="002B7A9B">
                <w:rPr>
                  <w:rFonts w:ascii="Narkisim" w:hAnsi="Narkisim"/>
                  <w:sz w:val="22"/>
                  <w:szCs w:val="22"/>
                  <w:rPrChange w:id="350" w:author="Felix" w:date="2020-06-06T11:13:00Z">
                    <w:rPr>
                      <w:sz w:val="22"/>
                      <w:szCs w:val="22"/>
                    </w:rPr>
                  </w:rPrChange>
                </w:rPr>
                <w:t>CIA</w:t>
              </w:r>
            </w:ins>
          </w:p>
        </w:tc>
        <w:tc>
          <w:tcPr>
            <w:tcW w:w="4113" w:type="dxa"/>
            <w:tcPrChange w:id="351" w:author="Felix" w:date="2020-06-06T11:16:00Z">
              <w:tcPr>
                <w:tcW w:w="3308" w:type="dxa"/>
                <w:gridSpan w:val="3"/>
              </w:tcPr>
            </w:tcPrChange>
          </w:tcPr>
          <w:p w14:paraId="377AE4CF" w14:textId="65E7A37A" w:rsidR="000B1081" w:rsidRPr="002B7A9B" w:rsidRDefault="002B7A9B">
            <w:pPr>
              <w:widowControl/>
              <w:bidi w:val="0"/>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352" w:author="Felix Krasnitsky" w:date="2020-05-31T16:26:00Z"/>
                <w:rFonts w:ascii="Narkisim" w:hAnsi="Narkisim"/>
                <w:rtl/>
                <w:lang w:val="en-GB"/>
                <w:rPrChange w:id="353" w:author="Felix" w:date="2020-06-06T11:13:00Z">
                  <w:rPr>
                    <w:ins w:id="354" w:author="Felix Krasnitsky" w:date="2020-05-31T16:26:00Z"/>
                    <w:rtl/>
                  </w:rPr>
                </w:rPrChange>
              </w:rPr>
              <w:pPrChange w:id="355" w:author="Felix" w:date="2020-06-06T11:14:00Z">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pPr>
              </w:pPrChange>
            </w:pPr>
            <w:ins w:id="356" w:author="Felix" w:date="2020-06-06T11:12:00Z">
              <w:r w:rsidRPr="002B7A9B">
                <w:rPr>
                  <w:rFonts w:ascii="Narkisim" w:hAnsi="Narkisim"/>
                  <w:lang w:val="en-GB"/>
                  <w:rPrChange w:id="357" w:author="Felix" w:date="2020-06-06T11:13:00Z">
                    <w:rPr>
                      <w:lang w:val="en-GB"/>
                    </w:rPr>
                  </w:rPrChange>
                </w:rPr>
                <w:t>Confidentiality, Integrity, Availability</w:t>
              </w:r>
            </w:ins>
          </w:p>
        </w:tc>
        <w:tc>
          <w:tcPr>
            <w:tcW w:w="2550" w:type="dxa"/>
            <w:tcPrChange w:id="358" w:author="Felix" w:date="2020-06-06T11:16:00Z">
              <w:tcPr>
                <w:tcW w:w="2929" w:type="dxa"/>
                <w:gridSpan w:val="2"/>
              </w:tcPr>
            </w:tcPrChange>
          </w:tcPr>
          <w:p w14:paraId="00A8B31E" w14:textId="77777777" w:rsidR="000B1081" w:rsidRPr="002B7A9B" w:rsidRDefault="000B1081" w:rsidP="000B1081">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359" w:author="Felix Krasnitsky" w:date="2020-05-31T16:26:00Z"/>
                <w:rFonts w:ascii="Narkisim" w:hAnsi="Narkisim"/>
                <w:rtl/>
                <w:rPrChange w:id="360" w:author="Felix" w:date="2020-06-06T11:13:00Z">
                  <w:rPr>
                    <w:ins w:id="361" w:author="Felix Krasnitsky" w:date="2020-05-31T16:26:00Z"/>
                    <w:rtl/>
                  </w:rPr>
                </w:rPrChange>
              </w:rPr>
            </w:pPr>
          </w:p>
        </w:tc>
      </w:tr>
      <w:tr w:rsidR="002B7A9B" w14:paraId="484C9971" w14:textId="77777777" w:rsidTr="003A67E4">
        <w:tblPrEx>
          <w:tblPrExChange w:id="362" w:author="Felix" w:date="2020-06-06T11:16:00Z">
            <w:tblPrEx>
              <w:tblInd w:w="70" w:type="dxa"/>
            </w:tblPrEx>
          </w:tblPrExChange>
        </w:tblPrEx>
        <w:trPr>
          <w:cnfStyle w:val="000000100000" w:firstRow="0" w:lastRow="0" w:firstColumn="0" w:lastColumn="0" w:oddVBand="0" w:evenVBand="0" w:oddHBand="1" w:evenHBand="0" w:firstRowFirstColumn="0" w:firstRowLastColumn="0" w:lastRowFirstColumn="0" w:lastRowLastColumn="0"/>
          <w:ins w:id="363" w:author="Felix Krasnitsky" w:date="2020-05-31T16:26:00Z"/>
          <w:trPrChange w:id="364" w:author="Felix" w:date="2020-06-06T11:16:00Z">
            <w:trPr>
              <w:gridBefore w:val="1"/>
            </w:trPr>
          </w:trPrChange>
        </w:trPr>
        <w:tc>
          <w:tcPr>
            <w:cnfStyle w:val="001000000000" w:firstRow="0" w:lastRow="0" w:firstColumn="1" w:lastColumn="0" w:oddVBand="0" w:evenVBand="0" w:oddHBand="0" w:evenHBand="0" w:firstRowFirstColumn="0" w:firstRowLastColumn="0" w:lastRowFirstColumn="0" w:lastRowLastColumn="0"/>
            <w:tcW w:w="693" w:type="dxa"/>
            <w:tcPrChange w:id="365" w:author="Felix" w:date="2020-06-06T11:16:00Z">
              <w:tcPr>
                <w:tcW w:w="695" w:type="dxa"/>
                <w:gridSpan w:val="3"/>
              </w:tcPr>
            </w:tcPrChange>
          </w:tcPr>
          <w:p w14:paraId="1BA2EC72" w14:textId="73C50CDA" w:rsidR="000B1081" w:rsidRPr="000B1081" w:rsidRDefault="000B1081">
            <w:pPr>
              <w:pStyle w:val="Acronym"/>
              <w:cnfStyle w:val="001000100000" w:firstRow="0" w:lastRow="0" w:firstColumn="1" w:lastColumn="0" w:oddVBand="0" w:evenVBand="0" w:oddHBand="1" w:evenHBand="0" w:firstRowFirstColumn="0" w:firstRowLastColumn="0" w:lastRowFirstColumn="0" w:lastRowLastColumn="0"/>
              <w:rPr>
                <w:ins w:id="366" w:author="Felix Krasnitsky" w:date="2020-06-01T14:13:00Z"/>
                <w:rtl/>
              </w:rPr>
              <w:pPrChange w:id="367" w:author="Felix" w:date="2020-06-06T11:16:00Z">
                <w:pPr>
                  <w:widowControl/>
                  <w:adjustRightInd/>
                  <w:spacing w:line="240" w:lineRule="auto"/>
                  <w:textAlignment w:val="auto"/>
                  <w:cnfStyle w:val="001000100000" w:firstRow="0" w:lastRow="0" w:firstColumn="1" w:lastColumn="0" w:oddVBand="0" w:evenVBand="0" w:oddHBand="1" w:evenHBand="0" w:firstRowFirstColumn="0" w:firstRowLastColumn="0" w:lastRowFirstColumn="0" w:lastRowLastColumn="0"/>
                </w:pPr>
              </w:pPrChange>
            </w:pPr>
          </w:p>
        </w:tc>
        <w:tc>
          <w:tcPr>
            <w:tcW w:w="1624" w:type="dxa"/>
            <w:tcPrChange w:id="368" w:author="Felix" w:date="2020-06-06T11:16:00Z">
              <w:tcPr>
                <w:tcW w:w="2063" w:type="dxa"/>
                <w:gridSpan w:val="3"/>
              </w:tcPr>
            </w:tcPrChange>
          </w:tcPr>
          <w:p w14:paraId="1B33EB9F" w14:textId="5F58EC5D" w:rsidR="000B1081" w:rsidRPr="002B7A9B" w:rsidRDefault="000B1081">
            <w:pPr>
              <w:widowControl/>
              <w:bidi w:val="0"/>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369" w:author="Felix Krasnitsky" w:date="2020-05-31T16:26:00Z"/>
                <w:rFonts w:ascii="Narkisim" w:hAnsi="Narkisim"/>
                <w:rtl/>
                <w:rPrChange w:id="370" w:author="Felix" w:date="2020-06-06T11:13:00Z">
                  <w:rPr>
                    <w:ins w:id="371" w:author="Felix Krasnitsky" w:date="2020-05-31T16:26:00Z"/>
                    <w:rtl/>
                  </w:rPr>
                </w:rPrChange>
              </w:rPr>
              <w:pPrChange w:id="372" w:author="Felix" w:date="2020-06-06T11:14:00Z">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pPr>
              </w:pPrChange>
            </w:pPr>
            <w:ins w:id="373" w:author="Felix" w:date="2020-06-06T11:07:00Z">
              <w:r w:rsidRPr="002B7A9B">
                <w:rPr>
                  <w:rFonts w:ascii="Narkisim" w:hAnsi="Narkisim"/>
                  <w:rPrChange w:id="374" w:author="Felix" w:date="2020-06-06T11:13:00Z">
                    <w:rPr/>
                  </w:rPrChange>
                </w:rPr>
                <w:t>ECG</w:t>
              </w:r>
            </w:ins>
          </w:p>
        </w:tc>
        <w:tc>
          <w:tcPr>
            <w:tcW w:w="4113" w:type="dxa"/>
            <w:tcPrChange w:id="375" w:author="Felix" w:date="2020-06-06T11:16:00Z">
              <w:tcPr>
                <w:tcW w:w="3308" w:type="dxa"/>
                <w:gridSpan w:val="3"/>
              </w:tcPr>
            </w:tcPrChange>
          </w:tcPr>
          <w:p w14:paraId="31E2E677" w14:textId="090921C5" w:rsidR="000B1081" w:rsidRPr="002B7A9B" w:rsidRDefault="002B7A9B">
            <w:pPr>
              <w:widowControl/>
              <w:bidi w:val="0"/>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376" w:author="Felix Krasnitsky" w:date="2020-05-31T16:26:00Z"/>
                <w:rFonts w:ascii="Narkisim" w:hAnsi="Narkisim"/>
                <w:rtl/>
                <w:rPrChange w:id="377" w:author="Felix" w:date="2020-06-06T11:13:00Z">
                  <w:rPr>
                    <w:ins w:id="378" w:author="Felix Krasnitsky" w:date="2020-05-31T16:26:00Z"/>
                    <w:rtl/>
                  </w:rPr>
                </w:rPrChange>
              </w:rPr>
              <w:pPrChange w:id="379" w:author="Felix" w:date="2020-06-06T11:14:00Z">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pPr>
              </w:pPrChange>
            </w:pPr>
            <w:ins w:id="380" w:author="Felix" w:date="2020-06-06T11:14:00Z">
              <w:r w:rsidRPr="002B7A9B">
                <w:rPr>
                  <w:rFonts w:ascii="Narkisim" w:hAnsi="Narkisim"/>
                  <w:color w:val="222222"/>
                  <w:shd w:val="clear" w:color="auto" w:fill="FFFFFF"/>
                </w:rPr>
                <w:t>Electrocardiogram</w:t>
              </w:r>
            </w:ins>
            <w:ins w:id="381" w:author="Felix" w:date="2020-06-06T11:12:00Z">
              <w:r w:rsidRPr="002B7A9B">
                <w:rPr>
                  <w:rFonts w:ascii="Narkisim" w:hAnsi="Narkisim"/>
                  <w:color w:val="222222"/>
                  <w:shd w:val="clear" w:color="auto" w:fill="FFFFFF"/>
                  <w:rPrChange w:id="382" w:author="Felix" w:date="2020-06-06T11:13:00Z">
                    <w:rPr>
                      <w:rFonts w:ascii="Arial" w:hAnsi="Arial" w:cs="Arial"/>
                      <w:color w:val="222222"/>
                      <w:shd w:val="clear" w:color="auto" w:fill="FFFFFF"/>
                    </w:rPr>
                  </w:rPrChange>
                </w:rPr>
                <w:t> </w:t>
              </w:r>
            </w:ins>
          </w:p>
        </w:tc>
        <w:tc>
          <w:tcPr>
            <w:tcW w:w="2550" w:type="dxa"/>
            <w:tcPrChange w:id="383" w:author="Felix" w:date="2020-06-06T11:16:00Z">
              <w:tcPr>
                <w:tcW w:w="2929" w:type="dxa"/>
                <w:gridSpan w:val="2"/>
              </w:tcPr>
            </w:tcPrChange>
          </w:tcPr>
          <w:p w14:paraId="68B02371" w14:textId="77777777" w:rsidR="000B1081" w:rsidRPr="002B7A9B" w:rsidRDefault="000B1081" w:rsidP="000B1081">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384" w:author="Felix Krasnitsky" w:date="2020-05-31T16:26:00Z"/>
                <w:rFonts w:ascii="Narkisim" w:hAnsi="Narkisim"/>
                <w:rtl/>
                <w:rPrChange w:id="385" w:author="Felix" w:date="2020-06-06T11:13:00Z">
                  <w:rPr>
                    <w:ins w:id="386" w:author="Felix Krasnitsky" w:date="2020-05-31T16:26:00Z"/>
                    <w:rtl/>
                  </w:rPr>
                </w:rPrChange>
              </w:rPr>
            </w:pPr>
          </w:p>
        </w:tc>
      </w:tr>
      <w:tr w:rsidR="002B7A9B" w14:paraId="10FC54AB" w14:textId="77777777" w:rsidTr="003A67E4">
        <w:tblPrEx>
          <w:tblPrExChange w:id="387" w:author="Felix" w:date="2020-06-06T11:16:00Z">
            <w:tblPrEx>
              <w:tblInd w:w="70" w:type="dxa"/>
            </w:tblPrEx>
          </w:tblPrExChange>
        </w:tblPrEx>
        <w:trPr>
          <w:ins w:id="388" w:author="Felix Krasnitsky" w:date="2020-05-31T16:26:00Z"/>
          <w:trPrChange w:id="389" w:author="Felix" w:date="2020-06-06T11:16:00Z">
            <w:trPr>
              <w:gridBefore w:val="1"/>
            </w:trPr>
          </w:trPrChange>
        </w:trPr>
        <w:tc>
          <w:tcPr>
            <w:cnfStyle w:val="001000000000" w:firstRow="0" w:lastRow="0" w:firstColumn="1" w:lastColumn="0" w:oddVBand="0" w:evenVBand="0" w:oddHBand="0" w:evenHBand="0" w:firstRowFirstColumn="0" w:firstRowLastColumn="0" w:lastRowFirstColumn="0" w:lastRowLastColumn="0"/>
            <w:tcW w:w="693" w:type="dxa"/>
            <w:tcPrChange w:id="390" w:author="Felix" w:date="2020-06-06T11:16:00Z">
              <w:tcPr>
                <w:tcW w:w="695" w:type="dxa"/>
                <w:gridSpan w:val="3"/>
              </w:tcPr>
            </w:tcPrChange>
          </w:tcPr>
          <w:p w14:paraId="72B4EF85" w14:textId="77777777" w:rsidR="000B1081" w:rsidRPr="000B1081" w:rsidRDefault="000B1081">
            <w:pPr>
              <w:pStyle w:val="Acronym"/>
              <w:rPr>
                <w:ins w:id="391" w:author="Felix Krasnitsky" w:date="2020-06-01T14:13:00Z"/>
                <w:rtl/>
              </w:rPr>
              <w:pPrChange w:id="392" w:author="Felix" w:date="2020-06-06T11:16:00Z">
                <w:pPr>
                  <w:widowControl/>
                  <w:adjustRightInd/>
                  <w:spacing w:line="240" w:lineRule="auto"/>
                  <w:textAlignment w:val="auto"/>
                </w:pPr>
              </w:pPrChange>
            </w:pPr>
          </w:p>
        </w:tc>
        <w:tc>
          <w:tcPr>
            <w:tcW w:w="1624" w:type="dxa"/>
            <w:tcPrChange w:id="393" w:author="Felix" w:date="2020-06-06T11:16:00Z">
              <w:tcPr>
                <w:tcW w:w="2063" w:type="dxa"/>
                <w:gridSpan w:val="3"/>
              </w:tcPr>
            </w:tcPrChange>
          </w:tcPr>
          <w:p w14:paraId="3DA75366" w14:textId="06C5A5A7" w:rsidR="000B1081" w:rsidRPr="002B7A9B" w:rsidRDefault="000B1081">
            <w:pPr>
              <w:widowControl/>
              <w:bidi w:val="0"/>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394" w:author="Felix Krasnitsky" w:date="2020-05-31T16:26:00Z"/>
                <w:rFonts w:ascii="Narkisim" w:hAnsi="Narkisim"/>
                <w:rtl/>
                <w:rPrChange w:id="395" w:author="Felix" w:date="2020-06-06T11:13:00Z">
                  <w:rPr>
                    <w:ins w:id="396" w:author="Felix Krasnitsky" w:date="2020-05-31T16:26:00Z"/>
                    <w:rtl/>
                  </w:rPr>
                </w:rPrChange>
              </w:rPr>
              <w:pPrChange w:id="397" w:author="Felix" w:date="2020-06-06T11:14:00Z">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pPr>
              </w:pPrChange>
            </w:pPr>
            <w:ins w:id="398" w:author="Felix" w:date="2020-06-06T11:08:00Z">
              <w:r w:rsidRPr="002B7A9B">
                <w:rPr>
                  <w:rFonts w:ascii="Narkisim" w:hAnsi="Narkisim"/>
                  <w:rPrChange w:id="399" w:author="Felix" w:date="2020-06-06T11:13:00Z">
                    <w:rPr/>
                  </w:rPrChange>
                </w:rPr>
                <w:t>OSI</w:t>
              </w:r>
            </w:ins>
          </w:p>
        </w:tc>
        <w:tc>
          <w:tcPr>
            <w:tcW w:w="4113" w:type="dxa"/>
            <w:tcPrChange w:id="400" w:author="Felix" w:date="2020-06-06T11:16:00Z">
              <w:tcPr>
                <w:tcW w:w="3308" w:type="dxa"/>
                <w:gridSpan w:val="3"/>
              </w:tcPr>
            </w:tcPrChange>
          </w:tcPr>
          <w:p w14:paraId="5737579B" w14:textId="2A4807FF" w:rsidR="000B1081" w:rsidRPr="002B7A9B" w:rsidRDefault="002B7A9B">
            <w:pPr>
              <w:widowControl/>
              <w:bidi w:val="0"/>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401" w:author="Felix Krasnitsky" w:date="2020-05-31T16:26:00Z"/>
                <w:rFonts w:ascii="Narkisim" w:hAnsi="Narkisim"/>
                <w:rtl/>
                <w:rPrChange w:id="402" w:author="Felix" w:date="2020-06-06T11:13:00Z">
                  <w:rPr>
                    <w:ins w:id="403" w:author="Felix Krasnitsky" w:date="2020-05-31T16:26:00Z"/>
                    <w:rtl/>
                  </w:rPr>
                </w:rPrChange>
              </w:rPr>
              <w:pPrChange w:id="404" w:author="Felix" w:date="2020-06-06T11:14:00Z">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pPr>
              </w:pPrChange>
            </w:pPr>
            <w:ins w:id="405" w:author="Felix" w:date="2020-06-06T11:11:00Z">
              <w:r w:rsidRPr="002B7A9B">
                <w:rPr>
                  <w:rFonts w:ascii="Narkisim" w:hAnsi="Narkisim"/>
                  <w:rPrChange w:id="406" w:author="Felix" w:date="2020-06-06T11:13:00Z">
                    <w:rPr/>
                  </w:rPrChange>
                </w:rPr>
                <w:t>Open Systems Interconnection</w:t>
              </w:r>
            </w:ins>
          </w:p>
        </w:tc>
        <w:tc>
          <w:tcPr>
            <w:tcW w:w="2550" w:type="dxa"/>
            <w:tcPrChange w:id="407" w:author="Felix" w:date="2020-06-06T11:16:00Z">
              <w:tcPr>
                <w:tcW w:w="2929" w:type="dxa"/>
                <w:gridSpan w:val="2"/>
              </w:tcPr>
            </w:tcPrChange>
          </w:tcPr>
          <w:p w14:paraId="0128B033" w14:textId="77777777" w:rsidR="000B1081" w:rsidRPr="002B7A9B" w:rsidRDefault="000B1081" w:rsidP="000B1081">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408" w:author="Felix Krasnitsky" w:date="2020-05-31T16:26:00Z"/>
                <w:rFonts w:ascii="Narkisim" w:hAnsi="Narkisim"/>
                <w:rtl/>
                <w:rPrChange w:id="409" w:author="Felix" w:date="2020-06-06T11:13:00Z">
                  <w:rPr>
                    <w:ins w:id="410" w:author="Felix Krasnitsky" w:date="2020-05-31T16:26:00Z"/>
                    <w:rtl/>
                  </w:rPr>
                </w:rPrChange>
              </w:rPr>
            </w:pPr>
          </w:p>
        </w:tc>
      </w:tr>
      <w:tr w:rsidR="002B7A9B" w14:paraId="1748BA29" w14:textId="77777777" w:rsidTr="003A67E4">
        <w:tblPrEx>
          <w:tblPrExChange w:id="411" w:author="Felix" w:date="2020-06-06T11:16:00Z">
            <w:tblPrEx>
              <w:tblInd w:w="70" w:type="dxa"/>
            </w:tblPrEx>
          </w:tblPrExChange>
        </w:tblPrEx>
        <w:trPr>
          <w:cnfStyle w:val="000000100000" w:firstRow="0" w:lastRow="0" w:firstColumn="0" w:lastColumn="0" w:oddVBand="0" w:evenVBand="0" w:oddHBand="1" w:evenHBand="0" w:firstRowFirstColumn="0" w:firstRowLastColumn="0" w:lastRowFirstColumn="0" w:lastRowLastColumn="0"/>
          <w:ins w:id="412" w:author="Felix Krasnitsky" w:date="2020-05-31T16:26:00Z"/>
          <w:trPrChange w:id="413" w:author="Felix" w:date="2020-06-06T11:16:00Z">
            <w:trPr>
              <w:gridBefore w:val="1"/>
            </w:trPr>
          </w:trPrChange>
        </w:trPr>
        <w:tc>
          <w:tcPr>
            <w:cnfStyle w:val="001000000000" w:firstRow="0" w:lastRow="0" w:firstColumn="1" w:lastColumn="0" w:oddVBand="0" w:evenVBand="0" w:oddHBand="0" w:evenHBand="0" w:firstRowFirstColumn="0" w:firstRowLastColumn="0" w:lastRowFirstColumn="0" w:lastRowLastColumn="0"/>
            <w:tcW w:w="693" w:type="dxa"/>
            <w:tcPrChange w:id="414" w:author="Felix" w:date="2020-06-06T11:16:00Z">
              <w:tcPr>
                <w:tcW w:w="695" w:type="dxa"/>
                <w:gridSpan w:val="3"/>
              </w:tcPr>
            </w:tcPrChange>
          </w:tcPr>
          <w:p w14:paraId="4C9AD7C2" w14:textId="77777777" w:rsidR="000B1081" w:rsidRPr="000B1081" w:rsidRDefault="000B1081">
            <w:pPr>
              <w:pStyle w:val="Acronym"/>
              <w:cnfStyle w:val="001000100000" w:firstRow="0" w:lastRow="0" w:firstColumn="1" w:lastColumn="0" w:oddVBand="0" w:evenVBand="0" w:oddHBand="1" w:evenHBand="0" w:firstRowFirstColumn="0" w:firstRowLastColumn="0" w:lastRowFirstColumn="0" w:lastRowLastColumn="0"/>
              <w:rPr>
                <w:ins w:id="415" w:author="Felix Krasnitsky" w:date="2020-06-01T14:13:00Z"/>
                <w:rtl/>
              </w:rPr>
              <w:pPrChange w:id="416" w:author="Felix" w:date="2020-06-06T11:16:00Z">
                <w:pPr>
                  <w:widowControl/>
                  <w:adjustRightInd/>
                  <w:spacing w:line="240" w:lineRule="auto"/>
                  <w:textAlignment w:val="auto"/>
                  <w:cnfStyle w:val="001000100000" w:firstRow="0" w:lastRow="0" w:firstColumn="1" w:lastColumn="0" w:oddVBand="0" w:evenVBand="0" w:oddHBand="1" w:evenHBand="0" w:firstRowFirstColumn="0" w:firstRowLastColumn="0" w:lastRowFirstColumn="0" w:lastRowLastColumn="0"/>
                </w:pPr>
              </w:pPrChange>
            </w:pPr>
          </w:p>
        </w:tc>
        <w:tc>
          <w:tcPr>
            <w:tcW w:w="1624" w:type="dxa"/>
            <w:tcPrChange w:id="417" w:author="Felix" w:date="2020-06-06T11:16:00Z">
              <w:tcPr>
                <w:tcW w:w="2063" w:type="dxa"/>
                <w:gridSpan w:val="3"/>
              </w:tcPr>
            </w:tcPrChange>
          </w:tcPr>
          <w:p w14:paraId="3B48EA2E" w14:textId="2255B203" w:rsidR="000B1081" w:rsidRPr="004B3683" w:rsidRDefault="000B1081">
            <w:pPr>
              <w:widowControl/>
              <w:bidi w:val="0"/>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418" w:author="Felix Krasnitsky" w:date="2020-05-31T16:26:00Z"/>
                <w:rtl/>
              </w:rPr>
              <w:pPrChange w:id="419" w:author="Felix" w:date="2020-06-06T11:14:00Z">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pPr>
              </w:pPrChange>
            </w:pPr>
          </w:p>
        </w:tc>
        <w:tc>
          <w:tcPr>
            <w:tcW w:w="4113" w:type="dxa"/>
            <w:tcPrChange w:id="420" w:author="Felix" w:date="2020-06-06T11:16:00Z">
              <w:tcPr>
                <w:tcW w:w="3308" w:type="dxa"/>
                <w:gridSpan w:val="3"/>
              </w:tcPr>
            </w:tcPrChange>
          </w:tcPr>
          <w:p w14:paraId="774CC5AE" w14:textId="77777777" w:rsidR="000B1081" w:rsidRPr="008C237E" w:rsidRDefault="000B1081">
            <w:pPr>
              <w:widowControl/>
              <w:bidi w:val="0"/>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421" w:author="Felix Krasnitsky" w:date="2020-05-31T16:26:00Z"/>
                <w:rtl/>
              </w:rPr>
              <w:pPrChange w:id="422" w:author="Felix" w:date="2020-06-06T11:14:00Z">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pPr>
              </w:pPrChange>
            </w:pPr>
          </w:p>
        </w:tc>
        <w:tc>
          <w:tcPr>
            <w:tcW w:w="2550" w:type="dxa"/>
            <w:tcPrChange w:id="423" w:author="Felix" w:date="2020-06-06T11:16:00Z">
              <w:tcPr>
                <w:tcW w:w="2929" w:type="dxa"/>
                <w:gridSpan w:val="2"/>
              </w:tcPr>
            </w:tcPrChange>
          </w:tcPr>
          <w:p w14:paraId="574899FF" w14:textId="77777777" w:rsidR="000B1081" w:rsidRPr="008C237E" w:rsidRDefault="000B1081" w:rsidP="000B1081">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424" w:author="Felix Krasnitsky" w:date="2020-05-31T16:26:00Z"/>
                <w:rtl/>
              </w:rPr>
            </w:pPr>
          </w:p>
        </w:tc>
      </w:tr>
    </w:tbl>
    <w:p w14:paraId="5DB5BCF4" w14:textId="77777777" w:rsidR="00104E3A" w:rsidRDefault="00104E3A">
      <w:pPr>
        <w:widowControl/>
        <w:adjustRightInd/>
        <w:spacing w:line="240" w:lineRule="auto"/>
        <w:textAlignment w:val="auto"/>
        <w:rPr>
          <w:ins w:id="425" w:author="Felix Krasnitsky" w:date="2020-05-31T16:26:00Z"/>
          <w:rtl/>
        </w:rPr>
        <w:pPrChange w:id="426" w:author="Felix Krasnitsky" w:date="2020-05-31T16:26:00Z">
          <w:pPr>
            <w:widowControl/>
            <w:bidi w:val="0"/>
            <w:adjustRightInd/>
            <w:spacing w:line="240" w:lineRule="auto"/>
            <w:textAlignment w:val="auto"/>
          </w:pPr>
        </w:pPrChange>
      </w:pPr>
      <w:ins w:id="427" w:author="Felix Krasnitsky" w:date="2020-05-31T16:26:00Z">
        <w:r>
          <w:rPr>
            <w:rtl/>
          </w:rPr>
          <w:br w:type="page"/>
        </w:r>
      </w:ins>
    </w:p>
    <w:p w14:paraId="407BB4FA" w14:textId="4C2C61EE" w:rsidR="00E81C5E" w:rsidRDefault="00E81C5E">
      <w:pPr>
        <w:pStyle w:val="1"/>
        <w:rPr>
          <w:ins w:id="428" w:author="user" w:date="2020-05-29T13:25:00Z"/>
        </w:rPr>
        <w:pPrChange w:id="429" w:author="user" w:date="2020-05-29T18:00:00Z">
          <w:pPr/>
        </w:pPrChange>
      </w:pPr>
      <w:bookmarkStart w:id="430" w:name="_Toc42335970"/>
      <w:ins w:id="431" w:author="user" w:date="2020-05-29T13:17:00Z">
        <w:r w:rsidRPr="00E81C5E">
          <w:rPr>
            <w:rFonts w:hint="eastAsia"/>
            <w:rtl/>
          </w:rPr>
          <w:lastRenderedPageBreak/>
          <w:t>מבוא</w:t>
        </w:r>
      </w:ins>
      <w:bookmarkEnd w:id="430"/>
    </w:p>
    <w:p w14:paraId="32B39A5C" w14:textId="4EE5FFA6" w:rsidR="00010998" w:rsidRPr="00010998" w:rsidDel="00010998" w:rsidRDefault="00010998">
      <w:pPr>
        <w:pStyle w:val="2"/>
        <w:rPr>
          <w:del w:id="432" w:author="user" w:date="2020-05-29T13:31:00Z"/>
        </w:rPr>
        <w:pPrChange w:id="433" w:author="user" w:date="2020-05-29T18:00:00Z">
          <w:pPr/>
        </w:pPrChange>
      </w:pPr>
      <w:bookmarkStart w:id="434" w:name="_Toc41834656"/>
      <w:bookmarkStart w:id="435" w:name="_Toc42335702"/>
      <w:bookmarkStart w:id="436" w:name="_Toc42335971"/>
      <w:bookmarkEnd w:id="434"/>
      <w:bookmarkEnd w:id="435"/>
      <w:bookmarkEnd w:id="436"/>
    </w:p>
    <w:p w14:paraId="1B7C9E0D" w14:textId="10FCE402" w:rsidR="00010998" w:rsidRDefault="007F4D15">
      <w:pPr>
        <w:pStyle w:val="2"/>
        <w:rPr>
          <w:ins w:id="437" w:author="user" w:date="2020-05-29T13:41:00Z"/>
          <w:rtl/>
        </w:rPr>
        <w:pPrChange w:id="438" w:author="user" w:date="2020-05-29T18:00:00Z">
          <w:pPr/>
        </w:pPrChange>
      </w:pPr>
      <w:bookmarkStart w:id="439" w:name="_Toc42335972"/>
      <w:r w:rsidRPr="00626A6C">
        <w:rPr>
          <w:rFonts w:hint="eastAsia"/>
          <w:rtl/>
        </w:rPr>
        <w:t>רציונל</w:t>
      </w:r>
      <w:r w:rsidR="000073D4" w:rsidRPr="00626A6C">
        <w:rPr>
          <w:rtl/>
        </w:rPr>
        <w:t xml:space="preserve"> </w:t>
      </w:r>
      <w:r w:rsidR="002B390A" w:rsidRPr="00626A6C">
        <w:rPr>
          <w:rFonts w:hint="eastAsia"/>
          <w:rtl/>
        </w:rPr>
        <w:t>המחקר</w:t>
      </w:r>
      <w:bookmarkEnd w:id="439"/>
    </w:p>
    <w:p w14:paraId="7CAF0023" w14:textId="1D1CD1A7" w:rsidR="00874663" w:rsidRPr="00D06010" w:rsidRDefault="002B390A" w:rsidP="005212DB">
      <w:pPr>
        <w:rPr>
          <w:rtl/>
        </w:rPr>
      </w:pPr>
      <w:del w:id="440" w:author="user" w:date="2020-05-29T13:33:00Z">
        <w:r w:rsidDel="00010998">
          <w:rPr>
            <w:rFonts w:hint="cs"/>
            <w:rtl/>
          </w:rPr>
          <w:delText xml:space="preserve"> </w:delText>
        </w:r>
        <w:r w:rsidR="000073D4" w:rsidRPr="00D06010" w:rsidDel="00010998">
          <w:rPr>
            <w:rtl/>
          </w:rPr>
          <w:delText xml:space="preserve">– </w:delText>
        </w:r>
      </w:del>
      <w:r w:rsidR="000073D4" w:rsidRPr="00D06010">
        <w:rPr>
          <w:rFonts w:hint="cs"/>
          <w:rtl/>
        </w:rPr>
        <w:t>מכשור</w:t>
      </w:r>
      <w:r w:rsidR="00874663" w:rsidRPr="00D06010">
        <w:rPr>
          <w:rFonts w:hint="cs"/>
          <w:rtl/>
        </w:rPr>
        <w:t xml:space="preserve"> רפואי</w:t>
      </w:r>
      <w:r w:rsidR="00891ABF" w:rsidRPr="00D06010">
        <w:rPr>
          <w:rFonts w:hint="cs"/>
          <w:rtl/>
        </w:rPr>
        <w:t xml:space="preserve"> ביתי </w:t>
      </w:r>
      <w:r>
        <w:rPr>
          <w:rFonts w:hint="cs"/>
          <w:rtl/>
        </w:rPr>
        <w:t>דוגמת</w:t>
      </w:r>
      <w:r w:rsidR="00891ABF" w:rsidRPr="00D06010">
        <w:rPr>
          <w:rFonts w:hint="cs"/>
          <w:rtl/>
        </w:rPr>
        <w:t>:</w:t>
      </w:r>
      <w:r w:rsidR="00874663" w:rsidRPr="00D06010">
        <w:rPr>
          <w:rFonts w:hint="cs"/>
          <w:rtl/>
        </w:rPr>
        <w:t xml:space="preserve"> </w:t>
      </w:r>
      <w:r w:rsidR="00874663" w:rsidRPr="00D06010">
        <w:rPr>
          <w:rtl/>
        </w:rPr>
        <w:t xml:space="preserve"> </w:t>
      </w:r>
      <w:r w:rsidR="00874663" w:rsidRPr="00D06010">
        <w:rPr>
          <w:rFonts w:hint="cs"/>
          <w:rtl/>
        </w:rPr>
        <w:t>ק</w:t>
      </w:r>
      <w:r w:rsidR="00874663" w:rsidRPr="00D06010">
        <w:rPr>
          <w:rtl/>
        </w:rPr>
        <w:t>וצבי לב, משאבות אינסולין</w:t>
      </w:r>
      <w:r w:rsidR="00943361">
        <w:rPr>
          <w:rFonts w:hint="cs"/>
          <w:rtl/>
        </w:rPr>
        <w:t>,</w:t>
      </w:r>
      <w:r w:rsidR="00891ABF" w:rsidRPr="00D06010">
        <w:rPr>
          <w:rFonts w:hint="cs"/>
          <w:rtl/>
        </w:rPr>
        <w:t xml:space="preserve"> מכשירי </w:t>
      </w:r>
      <w:r w:rsidR="00891ABF" w:rsidRPr="00D06010">
        <w:t>ECG</w:t>
      </w:r>
      <w:r w:rsidR="00891ABF" w:rsidRPr="00D06010">
        <w:rPr>
          <w:rtl/>
        </w:rPr>
        <w:t xml:space="preserve"> ביתיים</w:t>
      </w:r>
      <w:r w:rsidR="00874663" w:rsidRPr="00D06010">
        <w:rPr>
          <w:rtl/>
        </w:rPr>
        <w:t xml:space="preserve"> ומכשירים רפואיים אחרים</w:t>
      </w:r>
      <w:r w:rsidR="00943361">
        <w:rPr>
          <w:rFonts w:hint="cs"/>
          <w:rtl/>
        </w:rPr>
        <w:t>,</w:t>
      </w:r>
      <w:r w:rsidR="00874663" w:rsidRPr="00D06010">
        <w:rPr>
          <w:rtl/>
        </w:rPr>
        <w:t xml:space="preserve"> נעשים מתקדמים יותר</w:t>
      </w:r>
      <w:r w:rsidR="00874663" w:rsidRPr="00D06010">
        <w:rPr>
          <w:rFonts w:hint="cs"/>
          <w:rtl/>
        </w:rPr>
        <w:t xml:space="preserve"> ויותר</w:t>
      </w:r>
      <w:r w:rsidR="00891ABF" w:rsidRPr="00D06010">
        <w:rPr>
          <w:rFonts w:hint="cs"/>
          <w:rtl/>
        </w:rPr>
        <w:t>.</w:t>
      </w:r>
      <w:r w:rsidR="00874663" w:rsidRPr="00D06010">
        <w:rPr>
          <w:rFonts w:hint="cs"/>
          <w:rtl/>
        </w:rPr>
        <w:t xml:space="preserve"> </w:t>
      </w:r>
      <w:r w:rsidR="00891ABF" w:rsidRPr="00D06010">
        <w:rPr>
          <w:rFonts w:hint="cs"/>
          <w:rtl/>
        </w:rPr>
        <w:t>במקביל</w:t>
      </w:r>
      <w:r w:rsidR="00943361">
        <w:rPr>
          <w:rFonts w:hint="cs"/>
          <w:rtl/>
        </w:rPr>
        <w:t>,</w:t>
      </w:r>
      <w:r w:rsidR="00891ABF" w:rsidRPr="00D06010">
        <w:rPr>
          <w:rFonts w:hint="cs"/>
          <w:rtl/>
        </w:rPr>
        <w:t xml:space="preserve"> שי</w:t>
      </w:r>
      <w:r w:rsidR="00943361" w:rsidRPr="00D06010">
        <w:rPr>
          <w:rFonts w:hint="cs"/>
          <w:rtl/>
        </w:rPr>
        <w:t>רותים רפואיים שונים</w:t>
      </w:r>
      <w:r w:rsidR="00943361">
        <w:rPr>
          <w:rFonts w:hint="cs"/>
          <w:rtl/>
        </w:rPr>
        <w:t xml:space="preserve"> </w:t>
      </w:r>
      <w:r w:rsidR="00891ABF" w:rsidRPr="00D06010">
        <w:rPr>
          <w:rFonts w:hint="cs"/>
          <w:rtl/>
        </w:rPr>
        <w:t xml:space="preserve">עוברים טרנספורמציה דיגיטלית </w:t>
      </w:r>
      <w:r w:rsidR="00943361">
        <w:rPr>
          <w:rFonts w:hint="cs"/>
          <w:rtl/>
        </w:rPr>
        <w:t>ולמעשה מאפשרים</w:t>
      </w:r>
      <w:r w:rsidR="00891ABF" w:rsidRPr="00D06010">
        <w:rPr>
          <w:rFonts w:hint="cs"/>
          <w:rtl/>
        </w:rPr>
        <w:t xml:space="preserve"> </w:t>
      </w:r>
      <w:r>
        <w:rPr>
          <w:rFonts w:hint="cs"/>
          <w:rtl/>
        </w:rPr>
        <w:t>התגברות על פערי</w:t>
      </w:r>
      <w:r w:rsidRPr="00D06010">
        <w:rPr>
          <w:rFonts w:hint="cs"/>
          <w:rtl/>
        </w:rPr>
        <w:t xml:space="preserve"> </w:t>
      </w:r>
      <w:r w:rsidR="00891ABF" w:rsidRPr="00D06010">
        <w:rPr>
          <w:rFonts w:hint="cs"/>
          <w:rtl/>
        </w:rPr>
        <w:t xml:space="preserve">מרחק וזמן. </w:t>
      </w:r>
      <w:r>
        <w:rPr>
          <w:rFonts w:hint="cs"/>
          <w:rtl/>
        </w:rPr>
        <w:t>מרבית</w:t>
      </w:r>
      <w:r w:rsidRPr="00D06010">
        <w:rPr>
          <w:rFonts w:hint="cs"/>
          <w:rtl/>
        </w:rPr>
        <w:t xml:space="preserve"> </w:t>
      </w:r>
      <w:r>
        <w:rPr>
          <w:rFonts w:hint="cs"/>
          <w:rtl/>
        </w:rPr>
        <w:t>המכשירים</w:t>
      </w:r>
      <w:r w:rsidRPr="00D06010">
        <w:rPr>
          <w:rFonts w:hint="cs"/>
          <w:rtl/>
        </w:rPr>
        <w:t xml:space="preserve"> </w:t>
      </w:r>
      <w:r w:rsidR="00891ABF" w:rsidRPr="00D06010">
        <w:rPr>
          <w:rFonts w:hint="cs"/>
          <w:rtl/>
        </w:rPr>
        <w:t xml:space="preserve">והשירותים </w:t>
      </w:r>
      <w:r w:rsidR="00943361">
        <w:rPr>
          <w:rFonts w:hint="cs"/>
          <w:rtl/>
        </w:rPr>
        <w:t xml:space="preserve">הרפואיים </w:t>
      </w:r>
      <w:r w:rsidR="00874663" w:rsidRPr="00D06010">
        <w:rPr>
          <w:rtl/>
        </w:rPr>
        <w:t>מכילים תוכנה ו</w:t>
      </w:r>
      <w:r w:rsidR="00891ABF" w:rsidRPr="00D06010">
        <w:rPr>
          <w:rFonts w:hint="cs"/>
          <w:rtl/>
        </w:rPr>
        <w:t>מתבססים על חיבוריות לרשתות שונות</w:t>
      </w:r>
      <w:r w:rsidR="00943361">
        <w:rPr>
          <w:rFonts w:hint="cs"/>
          <w:rtl/>
        </w:rPr>
        <w:t>,</w:t>
      </w:r>
      <w:r w:rsidR="00891ABF" w:rsidRPr="00D06010">
        <w:rPr>
          <w:rFonts w:hint="cs"/>
          <w:rtl/>
        </w:rPr>
        <w:t xml:space="preserve"> לרבות רשת האינטרנט.</w:t>
      </w:r>
      <w:r w:rsidR="00874663" w:rsidRPr="00D06010">
        <w:rPr>
          <w:rtl/>
        </w:rPr>
        <w:t xml:space="preserve"> </w:t>
      </w:r>
      <w:r w:rsidR="00891ABF" w:rsidRPr="00D06010">
        <w:rPr>
          <w:rFonts w:hint="cs"/>
          <w:rtl/>
        </w:rPr>
        <w:t xml:space="preserve">המידע </w:t>
      </w:r>
      <w:r w:rsidR="00001516">
        <w:rPr>
          <w:rFonts w:hint="cs"/>
          <w:rtl/>
        </w:rPr>
        <w:t xml:space="preserve">הרפואי </w:t>
      </w:r>
      <w:r w:rsidR="00891ABF" w:rsidRPr="00D06010">
        <w:rPr>
          <w:rFonts w:hint="cs"/>
          <w:rtl/>
        </w:rPr>
        <w:t xml:space="preserve">עובר על גבי </w:t>
      </w:r>
      <w:r w:rsidR="00874663" w:rsidRPr="00D06010">
        <w:rPr>
          <w:rtl/>
        </w:rPr>
        <w:t>רשתות בתי חולים</w:t>
      </w:r>
      <w:r w:rsidR="00943361">
        <w:rPr>
          <w:rFonts w:hint="cs"/>
          <w:rtl/>
        </w:rPr>
        <w:t xml:space="preserve">, </w:t>
      </w:r>
      <w:r w:rsidR="00891ABF" w:rsidRPr="00D06010">
        <w:rPr>
          <w:rFonts w:hint="cs"/>
          <w:rtl/>
        </w:rPr>
        <w:t>קופות</w:t>
      </w:r>
      <w:r w:rsidR="00943361">
        <w:rPr>
          <w:rFonts w:hint="cs"/>
          <w:rtl/>
        </w:rPr>
        <w:t xml:space="preserve"> חולים ו</w:t>
      </w:r>
      <w:r w:rsidR="00874663" w:rsidRPr="00D06010">
        <w:rPr>
          <w:rtl/>
        </w:rPr>
        <w:t>טלפו</w:t>
      </w:r>
      <w:r w:rsidR="00891ABF" w:rsidRPr="00D06010">
        <w:rPr>
          <w:rFonts w:hint="cs"/>
          <w:rtl/>
        </w:rPr>
        <w:t>נים</w:t>
      </w:r>
      <w:r w:rsidR="00874663" w:rsidRPr="00D06010">
        <w:rPr>
          <w:rtl/>
        </w:rPr>
        <w:t xml:space="preserve"> נייד</w:t>
      </w:r>
      <w:r w:rsidR="00891ABF" w:rsidRPr="00D06010">
        <w:rPr>
          <w:rFonts w:hint="cs"/>
          <w:rtl/>
        </w:rPr>
        <w:t>ים</w:t>
      </w:r>
      <w:r w:rsidR="003E23E2">
        <w:rPr>
          <w:rFonts w:hint="cs"/>
          <w:rtl/>
        </w:rPr>
        <w:t xml:space="preserve"> של המטופלים</w:t>
      </w:r>
      <w:r w:rsidR="00001516">
        <w:rPr>
          <w:rFonts w:hint="cs"/>
          <w:rtl/>
        </w:rPr>
        <w:t xml:space="preserve">, </w:t>
      </w:r>
      <w:r w:rsidR="00891ABF" w:rsidRPr="00D06010">
        <w:rPr>
          <w:rFonts w:hint="cs"/>
          <w:rtl/>
        </w:rPr>
        <w:t xml:space="preserve">על מנת להיות משולב בבסיסי הנתונים </w:t>
      </w:r>
      <w:r w:rsidR="00943361">
        <w:rPr>
          <w:rFonts w:hint="cs"/>
          <w:rtl/>
        </w:rPr>
        <w:t>ו</w:t>
      </w:r>
      <w:r w:rsidR="00001516">
        <w:rPr>
          <w:rFonts w:hint="cs"/>
          <w:rtl/>
        </w:rPr>
        <w:t xml:space="preserve">לאפשר שיתוף </w:t>
      </w:r>
      <w:r w:rsidR="00943361">
        <w:rPr>
          <w:rFonts w:hint="cs"/>
          <w:rtl/>
        </w:rPr>
        <w:t>מידע זה</w:t>
      </w:r>
      <w:r w:rsidR="00891ABF" w:rsidRPr="00D06010">
        <w:rPr>
          <w:rFonts w:hint="cs"/>
          <w:rtl/>
        </w:rPr>
        <w:t xml:space="preserve"> עם גורמי קצה (לדוג' רופאים מאבחנים)</w:t>
      </w:r>
      <w:r w:rsidR="00AE4EA8" w:rsidRPr="00D06010">
        <w:rPr>
          <w:rFonts w:hint="cs"/>
          <w:rtl/>
        </w:rPr>
        <w:t xml:space="preserve">. </w:t>
      </w:r>
      <w:r w:rsidR="00D06010">
        <w:br/>
      </w:r>
      <w:r w:rsidR="00AE4EA8" w:rsidRPr="00D06010">
        <w:rPr>
          <w:rFonts w:hint="cs"/>
          <w:rtl/>
        </w:rPr>
        <w:t>ה</w:t>
      </w:r>
      <w:r w:rsidR="00874663" w:rsidRPr="00D06010">
        <w:rPr>
          <w:rFonts w:hint="cs"/>
          <w:rtl/>
        </w:rPr>
        <w:t xml:space="preserve">טכנולוגיות </w:t>
      </w:r>
      <w:r w:rsidR="00AE4EA8" w:rsidRPr="00D06010">
        <w:rPr>
          <w:rFonts w:hint="cs"/>
          <w:rtl/>
        </w:rPr>
        <w:t>ה</w:t>
      </w:r>
      <w:r w:rsidR="00874663" w:rsidRPr="00D06010">
        <w:rPr>
          <w:rFonts w:hint="cs"/>
          <w:rtl/>
        </w:rPr>
        <w:t xml:space="preserve">חדשות </w:t>
      </w:r>
      <w:r w:rsidR="00891ABF" w:rsidRPr="00D06010">
        <w:rPr>
          <w:rFonts w:hint="cs"/>
          <w:rtl/>
        </w:rPr>
        <w:t xml:space="preserve">עוזרות להגיע לאבחון מדויק יותר בזמן </w:t>
      </w:r>
      <w:r w:rsidR="00E84C57" w:rsidRPr="00D06010">
        <w:rPr>
          <w:rFonts w:hint="cs"/>
          <w:rtl/>
        </w:rPr>
        <w:t>קצר</w:t>
      </w:r>
      <w:r w:rsidR="00001516">
        <w:rPr>
          <w:rFonts w:hint="cs"/>
          <w:rtl/>
        </w:rPr>
        <w:t xml:space="preserve">, </w:t>
      </w:r>
      <w:r w:rsidR="00E84C57" w:rsidRPr="00D06010">
        <w:rPr>
          <w:rFonts w:hint="cs"/>
          <w:rtl/>
        </w:rPr>
        <w:t xml:space="preserve">דרך איסוף </w:t>
      </w:r>
      <w:r w:rsidR="00AE4EA8" w:rsidRPr="00D06010">
        <w:rPr>
          <w:rFonts w:hint="cs"/>
          <w:rtl/>
        </w:rPr>
        <w:t xml:space="preserve">כמות </w:t>
      </w:r>
      <w:r w:rsidR="00E84C57" w:rsidRPr="00D06010">
        <w:rPr>
          <w:rFonts w:hint="cs"/>
          <w:rtl/>
        </w:rPr>
        <w:t>מידע גדולה</w:t>
      </w:r>
      <w:r w:rsidR="003E23E2">
        <w:rPr>
          <w:rFonts w:hint="cs"/>
          <w:rtl/>
        </w:rPr>
        <w:t xml:space="preserve"> (נתוני עתק)</w:t>
      </w:r>
      <w:r w:rsidR="00E84C57" w:rsidRPr="00D06010">
        <w:rPr>
          <w:rFonts w:hint="cs"/>
          <w:rtl/>
        </w:rPr>
        <w:t xml:space="preserve">, זיכוך וטיוב הנתונים בעזרת אלגוריתמים מתקדמים, ללא צורך בטיפול אמבולטורי. הטכנולוגיות </w:t>
      </w:r>
      <w:r w:rsidR="00AE4EA8" w:rsidRPr="00D06010">
        <w:rPr>
          <w:rFonts w:hint="cs"/>
          <w:rtl/>
        </w:rPr>
        <w:t>נ</w:t>
      </w:r>
      <w:r w:rsidR="00005FE5" w:rsidRPr="00D06010">
        <w:rPr>
          <w:rFonts w:hint="cs"/>
          <w:rtl/>
        </w:rPr>
        <w:t>וחות</w:t>
      </w:r>
      <w:r w:rsidR="00AE4EA8" w:rsidRPr="00D06010">
        <w:rPr>
          <w:rFonts w:hint="cs"/>
          <w:rtl/>
        </w:rPr>
        <w:t xml:space="preserve"> למטופל </w:t>
      </w:r>
      <w:r w:rsidR="00001516">
        <w:rPr>
          <w:rFonts w:hint="cs"/>
          <w:rtl/>
        </w:rPr>
        <w:t>עקב היותן משולבות</w:t>
      </w:r>
      <w:r w:rsidR="00AE4EA8" w:rsidRPr="00D06010">
        <w:rPr>
          <w:rFonts w:hint="cs"/>
          <w:rtl/>
        </w:rPr>
        <w:t xml:space="preserve"> בחיי היום יום </w:t>
      </w:r>
      <w:r w:rsidR="00E84C57" w:rsidRPr="00D06010">
        <w:rPr>
          <w:rFonts w:hint="cs"/>
          <w:rtl/>
        </w:rPr>
        <w:t>שלו</w:t>
      </w:r>
      <w:r w:rsidR="003E23E2">
        <w:rPr>
          <w:rFonts w:hint="cs"/>
          <w:rtl/>
        </w:rPr>
        <w:t xml:space="preserve"> ומאפשרות למטפל לקבל מידע על המטופל שאין באפשרותו לקבל רק מביקור במרפאה וטיוב קבלת החלטות טיפוליות</w:t>
      </w:r>
      <w:r w:rsidR="00AE4EA8" w:rsidRPr="00D06010">
        <w:rPr>
          <w:rFonts w:hint="cs"/>
          <w:rtl/>
        </w:rPr>
        <w:t>.</w:t>
      </w:r>
      <w:r w:rsidR="00E84C57" w:rsidRPr="00D06010">
        <w:rPr>
          <w:rtl/>
        </w:rPr>
        <w:br/>
      </w:r>
      <w:r w:rsidR="00AE4EA8" w:rsidRPr="00D06010">
        <w:rPr>
          <w:rFonts w:hint="cs"/>
          <w:rtl/>
        </w:rPr>
        <w:t>לדוגמה מחשוב לביש</w:t>
      </w:r>
      <w:r w:rsidR="00E84C57" w:rsidRPr="00D06010">
        <w:rPr>
          <w:rFonts w:hint="cs"/>
          <w:rtl/>
        </w:rPr>
        <w:t xml:space="preserve"> (</w:t>
      </w:r>
      <w:r w:rsidR="00E84C57" w:rsidRPr="00D06010">
        <w:t xml:space="preserve">i.e. </w:t>
      </w:r>
      <w:r w:rsidR="002D1A24">
        <w:rPr>
          <w:rFonts w:hint="cs"/>
        </w:rPr>
        <w:t>ECG</w:t>
      </w:r>
      <w:r w:rsidR="002D1A24" w:rsidRPr="00D06010">
        <w:t xml:space="preserve"> </w:t>
      </w:r>
      <w:del w:id="441" w:author="Felix" w:date="2020-06-06T11:17:00Z">
        <w:r w:rsidR="00E84C57" w:rsidRPr="00D06010" w:rsidDel="003A67E4">
          <w:delText>holter</w:delText>
        </w:r>
      </w:del>
      <w:ins w:id="442" w:author="Felix" w:date="2020-06-06T11:17:00Z">
        <w:r w:rsidR="003A67E4">
          <w:rPr>
            <w:rFonts w:hint="cs"/>
          </w:rPr>
          <w:t>H</w:t>
        </w:r>
        <w:r w:rsidR="003A67E4" w:rsidRPr="00D06010">
          <w:t>olter</w:t>
        </w:r>
      </w:ins>
      <w:r w:rsidR="00E84C57" w:rsidRPr="00D06010">
        <w:rPr>
          <w:rFonts w:hint="cs"/>
          <w:rtl/>
        </w:rPr>
        <w:t>)</w:t>
      </w:r>
      <w:r w:rsidR="00AE4EA8" w:rsidRPr="00D06010">
        <w:rPr>
          <w:rFonts w:hint="cs"/>
          <w:rtl/>
        </w:rPr>
        <w:t xml:space="preserve"> מאפשר לחולי לב להיות מנוטרים 24/7</w:t>
      </w:r>
      <w:r w:rsidR="00001516">
        <w:rPr>
          <w:rFonts w:hint="cs"/>
          <w:rtl/>
        </w:rPr>
        <w:t xml:space="preserve">, </w:t>
      </w:r>
      <w:r w:rsidR="00AE4EA8" w:rsidRPr="00D06010">
        <w:rPr>
          <w:rFonts w:hint="cs"/>
          <w:rtl/>
        </w:rPr>
        <w:t xml:space="preserve">כאשר הם ממשיכים את אורח חייהם בצורה רגילה וללא צורך </w:t>
      </w:r>
      <w:r w:rsidR="00005FE5" w:rsidRPr="00D06010">
        <w:rPr>
          <w:rFonts w:hint="cs"/>
          <w:rtl/>
        </w:rPr>
        <w:t>באשפוז</w:t>
      </w:r>
      <w:r w:rsidR="00E84C57" w:rsidRPr="00D06010">
        <w:rPr>
          <w:rFonts w:hint="cs"/>
          <w:rtl/>
        </w:rPr>
        <w:t xml:space="preserve"> ואף ביקור במרפאות</w:t>
      </w:r>
      <w:r w:rsidR="00AE4EA8" w:rsidRPr="00D06010">
        <w:rPr>
          <w:rFonts w:hint="cs"/>
          <w:rtl/>
        </w:rPr>
        <w:t xml:space="preserve">. השתלת משאבות אינסולין זעירות המבוקרות ע"י </w:t>
      </w:r>
      <w:r w:rsidR="00E84C57" w:rsidRPr="00D06010">
        <w:rPr>
          <w:rFonts w:hint="cs"/>
          <w:rtl/>
        </w:rPr>
        <w:t xml:space="preserve">מיקרו </w:t>
      </w:r>
      <w:r w:rsidR="00AE4EA8" w:rsidRPr="00D06010">
        <w:rPr>
          <w:rFonts w:hint="cs"/>
          <w:rtl/>
        </w:rPr>
        <w:t xml:space="preserve">בקר </w:t>
      </w:r>
      <w:r w:rsidR="000073D4" w:rsidRPr="00D06010">
        <w:rPr>
          <w:rFonts w:hint="cs"/>
          <w:rtl/>
        </w:rPr>
        <w:t>מאפשרות</w:t>
      </w:r>
      <w:r w:rsidR="00AE4EA8" w:rsidRPr="00D06010">
        <w:rPr>
          <w:rFonts w:hint="cs"/>
          <w:rtl/>
        </w:rPr>
        <w:t xml:space="preserve"> </w:t>
      </w:r>
      <w:r w:rsidR="000073D4" w:rsidRPr="00D06010">
        <w:rPr>
          <w:rFonts w:hint="cs"/>
          <w:rtl/>
        </w:rPr>
        <w:t>ל</w:t>
      </w:r>
      <w:r w:rsidR="00AE4EA8" w:rsidRPr="00D06010">
        <w:rPr>
          <w:rFonts w:hint="cs"/>
          <w:rtl/>
        </w:rPr>
        <w:t>חולי סכרת לקבל מינון מדויק של אינסולין</w:t>
      </w:r>
      <w:r w:rsidR="00001516">
        <w:rPr>
          <w:rFonts w:hint="cs"/>
          <w:rtl/>
        </w:rPr>
        <w:t>,</w:t>
      </w:r>
      <w:r w:rsidR="00AE4EA8" w:rsidRPr="00D06010">
        <w:rPr>
          <w:rFonts w:hint="cs"/>
          <w:rtl/>
        </w:rPr>
        <w:t xml:space="preserve"> </w:t>
      </w:r>
      <w:r w:rsidR="000073D4" w:rsidRPr="00D06010">
        <w:rPr>
          <w:rFonts w:hint="cs"/>
          <w:rtl/>
        </w:rPr>
        <w:t xml:space="preserve">כאשר תוצאות </w:t>
      </w:r>
      <w:r w:rsidR="00001516">
        <w:rPr>
          <w:rFonts w:hint="cs"/>
          <w:rtl/>
        </w:rPr>
        <w:t>ה</w:t>
      </w:r>
      <w:r w:rsidR="000073D4" w:rsidRPr="00D06010">
        <w:rPr>
          <w:rFonts w:hint="cs"/>
          <w:rtl/>
        </w:rPr>
        <w:t>תהליך במלואו מנותר</w:t>
      </w:r>
      <w:r w:rsidR="00005FE5" w:rsidRPr="00D06010">
        <w:rPr>
          <w:rFonts w:hint="cs"/>
          <w:rtl/>
        </w:rPr>
        <w:t>ות</w:t>
      </w:r>
      <w:r w:rsidR="000073D4" w:rsidRPr="00D06010">
        <w:rPr>
          <w:rFonts w:hint="cs"/>
          <w:rtl/>
        </w:rPr>
        <w:t xml:space="preserve"> מרחוק ע"י רופא. </w:t>
      </w:r>
      <w:r w:rsidR="00E84C57" w:rsidRPr="00D06010">
        <w:rPr>
          <w:rFonts w:hint="cs"/>
          <w:rtl/>
        </w:rPr>
        <w:t>שרותי אבחון המתבססים ע</w:t>
      </w:r>
      <w:r w:rsidR="00001516" w:rsidRPr="00D06010">
        <w:rPr>
          <w:rFonts w:hint="cs"/>
          <w:rtl/>
        </w:rPr>
        <w:t>ל מצלמה או על מכשור דגימה מרוחק</w:t>
      </w:r>
      <w:r w:rsidR="00001516">
        <w:rPr>
          <w:rFonts w:hint="cs"/>
          <w:rtl/>
        </w:rPr>
        <w:t xml:space="preserve">, </w:t>
      </w:r>
      <w:r w:rsidR="00E84C57" w:rsidRPr="00D06010">
        <w:rPr>
          <w:rFonts w:hint="cs"/>
          <w:rtl/>
        </w:rPr>
        <w:t xml:space="preserve">מאפשרות קבלת אבחון </w:t>
      </w:r>
      <w:r w:rsidR="00B85B6D" w:rsidRPr="00D06010">
        <w:rPr>
          <w:rFonts w:hint="cs"/>
          <w:rtl/>
        </w:rPr>
        <w:t>בכל שעות היום ו</w:t>
      </w:r>
      <w:r w:rsidR="00E84C57" w:rsidRPr="00D06010">
        <w:rPr>
          <w:rFonts w:hint="cs"/>
          <w:rtl/>
        </w:rPr>
        <w:t>הלילה</w:t>
      </w:r>
      <w:r w:rsidR="00B85B6D" w:rsidRPr="00D06010">
        <w:rPr>
          <w:rFonts w:hint="cs"/>
          <w:rtl/>
        </w:rPr>
        <w:t xml:space="preserve"> ללא יציאה מהבית</w:t>
      </w:r>
      <w:r w:rsidR="00001516">
        <w:rPr>
          <w:rFonts w:hint="cs"/>
          <w:rtl/>
        </w:rPr>
        <w:t>.</w:t>
      </w:r>
      <w:r w:rsidR="00E84C57" w:rsidRPr="00D06010">
        <w:rPr>
          <w:rFonts w:hint="cs"/>
          <w:rtl/>
        </w:rPr>
        <w:t xml:space="preserve"> </w:t>
      </w:r>
      <w:r w:rsidR="00005FE5" w:rsidRPr="00D06010">
        <w:rPr>
          <w:rFonts w:hint="cs"/>
          <w:rtl/>
        </w:rPr>
        <w:t xml:space="preserve">טכנולוגיות לבישות אחרות מצילות חיים יום יום ע"י אוטומציה של קריאה לעזרה רפואית </w:t>
      </w:r>
      <w:r w:rsidR="00DD4287">
        <w:rPr>
          <w:rFonts w:hint="cs"/>
          <w:rtl/>
        </w:rPr>
        <w:t>כאשר מערכת חכמה מזהה</w:t>
      </w:r>
      <w:r w:rsidR="00005FE5" w:rsidRPr="00D06010">
        <w:rPr>
          <w:rFonts w:hint="cs"/>
          <w:rtl/>
        </w:rPr>
        <w:t xml:space="preserve"> נפילה או </w:t>
      </w:r>
      <w:r w:rsidR="00001516">
        <w:rPr>
          <w:rFonts w:hint="cs"/>
          <w:rtl/>
        </w:rPr>
        <w:t>ב</w:t>
      </w:r>
      <w:r w:rsidR="00005FE5" w:rsidRPr="00D06010">
        <w:rPr>
          <w:rFonts w:hint="cs"/>
          <w:rtl/>
        </w:rPr>
        <w:t>מקר</w:t>
      </w:r>
      <w:r w:rsidR="00001516">
        <w:rPr>
          <w:rFonts w:hint="cs"/>
          <w:rtl/>
        </w:rPr>
        <w:t xml:space="preserve">י </w:t>
      </w:r>
      <w:r w:rsidR="00005FE5" w:rsidRPr="00D06010">
        <w:rPr>
          <w:rFonts w:hint="cs"/>
          <w:rtl/>
        </w:rPr>
        <w:t>חרום אחר</w:t>
      </w:r>
      <w:r w:rsidR="00001516">
        <w:rPr>
          <w:rFonts w:hint="cs"/>
          <w:rtl/>
        </w:rPr>
        <w:t>ים.</w:t>
      </w:r>
      <w:r w:rsidR="00005FE5" w:rsidRPr="00D06010">
        <w:rPr>
          <w:rFonts w:hint="cs"/>
          <w:rtl/>
        </w:rPr>
        <w:t xml:space="preserve"> </w:t>
      </w:r>
    </w:p>
    <w:p w14:paraId="60A54210" w14:textId="4EA596FF" w:rsidR="00005FE5" w:rsidRPr="003D5842" w:rsidRDefault="002B390A" w:rsidP="00313A1C">
      <w:pPr>
        <w:rPr>
          <w:rtl/>
          <w:rPrChange w:id="443" w:author="user" w:date="2020-05-29T13:43:00Z">
            <w:rPr>
              <w:sz w:val="22"/>
              <w:szCs w:val="22"/>
              <w:rtl/>
            </w:rPr>
          </w:rPrChange>
        </w:rPr>
      </w:pPr>
      <w:r w:rsidRPr="003D5842">
        <w:rPr>
          <w:rFonts w:hint="eastAsia"/>
          <w:rtl/>
          <w:rPrChange w:id="444" w:author="user" w:date="2020-05-29T13:43:00Z">
            <w:rPr>
              <w:rFonts w:hint="eastAsia"/>
              <w:sz w:val="22"/>
              <w:szCs w:val="22"/>
              <w:rtl/>
            </w:rPr>
          </w:rPrChange>
        </w:rPr>
        <w:t>מכלול</w:t>
      </w:r>
      <w:r w:rsidRPr="003D5842">
        <w:rPr>
          <w:rtl/>
          <w:rPrChange w:id="445" w:author="user" w:date="2020-05-29T13:43:00Z">
            <w:rPr>
              <w:sz w:val="22"/>
              <w:szCs w:val="22"/>
              <w:rtl/>
            </w:rPr>
          </w:rPrChange>
        </w:rPr>
        <w:t xml:space="preserve"> </w:t>
      </w:r>
      <w:r w:rsidR="00005FE5" w:rsidRPr="003D5842">
        <w:rPr>
          <w:rFonts w:hint="eastAsia"/>
          <w:rtl/>
          <w:rPrChange w:id="446" w:author="user" w:date="2020-05-29T13:43:00Z">
            <w:rPr>
              <w:rFonts w:hint="eastAsia"/>
              <w:sz w:val="22"/>
              <w:szCs w:val="22"/>
              <w:rtl/>
            </w:rPr>
          </w:rPrChange>
        </w:rPr>
        <w:t>הטכנולוגיות</w:t>
      </w:r>
      <w:r w:rsidR="00005FE5" w:rsidRPr="003D5842">
        <w:rPr>
          <w:rtl/>
          <w:rPrChange w:id="447" w:author="user" w:date="2020-05-29T13:43:00Z">
            <w:rPr>
              <w:sz w:val="22"/>
              <w:szCs w:val="22"/>
              <w:rtl/>
            </w:rPr>
          </w:rPrChange>
        </w:rPr>
        <w:t xml:space="preserve"> </w:t>
      </w:r>
      <w:r w:rsidRPr="003D5842">
        <w:rPr>
          <w:rFonts w:hint="eastAsia"/>
          <w:rtl/>
          <w:rPrChange w:id="448" w:author="user" w:date="2020-05-29T13:43:00Z">
            <w:rPr>
              <w:rFonts w:hint="eastAsia"/>
              <w:sz w:val="22"/>
              <w:szCs w:val="22"/>
              <w:rtl/>
            </w:rPr>
          </w:rPrChange>
        </w:rPr>
        <w:t>הללו</w:t>
      </w:r>
      <w:r w:rsidRPr="003D5842">
        <w:rPr>
          <w:rtl/>
          <w:rPrChange w:id="449" w:author="user" w:date="2020-05-29T13:43:00Z">
            <w:rPr>
              <w:sz w:val="22"/>
              <w:szCs w:val="22"/>
              <w:rtl/>
            </w:rPr>
          </w:rPrChange>
        </w:rPr>
        <w:t xml:space="preserve"> מביא </w:t>
      </w:r>
      <w:r w:rsidR="00005FE5" w:rsidRPr="003D5842">
        <w:rPr>
          <w:rtl/>
          <w:rPrChange w:id="450" w:author="user" w:date="2020-05-29T13:43:00Z">
            <w:rPr>
              <w:sz w:val="22"/>
              <w:szCs w:val="22"/>
              <w:rtl/>
            </w:rPr>
          </w:rPrChange>
        </w:rPr>
        <w:t xml:space="preserve"> לשינוי ברפואה ובמוד</w:t>
      </w:r>
      <w:r w:rsidR="00AD6573" w:rsidRPr="003D5842">
        <w:rPr>
          <w:rFonts w:hint="eastAsia"/>
          <w:rtl/>
          <w:rPrChange w:id="451" w:author="user" w:date="2020-05-29T13:43:00Z">
            <w:rPr>
              <w:rFonts w:hint="eastAsia"/>
              <w:sz w:val="22"/>
              <w:szCs w:val="22"/>
              <w:rtl/>
            </w:rPr>
          </w:rPrChange>
        </w:rPr>
        <w:t>ל</w:t>
      </w:r>
      <w:r w:rsidR="00005FE5" w:rsidRPr="003D5842">
        <w:rPr>
          <w:rtl/>
          <w:rPrChange w:id="452" w:author="user" w:date="2020-05-29T13:43:00Z">
            <w:rPr>
              <w:sz w:val="22"/>
              <w:szCs w:val="22"/>
              <w:rtl/>
            </w:rPr>
          </w:rPrChange>
        </w:rPr>
        <w:t xml:space="preserve"> הטיפולי </w:t>
      </w:r>
      <w:r w:rsidR="00001516" w:rsidRPr="003D5842">
        <w:rPr>
          <w:rFonts w:hint="eastAsia"/>
          <w:rtl/>
          <w:rPrChange w:id="453" w:author="user" w:date="2020-05-29T13:43:00Z">
            <w:rPr>
              <w:rFonts w:hint="eastAsia"/>
              <w:sz w:val="22"/>
              <w:szCs w:val="22"/>
              <w:rtl/>
            </w:rPr>
          </w:rPrChange>
        </w:rPr>
        <w:t>בהפיכתו</w:t>
      </w:r>
      <w:r w:rsidR="00005FE5" w:rsidRPr="003D5842">
        <w:rPr>
          <w:rtl/>
          <w:rPrChange w:id="454" w:author="user" w:date="2020-05-29T13:43:00Z">
            <w:rPr>
              <w:sz w:val="22"/>
              <w:szCs w:val="22"/>
              <w:rtl/>
            </w:rPr>
          </w:rPrChange>
        </w:rPr>
        <w:t xml:space="preserve"> לאינטגרטיבי, רציף, </w:t>
      </w:r>
      <w:r w:rsidR="00001516" w:rsidRPr="003D5842">
        <w:rPr>
          <w:rFonts w:hint="eastAsia"/>
          <w:rtl/>
          <w:rPrChange w:id="455" w:author="user" w:date="2020-05-29T13:43:00Z">
            <w:rPr>
              <w:rFonts w:hint="eastAsia"/>
              <w:sz w:val="22"/>
              <w:szCs w:val="22"/>
              <w:rtl/>
            </w:rPr>
          </w:rPrChange>
        </w:rPr>
        <w:t>נגיש</w:t>
      </w:r>
      <w:r w:rsidR="00001516" w:rsidRPr="003D5842">
        <w:rPr>
          <w:rtl/>
          <w:rPrChange w:id="456" w:author="user" w:date="2020-05-29T13:43:00Z">
            <w:rPr>
              <w:sz w:val="22"/>
              <w:szCs w:val="22"/>
              <w:rtl/>
            </w:rPr>
          </w:rPrChange>
        </w:rPr>
        <w:t xml:space="preserve"> </w:t>
      </w:r>
      <w:r w:rsidR="00005FE5" w:rsidRPr="003D5842">
        <w:rPr>
          <w:rtl/>
          <w:rPrChange w:id="457" w:author="user" w:date="2020-05-29T13:43:00Z">
            <w:rPr>
              <w:sz w:val="22"/>
              <w:szCs w:val="22"/>
              <w:rtl/>
            </w:rPr>
          </w:rPrChange>
        </w:rPr>
        <w:t>בבית</w:t>
      </w:r>
      <w:r w:rsidR="00001516" w:rsidRPr="003D5842">
        <w:rPr>
          <w:rtl/>
          <w:rPrChange w:id="458" w:author="user" w:date="2020-05-29T13:43:00Z">
            <w:rPr>
              <w:sz w:val="22"/>
              <w:szCs w:val="22"/>
              <w:rtl/>
            </w:rPr>
          </w:rPrChange>
        </w:rPr>
        <w:t xml:space="preserve"> או </w:t>
      </w:r>
      <w:r w:rsidR="00005FE5" w:rsidRPr="003D5842">
        <w:rPr>
          <w:rtl/>
          <w:rPrChange w:id="459" w:author="user" w:date="2020-05-29T13:43:00Z">
            <w:rPr>
              <w:sz w:val="22"/>
              <w:szCs w:val="22"/>
              <w:rtl/>
            </w:rPr>
          </w:rPrChange>
        </w:rPr>
        <w:t>בכל מקום</w:t>
      </w:r>
      <w:r w:rsidR="00001516" w:rsidRPr="003D5842">
        <w:rPr>
          <w:rtl/>
          <w:rPrChange w:id="460" w:author="user" w:date="2020-05-29T13:43:00Z">
            <w:rPr>
              <w:sz w:val="22"/>
              <w:szCs w:val="22"/>
              <w:rtl/>
            </w:rPr>
          </w:rPrChange>
        </w:rPr>
        <w:t xml:space="preserve"> אחר</w:t>
      </w:r>
      <w:r w:rsidR="00005FE5" w:rsidRPr="003D5842">
        <w:rPr>
          <w:rtl/>
          <w:rPrChange w:id="461" w:author="user" w:date="2020-05-29T13:43:00Z">
            <w:rPr>
              <w:sz w:val="22"/>
              <w:szCs w:val="22"/>
              <w:rtl/>
            </w:rPr>
          </w:rPrChange>
        </w:rPr>
        <w:t xml:space="preserve"> </w:t>
      </w:r>
      <w:r w:rsidRPr="003D5842">
        <w:rPr>
          <w:rFonts w:hint="eastAsia"/>
          <w:rtl/>
          <w:rPrChange w:id="462" w:author="user" w:date="2020-05-29T13:43:00Z">
            <w:rPr>
              <w:rFonts w:hint="eastAsia"/>
              <w:sz w:val="22"/>
              <w:szCs w:val="22"/>
              <w:rtl/>
            </w:rPr>
          </w:rPrChange>
        </w:rPr>
        <w:t>ומציב</w:t>
      </w:r>
      <w:r w:rsidRPr="003D5842">
        <w:rPr>
          <w:rtl/>
          <w:rPrChange w:id="463" w:author="user" w:date="2020-05-29T13:43:00Z">
            <w:rPr>
              <w:sz w:val="22"/>
              <w:szCs w:val="22"/>
              <w:rtl/>
            </w:rPr>
          </w:rPrChange>
        </w:rPr>
        <w:t xml:space="preserve"> </w:t>
      </w:r>
      <w:r w:rsidR="00005FE5" w:rsidRPr="003D5842">
        <w:rPr>
          <w:rFonts w:hint="eastAsia"/>
          <w:rtl/>
          <w:rPrChange w:id="464" w:author="user" w:date="2020-05-29T13:43:00Z">
            <w:rPr>
              <w:rFonts w:hint="eastAsia"/>
              <w:sz w:val="22"/>
              <w:szCs w:val="22"/>
              <w:rtl/>
            </w:rPr>
          </w:rPrChange>
        </w:rPr>
        <w:t>את</w:t>
      </w:r>
      <w:r w:rsidR="00005FE5" w:rsidRPr="003D5842">
        <w:rPr>
          <w:rtl/>
          <w:rPrChange w:id="465" w:author="user" w:date="2020-05-29T13:43:00Z">
            <w:rPr>
              <w:sz w:val="22"/>
              <w:szCs w:val="22"/>
              <w:rtl/>
            </w:rPr>
          </w:rPrChange>
        </w:rPr>
        <w:t xml:space="preserve"> המטופל </w:t>
      </w:r>
      <w:r w:rsidR="00001516" w:rsidRPr="003D5842">
        <w:rPr>
          <w:rFonts w:hint="eastAsia"/>
          <w:rtl/>
          <w:rPrChange w:id="466" w:author="user" w:date="2020-05-29T13:43:00Z">
            <w:rPr>
              <w:rFonts w:hint="eastAsia"/>
              <w:sz w:val="22"/>
              <w:szCs w:val="22"/>
              <w:rtl/>
            </w:rPr>
          </w:rPrChange>
        </w:rPr>
        <w:t>ואורח</w:t>
      </w:r>
      <w:r w:rsidR="00E84C57" w:rsidRPr="003D5842">
        <w:rPr>
          <w:rtl/>
          <w:rPrChange w:id="467" w:author="user" w:date="2020-05-29T13:43:00Z">
            <w:rPr>
              <w:sz w:val="22"/>
              <w:szCs w:val="22"/>
              <w:rtl/>
            </w:rPr>
          </w:rPrChange>
        </w:rPr>
        <w:t xml:space="preserve"> חייו </w:t>
      </w:r>
      <w:r w:rsidR="00005FE5" w:rsidRPr="003D5842">
        <w:rPr>
          <w:rFonts w:hint="eastAsia"/>
          <w:rtl/>
          <w:rPrChange w:id="468" w:author="user" w:date="2020-05-29T13:43:00Z">
            <w:rPr>
              <w:rFonts w:hint="eastAsia"/>
              <w:sz w:val="22"/>
              <w:szCs w:val="22"/>
              <w:rtl/>
            </w:rPr>
          </w:rPrChange>
        </w:rPr>
        <w:t>במרכז</w:t>
      </w:r>
      <w:r w:rsidR="00005FE5" w:rsidRPr="003D5842">
        <w:rPr>
          <w:rtl/>
          <w:rPrChange w:id="469" w:author="user" w:date="2020-05-29T13:43:00Z">
            <w:rPr>
              <w:sz w:val="22"/>
              <w:szCs w:val="22"/>
              <w:rtl/>
            </w:rPr>
          </w:rPrChange>
        </w:rPr>
        <w:t>.</w:t>
      </w:r>
    </w:p>
    <w:p w14:paraId="3EE449B0" w14:textId="067F805F" w:rsidR="00AD6573" w:rsidRPr="003D5842" w:rsidRDefault="002B390A" w:rsidP="005212DB">
      <w:pPr>
        <w:rPr>
          <w:rtl/>
          <w:rPrChange w:id="470" w:author="user" w:date="2020-05-29T13:43:00Z">
            <w:rPr>
              <w:sz w:val="22"/>
              <w:szCs w:val="22"/>
              <w:rtl/>
            </w:rPr>
          </w:rPrChange>
        </w:rPr>
      </w:pPr>
      <w:r w:rsidRPr="003D5842">
        <w:rPr>
          <w:rtl/>
          <w:rPrChange w:id="471" w:author="user" w:date="2020-05-29T13:43:00Z">
            <w:rPr>
              <w:sz w:val="22"/>
              <w:szCs w:val="22"/>
              <w:rtl/>
            </w:rPr>
          </w:rPrChange>
        </w:rPr>
        <w:t xml:space="preserve">  </w:t>
      </w:r>
      <w:r w:rsidR="00FC0D08" w:rsidRPr="003D5842">
        <w:rPr>
          <w:rFonts w:hint="eastAsia"/>
          <w:rtl/>
          <w:rPrChange w:id="472" w:author="user" w:date="2020-05-29T13:43:00Z">
            <w:rPr>
              <w:rFonts w:hint="eastAsia"/>
              <w:sz w:val="22"/>
              <w:szCs w:val="22"/>
              <w:rtl/>
            </w:rPr>
          </w:rPrChange>
        </w:rPr>
        <w:t>הטכנולוגיות</w:t>
      </w:r>
      <w:r w:rsidR="00FC0D08" w:rsidRPr="003D5842">
        <w:rPr>
          <w:rtl/>
          <w:rPrChange w:id="473" w:author="user" w:date="2020-05-29T13:43:00Z">
            <w:rPr>
              <w:sz w:val="22"/>
              <w:szCs w:val="22"/>
              <w:rtl/>
            </w:rPr>
          </w:rPrChange>
        </w:rPr>
        <w:t xml:space="preserve"> הנ"ל מסתמכות </w:t>
      </w:r>
      <w:r w:rsidRPr="003D5842">
        <w:rPr>
          <w:rtl/>
          <w:rPrChange w:id="474" w:author="user" w:date="2020-05-29T13:43:00Z">
            <w:rPr>
              <w:sz w:val="22"/>
              <w:szCs w:val="22"/>
              <w:rtl/>
            </w:rPr>
          </w:rPrChange>
        </w:rPr>
        <w:t xml:space="preserve">  </w:t>
      </w:r>
      <w:r w:rsidR="00FC0D08" w:rsidRPr="003D5842">
        <w:rPr>
          <w:rFonts w:hint="eastAsia"/>
          <w:rtl/>
          <w:rPrChange w:id="475" w:author="user" w:date="2020-05-29T13:43:00Z">
            <w:rPr>
              <w:rFonts w:hint="eastAsia"/>
              <w:sz w:val="22"/>
              <w:szCs w:val="22"/>
              <w:rtl/>
            </w:rPr>
          </w:rPrChange>
        </w:rPr>
        <w:t>על</w:t>
      </w:r>
      <w:r w:rsidR="00FC0D08" w:rsidRPr="003D5842">
        <w:rPr>
          <w:rtl/>
          <w:rPrChange w:id="476" w:author="user" w:date="2020-05-29T13:43:00Z">
            <w:rPr>
              <w:sz w:val="22"/>
              <w:szCs w:val="22"/>
              <w:rtl/>
            </w:rPr>
          </w:rPrChange>
        </w:rPr>
        <w:t xml:space="preserve"> </w:t>
      </w:r>
      <w:r w:rsidRPr="003D5842">
        <w:rPr>
          <w:rFonts w:hint="eastAsia"/>
          <w:rtl/>
          <w:rPrChange w:id="477" w:author="user" w:date="2020-05-29T13:43:00Z">
            <w:rPr>
              <w:rFonts w:hint="eastAsia"/>
              <w:sz w:val="22"/>
              <w:szCs w:val="22"/>
              <w:rtl/>
            </w:rPr>
          </w:rPrChange>
        </w:rPr>
        <w:t>חיישנים</w:t>
      </w:r>
      <w:r w:rsidR="00B85B6D" w:rsidRPr="003D5842">
        <w:rPr>
          <w:rtl/>
          <w:rPrChange w:id="478" w:author="user" w:date="2020-05-29T13:43:00Z">
            <w:rPr>
              <w:sz w:val="22"/>
              <w:szCs w:val="22"/>
              <w:rtl/>
            </w:rPr>
          </w:rPrChange>
        </w:rPr>
        <w:t>,</w:t>
      </w:r>
      <w:r w:rsidR="00FC0D08" w:rsidRPr="003D5842">
        <w:rPr>
          <w:rtl/>
          <w:rPrChange w:id="479" w:author="user" w:date="2020-05-29T13:43:00Z">
            <w:rPr>
              <w:sz w:val="22"/>
              <w:szCs w:val="22"/>
              <w:rtl/>
            </w:rPr>
          </w:rPrChange>
        </w:rPr>
        <w:t xml:space="preserve"> מזעור המחשוב </w:t>
      </w:r>
      <w:r w:rsidR="00B85B6D" w:rsidRPr="003D5842">
        <w:rPr>
          <w:rFonts w:hint="eastAsia"/>
          <w:rtl/>
          <w:rPrChange w:id="480" w:author="user" w:date="2020-05-29T13:43:00Z">
            <w:rPr>
              <w:rFonts w:hint="eastAsia"/>
              <w:sz w:val="22"/>
              <w:szCs w:val="22"/>
              <w:rtl/>
            </w:rPr>
          </w:rPrChange>
        </w:rPr>
        <w:t>ו</w:t>
      </w:r>
      <w:r w:rsidR="00FC0D08" w:rsidRPr="003D5842">
        <w:rPr>
          <w:rFonts w:hint="eastAsia"/>
          <w:rtl/>
          <w:rPrChange w:id="481" w:author="user" w:date="2020-05-29T13:43:00Z">
            <w:rPr>
              <w:rFonts w:hint="eastAsia"/>
              <w:sz w:val="22"/>
              <w:szCs w:val="22"/>
              <w:rtl/>
            </w:rPr>
          </w:rPrChange>
        </w:rPr>
        <w:t>על</w:t>
      </w:r>
      <w:r w:rsidR="00FC0D08" w:rsidRPr="003D5842">
        <w:rPr>
          <w:rtl/>
          <w:rPrChange w:id="482" w:author="user" w:date="2020-05-29T13:43:00Z">
            <w:rPr>
              <w:sz w:val="22"/>
              <w:szCs w:val="22"/>
              <w:rtl/>
            </w:rPr>
          </w:rPrChange>
        </w:rPr>
        <w:t xml:space="preserve"> </w:t>
      </w:r>
      <w:r w:rsidR="00FC0D08" w:rsidRPr="003D5842">
        <w:rPr>
          <w:rFonts w:hint="eastAsia"/>
          <w:rtl/>
          <w:rPrChange w:id="483" w:author="user" w:date="2020-05-29T13:43:00Z">
            <w:rPr>
              <w:rFonts w:hint="eastAsia"/>
              <w:sz w:val="22"/>
              <w:szCs w:val="22"/>
              <w:rtl/>
            </w:rPr>
          </w:rPrChange>
        </w:rPr>
        <w:t>קישוריות</w:t>
      </w:r>
      <w:r w:rsidR="00FC0D08" w:rsidRPr="003D5842">
        <w:rPr>
          <w:rtl/>
          <w:rPrChange w:id="484" w:author="user" w:date="2020-05-29T13:43:00Z">
            <w:rPr>
              <w:sz w:val="22"/>
              <w:szCs w:val="22"/>
              <w:rtl/>
            </w:rPr>
          </w:rPrChange>
        </w:rPr>
        <w:t xml:space="preserve"> </w:t>
      </w:r>
      <w:r w:rsidR="00FC0D08" w:rsidRPr="003D5842">
        <w:rPr>
          <w:rFonts w:hint="eastAsia"/>
          <w:rtl/>
          <w:rPrChange w:id="485" w:author="user" w:date="2020-05-29T13:43:00Z">
            <w:rPr>
              <w:rFonts w:hint="eastAsia"/>
              <w:sz w:val="22"/>
              <w:szCs w:val="22"/>
              <w:rtl/>
            </w:rPr>
          </w:rPrChange>
        </w:rPr>
        <w:t>רציפה</w:t>
      </w:r>
      <w:r w:rsidR="00FC0D08" w:rsidRPr="003D5842">
        <w:rPr>
          <w:rtl/>
          <w:rPrChange w:id="486" w:author="user" w:date="2020-05-29T13:43:00Z">
            <w:rPr>
              <w:sz w:val="22"/>
              <w:szCs w:val="22"/>
              <w:rtl/>
            </w:rPr>
          </w:rPrChange>
        </w:rPr>
        <w:t xml:space="preserve"> </w:t>
      </w:r>
      <w:r w:rsidR="00FC0D08" w:rsidRPr="003D5842">
        <w:rPr>
          <w:rFonts w:hint="eastAsia"/>
          <w:rtl/>
          <w:rPrChange w:id="487" w:author="user" w:date="2020-05-29T13:43:00Z">
            <w:rPr>
              <w:rFonts w:hint="eastAsia"/>
              <w:sz w:val="22"/>
              <w:szCs w:val="22"/>
              <w:rtl/>
            </w:rPr>
          </w:rPrChange>
        </w:rPr>
        <w:t>או</w:t>
      </w:r>
      <w:r w:rsidR="00FC0D08" w:rsidRPr="003D5842">
        <w:rPr>
          <w:rtl/>
          <w:rPrChange w:id="488" w:author="user" w:date="2020-05-29T13:43:00Z">
            <w:rPr>
              <w:sz w:val="22"/>
              <w:szCs w:val="22"/>
              <w:rtl/>
            </w:rPr>
          </w:rPrChange>
        </w:rPr>
        <w:t xml:space="preserve"> </w:t>
      </w:r>
      <w:r w:rsidR="00FC0D08" w:rsidRPr="003D5842">
        <w:rPr>
          <w:rFonts w:hint="eastAsia"/>
          <w:rtl/>
          <w:rPrChange w:id="489" w:author="user" w:date="2020-05-29T13:43:00Z">
            <w:rPr>
              <w:rFonts w:hint="eastAsia"/>
              <w:sz w:val="22"/>
              <w:szCs w:val="22"/>
              <w:rtl/>
            </w:rPr>
          </w:rPrChange>
        </w:rPr>
        <w:t>מתוזמנת</w:t>
      </w:r>
      <w:r w:rsidR="00001516" w:rsidRPr="003D5842">
        <w:rPr>
          <w:rtl/>
          <w:rPrChange w:id="490" w:author="user" w:date="2020-05-29T13:43:00Z">
            <w:rPr>
              <w:sz w:val="22"/>
              <w:szCs w:val="22"/>
              <w:rtl/>
            </w:rPr>
          </w:rPrChange>
        </w:rPr>
        <w:t>,</w:t>
      </w:r>
      <w:r w:rsidR="00FC0D08" w:rsidRPr="003D5842">
        <w:rPr>
          <w:rtl/>
          <w:rPrChange w:id="491" w:author="user" w:date="2020-05-29T13:43:00Z">
            <w:rPr>
              <w:sz w:val="22"/>
              <w:szCs w:val="22"/>
              <w:rtl/>
            </w:rPr>
          </w:rPrChange>
        </w:rPr>
        <w:t xml:space="preserve"> </w:t>
      </w:r>
      <w:r w:rsidR="00001516" w:rsidRPr="003D5842">
        <w:rPr>
          <w:rtl/>
          <w:rPrChange w:id="492" w:author="user" w:date="2020-05-29T13:43:00Z">
            <w:rPr>
              <w:sz w:val="22"/>
              <w:szCs w:val="22"/>
              <w:rtl/>
            </w:rPr>
          </w:rPrChange>
        </w:rPr>
        <w:t xml:space="preserve"> ה</w:t>
      </w:r>
      <w:r w:rsidR="00FC0D08" w:rsidRPr="003D5842">
        <w:rPr>
          <w:rFonts w:hint="eastAsia"/>
          <w:rtl/>
          <w:rPrChange w:id="493" w:author="user" w:date="2020-05-29T13:43:00Z">
            <w:rPr>
              <w:rFonts w:hint="eastAsia"/>
              <w:sz w:val="22"/>
              <w:szCs w:val="22"/>
              <w:rtl/>
            </w:rPr>
          </w:rPrChange>
        </w:rPr>
        <w:t>נעשית</w:t>
      </w:r>
      <w:r w:rsidR="00FC0D08" w:rsidRPr="003D5842">
        <w:rPr>
          <w:rtl/>
          <w:rPrChange w:id="494" w:author="user" w:date="2020-05-29T13:43:00Z">
            <w:rPr>
              <w:sz w:val="22"/>
              <w:szCs w:val="22"/>
              <w:rtl/>
            </w:rPr>
          </w:rPrChange>
        </w:rPr>
        <w:t xml:space="preserve"> ברובה </w:t>
      </w:r>
      <w:r w:rsidRPr="003D5842">
        <w:rPr>
          <w:rFonts w:hint="eastAsia"/>
          <w:rtl/>
          <w:rPrChange w:id="495" w:author="user" w:date="2020-05-29T13:43:00Z">
            <w:rPr>
              <w:rFonts w:hint="eastAsia"/>
              <w:sz w:val="22"/>
              <w:szCs w:val="22"/>
              <w:rtl/>
            </w:rPr>
          </w:rPrChange>
        </w:rPr>
        <w:t>בתווך</w:t>
      </w:r>
      <w:r w:rsidR="00FC0D08" w:rsidRPr="003D5842">
        <w:rPr>
          <w:rtl/>
          <w:rPrChange w:id="496" w:author="user" w:date="2020-05-29T13:43:00Z">
            <w:rPr>
              <w:sz w:val="22"/>
              <w:szCs w:val="22"/>
              <w:rtl/>
            </w:rPr>
          </w:rPrChange>
        </w:rPr>
        <w:t xml:space="preserve"> האינטרנט</w:t>
      </w:r>
      <w:r w:rsidR="00F82E0F" w:rsidRPr="003D5842">
        <w:rPr>
          <w:rtl/>
          <w:rPrChange w:id="497" w:author="user" w:date="2020-05-29T13:43:00Z">
            <w:rPr>
              <w:sz w:val="22"/>
              <w:szCs w:val="22"/>
              <w:rtl/>
            </w:rPr>
          </w:rPrChange>
        </w:rPr>
        <w:t>,</w:t>
      </w:r>
      <w:r w:rsidR="00FC0D08" w:rsidRPr="003D5842">
        <w:rPr>
          <w:rtl/>
          <w:rPrChange w:id="498" w:author="user" w:date="2020-05-29T13:43:00Z">
            <w:rPr>
              <w:sz w:val="22"/>
              <w:szCs w:val="22"/>
              <w:rtl/>
            </w:rPr>
          </w:rPrChange>
        </w:rPr>
        <w:t xml:space="preserve"> </w:t>
      </w:r>
      <w:r w:rsidR="00F82E0F" w:rsidRPr="003D5842">
        <w:rPr>
          <w:rFonts w:hint="eastAsia"/>
          <w:rtl/>
          <w:rPrChange w:id="499" w:author="user" w:date="2020-05-29T13:43:00Z">
            <w:rPr>
              <w:rFonts w:hint="eastAsia"/>
              <w:sz w:val="22"/>
              <w:szCs w:val="22"/>
              <w:rtl/>
            </w:rPr>
          </w:rPrChange>
        </w:rPr>
        <w:t>אשר</w:t>
      </w:r>
      <w:r w:rsidR="00FC0D08" w:rsidRPr="003D5842">
        <w:rPr>
          <w:rtl/>
          <w:rPrChange w:id="500" w:author="user" w:date="2020-05-29T13:43:00Z">
            <w:rPr>
              <w:sz w:val="22"/>
              <w:szCs w:val="22"/>
              <w:rtl/>
            </w:rPr>
          </w:rPrChange>
        </w:rPr>
        <w:t xml:space="preserve"> </w:t>
      </w:r>
      <w:r w:rsidR="00F82E0F" w:rsidRPr="003D5842">
        <w:rPr>
          <w:rFonts w:hint="eastAsia"/>
          <w:rtl/>
          <w:rPrChange w:id="501" w:author="user" w:date="2020-05-29T13:43:00Z">
            <w:rPr>
              <w:rFonts w:hint="eastAsia"/>
              <w:sz w:val="22"/>
              <w:szCs w:val="22"/>
              <w:rtl/>
            </w:rPr>
          </w:rPrChange>
        </w:rPr>
        <w:t>פתוח</w:t>
      </w:r>
      <w:r w:rsidR="00F82E0F" w:rsidRPr="003D5842">
        <w:rPr>
          <w:rtl/>
          <w:rPrChange w:id="502" w:author="user" w:date="2020-05-29T13:43:00Z">
            <w:rPr>
              <w:sz w:val="22"/>
              <w:szCs w:val="22"/>
              <w:rtl/>
            </w:rPr>
          </w:rPrChange>
        </w:rPr>
        <w:t xml:space="preserve"> </w:t>
      </w:r>
      <w:r w:rsidR="00F82E0F" w:rsidRPr="003D5842">
        <w:rPr>
          <w:rFonts w:hint="eastAsia"/>
          <w:rtl/>
          <w:rPrChange w:id="503" w:author="user" w:date="2020-05-29T13:43:00Z">
            <w:rPr>
              <w:rFonts w:hint="eastAsia"/>
              <w:sz w:val="22"/>
              <w:szCs w:val="22"/>
              <w:rtl/>
            </w:rPr>
          </w:rPrChange>
        </w:rPr>
        <w:t>לכל</w:t>
      </w:r>
      <w:r w:rsidR="00F82E0F" w:rsidRPr="003D5842">
        <w:rPr>
          <w:rtl/>
          <w:rPrChange w:id="504" w:author="user" w:date="2020-05-29T13:43:00Z">
            <w:rPr>
              <w:sz w:val="22"/>
              <w:szCs w:val="22"/>
              <w:rtl/>
            </w:rPr>
          </w:rPrChange>
        </w:rPr>
        <w:t>.</w:t>
      </w:r>
      <w:r w:rsidR="00FC0D08" w:rsidRPr="003D5842">
        <w:rPr>
          <w:rtl/>
          <w:rPrChange w:id="505" w:author="user" w:date="2020-05-29T13:43:00Z">
            <w:rPr>
              <w:sz w:val="22"/>
              <w:szCs w:val="22"/>
              <w:rtl/>
            </w:rPr>
          </w:rPrChange>
        </w:rPr>
        <w:t xml:space="preserve"> בכך</w:t>
      </w:r>
      <w:r w:rsidR="00F82E0F" w:rsidRPr="003D5842">
        <w:rPr>
          <w:rtl/>
          <w:rPrChange w:id="506" w:author="user" w:date="2020-05-29T13:43:00Z">
            <w:rPr>
              <w:sz w:val="22"/>
              <w:szCs w:val="22"/>
              <w:rtl/>
            </w:rPr>
          </w:rPrChange>
        </w:rPr>
        <w:t>,</w:t>
      </w:r>
      <w:r w:rsidR="00FC0D08" w:rsidRPr="003D5842">
        <w:rPr>
          <w:rtl/>
          <w:rPrChange w:id="507" w:author="user" w:date="2020-05-29T13:43:00Z">
            <w:rPr>
              <w:sz w:val="22"/>
              <w:szCs w:val="22"/>
              <w:rtl/>
            </w:rPr>
          </w:rPrChange>
        </w:rPr>
        <w:t xml:space="preserve"> </w:t>
      </w:r>
      <w:r w:rsidR="00F82E0F" w:rsidRPr="003D5842">
        <w:rPr>
          <w:rFonts w:hint="eastAsia"/>
          <w:rtl/>
          <w:rPrChange w:id="508" w:author="user" w:date="2020-05-29T13:43:00Z">
            <w:rPr>
              <w:rFonts w:hint="eastAsia"/>
              <w:sz w:val="22"/>
              <w:szCs w:val="22"/>
              <w:rtl/>
            </w:rPr>
          </w:rPrChange>
        </w:rPr>
        <w:t>טכנולוגיות</w:t>
      </w:r>
      <w:r w:rsidR="00F82E0F" w:rsidRPr="003D5842">
        <w:rPr>
          <w:rtl/>
          <w:rPrChange w:id="509" w:author="user" w:date="2020-05-29T13:43:00Z">
            <w:rPr>
              <w:sz w:val="22"/>
              <w:szCs w:val="22"/>
              <w:rtl/>
            </w:rPr>
          </w:rPrChange>
        </w:rPr>
        <w:t xml:space="preserve"> אלו </w:t>
      </w:r>
      <w:r w:rsidR="00FC0D08" w:rsidRPr="003D5842">
        <w:rPr>
          <w:rFonts w:hint="eastAsia"/>
          <w:rtl/>
          <w:rPrChange w:id="510" w:author="user" w:date="2020-05-29T13:43:00Z">
            <w:rPr>
              <w:rFonts w:hint="eastAsia"/>
              <w:sz w:val="22"/>
              <w:szCs w:val="22"/>
              <w:rtl/>
            </w:rPr>
          </w:rPrChange>
        </w:rPr>
        <w:t>חשופות</w:t>
      </w:r>
      <w:r w:rsidR="00FC0D08" w:rsidRPr="003D5842">
        <w:rPr>
          <w:rtl/>
          <w:rPrChange w:id="511" w:author="user" w:date="2020-05-29T13:43:00Z">
            <w:rPr>
              <w:sz w:val="22"/>
              <w:szCs w:val="22"/>
              <w:rtl/>
            </w:rPr>
          </w:rPrChange>
        </w:rPr>
        <w:t xml:space="preserve"> </w:t>
      </w:r>
      <w:r w:rsidR="00FC0D08" w:rsidRPr="003D5842">
        <w:rPr>
          <w:rFonts w:hint="eastAsia"/>
          <w:rtl/>
          <w:rPrChange w:id="512" w:author="user" w:date="2020-05-29T13:43:00Z">
            <w:rPr>
              <w:rFonts w:hint="eastAsia"/>
              <w:sz w:val="22"/>
              <w:szCs w:val="22"/>
              <w:rtl/>
            </w:rPr>
          </w:rPrChange>
        </w:rPr>
        <w:t>לאיומי</w:t>
      </w:r>
      <w:r w:rsidR="00FC0D08" w:rsidRPr="003D5842">
        <w:rPr>
          <w:rtl/>
          <w:rPrChange w:id="513" w:author="user" w:date="2020-05-29T13:43:00Z">
            <w:rPr>
              <w:sz w:val="22"/>
              <w:szCs w:val="22"/>
              <w:rtl/>
            </w:rPr>
          </w:rPrChange>
        </w:rPr>
        <w:t xml:space="preserve"> </w:t>
      </w:r>
      <w:r w:rsidR="00FC0D08" w:rsidRPr="003D5842">
        <w:rPr>
          <w:rFonts w:hint="eastAsia"/>
          <w:rtl/>
          <w:rPrChange w:id="514" w:author="user" w:date="2020-05-29T13:43:00Z">
            <w:rPr>
              <w:rFonts w:hint="eastAsia"/>
              <w:sz w:val="22"/>
              <w:szCs w:val="22"/>
              <w:rtl/>
            </w:rPr>
          </w:rPrChange>
        </w:rPr>
        <w:t>ס</w:t>
      </w:r>
      <w:r w:rsidR="00F82E0F" w:rsidRPr="003D5842">
        <w:rPr>
          <w:rFonts w:hint="eastAsia"/>
          <w:rtl/>
          <w:rPrChange w:id="515" w:author="user" w:date="2020-05-29T13:43:00Z">
            <w:rPr>
              <w:rFonts w:hint="eastAsia"/>
              <w:sz w:val="22"/>
              <w:szCs w:val="22"/>
              <w:rtl/>
            </w:rPr>
          </w:rPrChange>
        </w:rPr>
        <w:t>יי</w:t>
      </w:r>
      <w:r w:rsidR="00FC0D08" w:rsidRPr="003D5842">
        <w:rPr>
          <w:rFonts w:hint="eastAsia"/>
          <w:rtl/>
          <w:rPrChange w:id="516" w:author="user" w:date="2020-05-29T13:43:00Z">
            <w:rPr>
              <w:rFonts w:hint="eastAsia"/>
              <w:sz w:val="22"/>
              <w:szCs w:val="22"/>
              <w:rtl/>
            </w:rPr>
          </w:rPrChange>
        </w:rPr>
        <w:t>בר</w:t>
      </w:r>
      <w:r w:rsidR="00F82E0F" w:rsidRPr="003D5842">
        <w:rPr>
          <w:rtl/>
          <w:rPrChange w:id="517" w:author="user" w:date="2020-05-29T13:43:00Z">
            <w:rPr>
              <w:sz w:val="22"/>
              <w:szCs w:val="22"/>
              <w:rtl/>
            </w:rPr>
          </w:rPrChange>
        </w:rPr>
        <w:t>,</w:t>
      </w:r>
      <w:r w:rsidR="00FC0D08" w:rsidRPr="003D5842">
        <w:rPr>
          <w:rtl/>
          <w:rPrChange w:id="518" w:author="user" w:date="2020-05-29T13:43:00Z">
            <w:rPr>
              <w:sz w:val="22"/>
              <w:szCs w:val="22"/>
              <w:rtl/>
            </w:rPr>
          </w:rPrChange>
        </w:rPr>
        <w:t xml:space="preserve"> החל מאיום על פרטיות המידע</w:t>
      </w:r>
      <w:r w:rsidR="00B85B6D" w:rsidRPr="003D5842">
        <w:rPr>
          <w:rtl/>
          <w:rPrChange w:id="519" w:author="user" w:date="2020-05-29T13:43:00Z">
            <w:rPr>
              <w:sz w:val="22"/>
              <w:szCs w:val="22"/>
              <w:rtl/>
            </w:rPr>
          </w:rPrChange>
        </w:rPr>
        <w:t xml:space="preserve">, </w:t>
      </w:r>
      <w:r w:rsidR="00B85B6D" w:rsidRPr="003D5842">
        <w:rPr>
          <w:rFonts w:hint="eastAsia"/>
          <w:rtl/>
          <w:rPrChange w:id="520" w:author="user" w:date="2020-05-29T13:43:00Z">
            <w:rPr>
              <w:rFonts w:hint="eastAsia"/>
              <w:sz w:val="22"/>
              <w:szCs w:val="22"/>
              <w:rtl/>
            </w:rPr>
          </w:rPrChange>
        </w:rPr>
        <w:t>אמינותו</w:t>
      </w:r>
      <w:r w:rsidR="00FC0D08" w:rsidRPr="003D5842">
        <w:rPr>
          <w:rtl/>
          <w:rPrChange w:id="521" w:author="user" w:date="2020-05-29T13:43:00Z">
            <w:rPr>
              <w:sz w:val="22"/>
              <w:szCs w:val="22"/>
              <w:rtl/>
            </w:rPr>
          </w:rPrChange>
        </w:rPr>
        <w:t xml:space="preserve"> וכלה בהשתלטות על עזרים רפואיים מרחוק</w:t>
      </w:r>
      <w:r w:rsidR="00F82E0F" w:rsidRPr="003D5842">
        <w:rPr>
          <w:rtl/>
          <w:rPrChange w:id="522" w:author="user" w:date="2020-05-29T13:43:00Z">
            <w:rPr>
              <w:sz w:val="22"/>
              <w:szCs w:val="22"/>
              <w:rtl/>
            </w:rPr>
          </w:rPrChange>
        </w:rPr>
        <w:t xml:space="preserve">, </w:t>
      </w:r>
      <w:r w:rsidR="00F82E0F" w:rsidRPr="003D5842">
        <w:rPr>
          <w:rFonts w:hint="eastAsia"/>
          <w:rtl/>
          <w:rPrChange w:id="523" w:author="user" w:date="2020-05-29T13:43:00Z">
            <w:rPr>
              <w:rFonts w:hint="eastAsia"/>
              <w:sz w:val="22"/>
              <w:szCs w:val="22"/>
              <w:rtl/>
            </w:rPr>
          </w:rPrChange>
        </w:rPr>
        <w:t>העלול</w:t>
      </w:r>
      <w:r w:rsidR="00F82E0F" w:rsidRPr="003D5842">
        <w:rPr>
          <w:rtl/>
          <w:rPrChange w:id="524" w:author="user" w:date="2020-05-29T13:43:00Z">
            <w:rPr>
              <w:sz w:val="22"/>
              <w:szCs w:val="22"/>
              <w:rtl/>
            </w:rPr>
          </w:rPrChange>
        </w:rPr>
        <w:t xml:space="preserve"> </w:t>
      </w:r>
      <w:r w:rsidR="00F82E0F" w:rsidRPr="003D5842">
        <w:rPr>
          <w:rFonts w:hint="eastAsia"/>
          <w:rtl/>
          <w:rPrChange w:id="525" w:author="user" w:date="2020-05-29T13:43:00Z">
            <w:rPr>
              <w:rFonts w:hint="eastAsia"/>
              <w:sz w:val="22"/>
              <w:szCs w:val="22"/>
              <w:rtl/>
            </w:rPr>
          </w:rPrChange>
        </w:rPr>
        <w:t>להביא</w:t>
      </w:r>
      <w:r w:rsidR="00F82E0F" w:rsidRPr="003D5842">
        <w:rPr>
          <w:rtl/>
          <w:rPrChange w:id="526" w:author="user" w:date="2020-05-29T13:43:00Z">
            <w:rPr>
              <w:sz w:val="22"/>
              <w:szCs w:val="22"/>
              <w:rtl/>
            </w:rPr>
          </w:rPrChange>
        </w:rPr>
        <w:t xml:space="preserve"> </w:t>
      </w:r>
      <w:r w:rsidR="00F82E0F" w:rsidRPr="003D5842">
        <w:rPr>
          <w:rFonts w:hint="eastAsia"/>
          <w:rtl/>
          <w:rPrChange w:id="527" w:author="user" w:date="2020-05-29T13:43:00Z">
            <w:rPr>
              <w:rFonts w:hint="eastAsia"/>
              <w:sz w:val="22"/>
              <w:szCs w:val="22"/>
              <w:rtl/>
            </w:rPr>
          </w:rPrChange>
        </w:rPr>
        <w:t>ל</w:t>
      </w:r>
      <w:r w:rsidR="00FC0D08" w:rsidRPr="003D5842">
        <w:rPr>
          <w:rFonts w:hint="eastAsia"/>
          <w:rtl/>
          <w:rPrChange w:id="528" w:author="user" w:date="2020-05-29T13:43:00Z">
            <w:rPr>
              <w:rFonts w:hint="eastAsia"/>
              <w:sz w:val="22"/>
              <w:szCs w:val="22"/>
              <w:rtl/>
            </w:rPr>
          </w:rPrChange>
        </w:rPr>
        <w:t>סיכון</w:t>
      </w:r>
      <w:r w:rsidR="00FC0D08" w:rsidRPr="003D5842">
        <w:rPr>
          <w:rtl/>
          <w:rPrChange w:id="529" w:author="user" w:date="2020-05-29T13:43:00Z">
            <w:rPr>
              <w:sz w:val="22"/>
              <w:szCs w:val="22"/>
              <w:rtl/>
            </w:rPr>
          </w:rPrChange>
        </w:rPr>
        <w:t xml:space="preserve"> </w:t>
      </w:r>
      <w:r w:rsidR="00FC0D08" w:rsidRPr="003D5842">
        <w:rPr>
          <w:rFonts w:hint="eastAsia"/>
          <w:rtl/>
          <w:rPrChange w:id="530" w:author="user" w:date="2020-05-29T13:43:00Z">
            <w:rPr>
              <w:rFonts w:hint="eastAsia"/>
              <w:sz w:val="22"/>
              <w:szCs w:val="22"/>
              <w:rtl/>
            </w:rPr>
          </w:rPrChange>
        </w:rPr>
        <w:t>ושליטה</w:t>
      </w:r>
      <w:r w:rsidR="00FC0D08" w:rsidRPr="003D5842">
        <w:rPr>
          <w:rtl/>
          <w:rPrChange w:id="531" w:author="user" w:date="2020-05-29T13:43:00Z">
            <w:rPr>
              <w:sz w:val="22"/>
              <w:szCs w:val="22"/>
              <w:rtl/>
            </w:rPr>
          </w:rPrChange>
        </w:rPr>
        <w:t xml:space="preserve"> </w:t>
      </w:r>
      <w:r w:rsidR="00FC0D08" w:rsidRPr="003D5842">
        <w:rPr>
          <w:rFonts w:hint="eastAsia"/>
          <w:rtl/>
          <w:rPrChange w:id="532" w:author="user" w:date="2020-05-29T13:43:00Z">
            <w:rPr>
              <w:rFonts w:hint="eastAsia"/>
              <w:sz w:val="22"/>
              <w:szCs w:val="22"/>
              <w:rtl/>
            </w:rPr>
          </w:rPrChange>
        </w:rPr>
        <w:t>על</w:t>
      </w:r>
      <w:r w:rsidR="00FC0D08" w:rsidRPr="003D5842">
        <w:rPr>
          <w:rtl/>
          <w:rPrChange w:id="533" w:author="user" w:date="2020-05-29T13:43:00Z">
            <w:rPr>
              <w:sz w:val="22"/>
              <w:szCs w:val="22"/>
              <w:rtl/>
            </w:rPr>
          </w:rPrChange>
        </w:rPr>
        <w:t xml:space="preserve"> </w:t>
      </w:r>
      <w:r w:rsidR="00FC0D08" w:rsidRPr="003D5842">
        <w:rPr>
          <w:rFonts w:hint="eastAsia"/>
          <w:rtl/>
          <w:rPrChange w:id="534" w:author="user" w:date="2020-05-29T13:43:00Z">
            <w:rPr>
              <w:rFonts w:hint="eastAsia"/>
              <w:sz w:val="22"/>
              <w:szCs w:val="22"/>
              <w:rtl/>
            </w:rPr>
          </w:rPrChange>
        </w:rPr>
        <w:t>חייהם</w:t>
      </w:r>
      <w:r w:rsidR="00FC0D08" w:rsidRPr="003D5842">
        <w:rPr>
          <w:rtl/>
          <w:rPrChange w:id="535" w:author="user" w:date="2020-05-29T13:43:00Z">
            <w:rPr>
              <w:sz w:val="22"/>
              <w:szCs w:val="22"/>
              <w:rtl/>
            </w:rPr>
          </w:rPrChange>
        </w:rPr>
        <w:t xml:space="preserve"> </w:t>
      </w:r>
      <w:r w:rsidR="00FC0D08" w:rsidRPr="003D5842">
        <w:rPr>
          <w:rFonts w:hint="eastAsia"/>
          <w:rtl/>
          <w:rPrChange w:id="536" w:author="user" w:date="2020-05-29T13:43:00Z">
            <w:rPr>
              <w:rFonts w:hint="eastAsia"/>
              <w:sz w:val="22"/>
              <w:szCs w:val="22"/>
              <w:rtl/>
            </w:rPr>
          </w:rPrChange>
        </w:rPr>
        <w:t>של</w:t>
      </w:r>
      <w:r w:rsidR="00FC0D08" w:rsidRPr="003D5842">
        <w:rPr>
          <w:rtl/>
          <w:rPrChange w:id="537" w:author="user" w:date="2020-05-29T13:43:00Z">
            <w:rPr>
              <w:sz w:val="22"/>
              <w:szCs w:val="22"/>
              <w:rtl/>
            </w:rPr>
          </w:rPrChange>
        </w:rPr>
        <w:t xml:space="preserve"> </w:t>
      </w:r>
      <w:r w:rsidR="00FC0D08" w:rsidRPr="003D5842">
        <w:rPr>
          <w:rFonts w:hint="eastAsia"/>
          <w:rtl/>
          <w:rPrChange w:id="538" w:author="user" w:date="2020-05-29T13:43:00Z">
            <w:rPr>
              <w:rFonts w:hint="eastAsia"/>
              <w:sz w:val="22"/>
              <w:szCs w:val="22"/>
              <w:rtl/>
            </w:rPr>
          </w:rPrChange>
        </w:rPr>
        <w:t>המשתמשים</w:t>
      </w:r>
      <w:r w:rsidR="00FC0D08" w:rsidRPr="003D5842">
        <w:rPr>
          <w:rtl/>
          <w:rPrChange w:id="539" w:author="user" w:date="2020-05-29T13:43:00Z">
            <w:rPr>
              <w:sz w:val="22"/>
              <w:szCs w:val="22"/>
              <w:rtl/>
            </w:rPr>
          </w:rPrChange>
        </w:rPr>
        <w:t>.</w:t>
      </w:r>
    </w:p>
    <w:p w14:paraId="56EBB1AA" w14:textId="77777777" w:rsidR="00B64932" w:rsidRPr="00D06010" w:rsidRDefault="00B64932">
      <w:pPr>
        <w:rPr>
          <w:sz w:val="22"/>
          <w:szCs w:val="22"/>
          <w:rtl/>
        </w:rPr>
        <w:pPrChange w:id="540" w:author="user" w:date="2020-05-29T18:00:00Z">
          <w:pPr/>
        </w:pPrChange>
      </w:pPr>
    </w:p>
    <w:p w14:paraId="7AC12871" w14:textId="77777777" w:rsidR="003D5842" w:rsidRDefault="003D5842">
      <w:pPr>
        <w:rPr>
          <w:ins w:id="541" w:author="user" w:date="2020-05-29T13:43:00Z"/>
          <w:sz w:val="22"/>
          <w:szCs w:val="22"/>
        </w:rPr>
        <w:pPrChange w:id="542" w:author="user" w:date="2020-05-29T18:00:00Z">
          <w:pPr>
            <w:widowControl/>
            <w:bidi w:val="0"/>
            <w:adjustRightInd/>
            <w:spacing w:line="240" w:lineRule="auto"/>
            <w:textAlignment w:val="auto"/>
          </w:pPr>
        </w:pPrChange>
      </w:pPr>
      <w:ins w:id="543" w:author="user" w:date="2020-05-29T13:43:00Z">
        <w:r>
          <w:rPr>
            <w:rtl/>
          </w:rPr>
          <w:br w:type="page"/>
        </w:r>
      </w:ins>
    </w:p>
    <w:p w14:paraId="2AE8B880" w14:textId="21C4175E" w:rsidR="00010998" w:rsidRDefault="00B64932">
      <w:pPr>
        <w:pStyle w:val="2"/>
        <w:rPr>
          <w:ins w:id="544" w:author="user" w:date="2020-05-29T13:34:00Z"/>
        </w:rPr>
        <w:pPrChange w:id="545" w:author="user" w:date="2020-05-29T18:00:00Z">
          <w:pPr/>
        </w:pPrChange>
      </w:pPr>
      <w:bookmarkStart w:id="546" w:name="_Toc42335973"/>
      <w:r w:rsidRPr="00D06010">
        <w:rPr>
          <w:rtl/>
        </w:rPr>
        <w:lastRenderedPageBreak/>
        <w:t>מטרת המחקר</w:t>
      </w:r>
      <w:bookmarkEnd w:id="546"/>
    </w:p>
    <w:p w14:paraId="2B0BA099" w14:textId="40165152" w:rsidR="00D213B4" w:rsidRDefault="00B64932" w:rsidP="00313A1C">
      <w:pPr>
        <w:rPr>
          <w:rtl/>
        </w:rPr>
      </w:pPr>
      <w:del w:id="547" w:author="user" w:date="2020-05-29T13:34:00Z">
        <w:r w:rsidRPr="00D06010" w:rsidDel="00010998">
          <w:rPr>
            <w:rtl/>
          </w:rPr>
          <w:delText xml:space="preserve"> – </w:delText>
        </w:r>
      </w:del>
      <w:r w:rsidR="007351BF" w:rsidRPr="00D06010">
        <w:rPr>
          <w:rFonts w:hint="cs"/>
          <w:rtl/>
        </w:rPr>
        <w:t xml:space="preserve">עבודת מחקר </w:t>
      </w:r>
      <w:r w:rsidR="00F82E0F">
        <w:rPr>
          <w:rFonts w:hint="cs"/>
          <w:rtl/>
        </w:rPr>
        <w:t xml:space="preserve">זו </w:t>
      </w:r>
      <w:r w:rsidR="007351BF" w:rsidRPr="00D06010">
        <w:rPr>
          <w:rFonts w:hint="cs"/>
          <w:rtl/>
        </w:rPr>
        <w:t xml:space="preserve">נועדה </w:t>
      </w:r>
      <w:r w:rsidR="00F82E0F">
        <w:rPr>
          <w:rFonts w:hint="cs"/>
          <w:rtl/>
        </w:rPr>
        <w:t>לסייע</w:t>
      </w:r>
      <w:r w:rsidR="007351BF" w:rsidRPr="00D06010">
        <w:rPr>
          <w:rFonts w:hint="cs"/>
          <w:rtl/>
        </w:rPr>
        <w:t xml:space="preserve"> לפיתוח </w:t>
      </w:r>
      <w:r w:rsidR="00F82E0F">
        <w:rPr>
          <w:rFonts w:hint="cs"/>
          <w:rtl/>
        </w:rPr>
        <w:t xml:space="preserve">הטכנולוגיות הרפואיות המרוחקות </w:t>
      </w:r>
      <w:r w:rsidR="002B390A">
        <w:rPr>
          <w:rFonts w:hint="cs"/>
          <w:rtl/>
        </w:rPr>
        <w:t>באמצעות בחינת</w:t>
      </w:r>
      <w:r w:rsidR="007351BF" w:rsidRPr="00D06010">
        <w:rPr>
          <w:rFonts w:hint="cs"/>
          <w:rtl/>
        </w:rPr>
        <w:t xml:space="preserve"> "</w:t>
      </w:r>
      <w:r w:rsidR="007351BF" w:rsidRPr="00D06010">
        <w:rPr>
          <w:rtl/>
        </w:rPr>
        <w:t>מודל יהלום למיפוי סיכוני סייבר במכשור רפואי מחובר</w:t>
      </w:r>
      <w:r w:rsidR="007351BF" w:rsidRPr="00D06010">
        <w:rPr>
          <w:rFonts w:hint="cs"/>
          <w:rtl/>
        </w:rPr>
        <w:t>"</w:t>
      </w:r>
      <w:r w:rsidR="00F82E0F">
        <w:rPr>
          <w:rFonts w:hint="cs"/>
          <w:rtl/>
        </w:rPr>
        <w:t xml:space="preserve">. </w:t>
      </w:r>
      <w:r w:rsidR="00B84844" w:rsidRPr="00B84844">
        <w:rPr>
          <w:rtl/>
        </w:rPr>
        <w:t>המודל מציג 4 תהליכים פונקציונליים עיקריים, המורכבים מנקודות השפעה שונות, התהליכים מתקיימים במקביל זה לזה ואינם בהכרח תלויים זה בזה.</w:t>
      </w:r>
      <w:r w:rsidR="00D213B4">
        <w:rPr>
          <w:rFonts w:hint="cs"/>
          <w:rtl/>
        </w:rPr>
        <w:t xml:space="preserve"> </w:t>
      </w:r>
      <w:r w:rsidR="00B84844">
        <w:rPr>
          <w:rFonts w:hint="cs"/>
          <w:rtl/>
        </w:rPr>
        <w:t>ה</w:t>
      </w:r>
      <w:r w:rsidR="00B84844" w:rsidRPr="00B84844">
        <w:rPr>
          <w:rtl/>
        </w:rPr>
        <w:t xml:space="preserve">מודל </w:t>
      </w:r>
      <w:r w:rsidR="00B84844">
        <w:rPr>
          <w:rFonts w:hint="cs"/>
          <w:rtl/>
        </w:rPr>
        <w:t xml:space="preserve">מראה </w:t>
      </w:r>
      <w:r w:rsidR="00B84844" w:rsidRPr="00B84844">
        <w:rPr>
          <w:rtl/>
        </w:rPr>
        <w:t>תלות בין נקודות ההשפעה השונות ו</w:t>
      </w:r>
      <w:r w:rsidR="00B84844">
        <w:rPr>
          <w:rFonts w:hint="cs"/>
          <w:rtl/>
        </w:rPr>
        <w:t xml:space="preserve">ממפה </w:t>
      </w:r>
      <w:r w:rsidR="00B84844" w:rsidRPr="00B84844">
        <w:rPr>
          <w:rtl/>
        </w:rPr>
        <w:t>את סיכוני הסייבר העולים מתלות זו.</w:t>
      </w:r>
      <w:r w:rsidR="007351BF" w:rsidRPr="00D06010">
        <w:rPr>
          <w:rFonts w:hint="cs"/>
          <w:rtl/>
        </w:rPr>
        <w:t xml:space="preserve"> </w:t>
      </w:r>
    </w:p>
    <w:p w14:paraId="781CDF40" w14:textId="305B9FB6" w:rsidR="008166BB" w:rsidRPr="00D06010" w:rsidRDefault="007351BF" w:rsidP="005212DB">
      <w:pPr>
        <w:rPr>
          <w:sz w:val="22"/>
          <w:szCs w:val="22"/>
          <w:rtl/>
        </w:rPr>
      </w:pPr>
      <w:r w:rsidRPr="00D06010">
        <w:rPr>
          <w:sz w:val="22"/>
          <w:szCs w:val="22"/>
          <w:rtl/>
        </w:rPr>
        <w:t xml:space="preserve">סיכון </w:t>
      </w:r>
      <w:r w:rsidR="007F4D15">
        <w:rPr>
          <w:rFonts w:hint="cs"/>
          <w:sz w:val="22"/>
          <w:szCs w:val="22"/>
          <w:rtl/>
        </w:rPr>
        <w:t>סייבר</w:t>
      </w:r>
      <w:r w:rsidR="00B84844">
        <w:rPr>
          <w:rFonts w:hint="cs"/>
          <w:sz w:val="22"/>
          <w:szCs w:val="22"/>
          <w:rtl/>
        </w:rPr>
        <w:t>,</w:t>
      </w:r>
      <w:r w:rsidRPr="00D06010">
        <w:rPr>
          <w:sz w:val="22"/>
          <w:szCs w:val="22"/>
          <w:rtl/>
        </w:rPr>
        <w:t xml:space="preserve"> על פי מודל </w:t>
      </w:r>
      <w:r w:rsidRPr="00D06010">
        <w:rPr>
          <w:sz w:val="22"/>
          <w:szCs w:val="22"/>
        </w:rPr>
        <w:t>CIA</w:t>
      </w:r>
      <w:r w:rsidRPr="00D06010">
        <w:rPr>
          <w:sz w:val="22"/>
          <w:szCs w:val="22"/>
          <w:rtl/>
        </w:rPr>
        <w:t xml:space="preserve"> </w:t>
      </w:r>
      <w:r w:rsidR="00B84844">
        <w:rPr>
          <w:rFonts w:hint="cs"/>
          <w:sz w:val="22"/>
          <w:szCs w:val="22"/>
          <w:rtl/>
        </w:rPr>
        <w:t xml:space="preserve">כולל: </w:t>
      </w:r>
      <w:r w:rsidRPr="00D06010">
        <w:rPr>
          <w:sz w:val="22"/>
          <w:szCs w:val="22"/>
          <w:rtl/>
        </w:rPr>
        <w:t>פגיעה בסודיות, אמינות</w:t>
      </w:r>
      <w:r w:rsidR="00D213B4">
        <w:rPr>
          <w:rFonts w:hint="cs"/>
          <w:sz w:val="22"/>
          <w:szCs w:val="22"/>
          <w:rtl/>
        </w:rPr>
        <w:t xml:space="preserve"> ו</w:t>
      </w:r>
      <w:r w:rsidRPr="00D06010">
        <w:rPr>
          <w:sz w:val="22"/>
          <w:szCs w:val="22"/>
          <w:rtl/>
        </w:rPr>
        <w:t>שלמות מידע</w:t>
      </w:r>
      <w:r w:rsidR="00D213B4">
        <w:rPr>
          <w:rFonts w:hint="cs"/>
          <w:sz w:val="22"/>
          <w:szCs w:val="22"/>
          <w:rtl/>
        </w:rPr>
        <w:t>,</w:t>
      </w:r>
      <w:r w:rsidRPr="00D06010">
        <w:rPr>
          <w:sz w:val="22"/>
          <w:szCs w:val="22"/>
          <w:rtl/>
        </w:rPr>
        <w:t xml:space="preserve"> </w:t>
      </w:r>
      <w:r w:rsidR="00D213B4">
        <w:rPr>
          <w:rFonts w:hint="cs"/>
          <w:sz w:val="22"/>
          <w:szCs w:val="22"/>
          <w:rtl/>
        </w:rPr>
        <w:t>ו</w:t>
      </w:r>
      <w:r w:rsidRPr="00D06010">
        <w:rPr>
          <w:sz w:val="22"/>
          <w:szCs w:val="22"/>
          <w:rtl/>
        </w:rPr>
        <w:t>תפקוד המכשיר.</w:t>
      </w:r>
      <w:r w:rsidR="00B84844">
        <w:rPr>
          <w:rFonts w:hint="cs"/>
          <w:sz w:val="22"/>
          <w:szCs w:val="22"/>
          <w:rtl/>
        </w:rPr>
        <w:t xml:space="preserve"> </w:t>
      </w:r>
      <w:r w:rsidR="008166BB" w:rsidRPr="00D06010">
        <w:rPr>
          <w:rFonts w:hint="cs"/>
          <w:sz w:val="22"/>
          <w:szCs w:val="22"/>
          <w:rtl/>
        </w:rPr>
        <w:t xml:space="preserve">מודל זה פותח ע"י </w:t>
      </w:r>
      <w:r w:rsidR="008166BB" w:rsidRPr="00D06010">
        <w:rPr>
          <w:sz w:val="22"/>
          <w:szCs w:val="22"/>
          <w:rtl/>
        </w:rPr>
        <w:t>מערך הסייבר הלאומי</w:t>
      </w:r>
      <w:r w:rsidR="002B390A">
        <w:rPr>
          <w:rFonts w:hint="cs"/>
          <w:sz w:val="22"/>
          <w:szCs w:val="22"/>
          <w:rtl/>
        </w:rPr>
        <w:t>, ולכך נוסיף גם את רכיבי הזמינות והשרידות</w:t>
      </w:r>
    </w:p>
    <w:p w14:paraId="06AD9A02" w14:textId="77777777" w:rsidR="00B64932" w:rsidRPr="00D06010" w:rsidRDefault="00B64932">
      <w:pPr>
        <w:rPr>
          <w:sz w:val="22"/>
          <w:szCs w:val="22"/>
          <w:rtl/>
        </w:rPr>
        <w:pPrChange w:id="548" w:author="user" w:date="2020-05-29T18:00:00Z">
          <w:pPr/>
        </w:pPrChange>
      </w:pPr>
    </w:p>
    <w:p w14:paraId="0F5DC16F" w14:textId="77777777" w:rsidR="00626A6C" w:rsidRDefault="00B64932">
      <w:pPr>
        <w:pStyle w:val="2"/>
        <w:rPr>
          <w:ins w:id="549" w:author="user" w:date="2020-05-29T13:35:00Z"/>
          <w:rtl/>
        </w:rPr>
        <w:pPrChange w:id="550" w:author="user" w:date="2020-05-29T18:00:00Z">
          <w:pPr/>
        </w:pPrChange>
      </w:pPr>
      <w:bookmarkStart w:id="551" w:name="_Toc42335974"/>
      <w:r w:rsidRPr="00D06010">
        <w:rPr>
          <w:rtl/>
        </w:rPr>
        <w:t>שאל</w:t>
      </w:r>
      <w:r w:rsidRPr="00D06010">
        <w:rPr>
          <w:rFonts w:hint="cs"/>
          <w:rtl/>
        </w:rPr>
        <w:t>ו</w:t>
      </w:r>
      <w:r w:rsidRPr="00D06010">
        <w:rPr>
          <w:rtl/>
        </w:rPr>
        <w:t>ת המחקר</w:t>
      </w:r>
      <w:bookmarkEnd w:id="551"/>
    </w:p>
    <w:p w14:paraId="4CF9E6AA" w14:textId="3CB705A3" w:rsidR="00B64932" w:rsidRPr="00172F82" w:rsidRDefault="00B64932">
      <w:pPr>
        <w:pStyle w:val="3"/>
        <w:rPr>
          <w:rtl/>
        </w:rPr>
        <w:pPrChange w:id="552" w:author="Felix Krasnitsky" w:date="2020-06-01T14:26:00Z">
          <w:pPr/>
        </w:pPrChange>
      </w:pPr>
      <w:del w:id="553" w:author="user" w:date="2020-05-29T13:35:00Z">
        <w:r w:rsidRPr="00172F82" w:rsidDel="00626A6C">
          <w:rPr>
            <w:rtl/>
          </w:rPr>
          <w:delText xml:space="preserve"> – </w:delText>
        </w:r>
      </w:del>
      <w:r w:rsidRPr="00172F82">
        <w:rPr>
          <w:rFonts w:hint="eastAsia"/>
          <w:rtl/>
        </w:rPr>
        <w:t>שאלות</w:t>
      </w:r>
      <w:r w:rsidRPr="00172F82">
        <w:rPr>
          <w:rtl/>
        </w:rPr>
        <w:t xml:space="preserve"> המחקר </w:t>
      </w:r>
      <w:r w:rsidR="00B85B6D" w:rsidRPr="00172F82">
        <w:rPr>
          <w:rFonts w:hint="eastAsia"/>
          <w:rtl/>
        </w:rPr>
        <w:t>שננסה</w:t>
      </w:r>
      <w:r w:rsidRPr="00172F82">
        <w:rPr>
          <w:rtl/>
        </w:rPr>
        <w:t xml:space="preserve"> לענות עליהם ה</w:t>
      </w:r>
      <w:r w:rsidR="00B85B6D" w:rsidRPr="00172F82">
        <w:rPr>
          <w:rFonts w:hint="eastAsia"/>
          <w:rtl/>
        </w:rPr>
        <w:t>ן</w:t>
      </w:r>
      <w:r w:rsidR="00B85B6D" w:rsidRPr="00172F82">
        <w:rPr>
          <w:rtl/>
        </w:rPr>
        <w:t>:</w:t>
      </w:r>
      <w:r w:rsidR="00B85B6D" w:rsidRPr="00172F82">
        <w:rPr>
          <w:rtl/>
        </w:rPr>
        <w:br/>
      </w:r>
      <w:r w:rsidR="00D213B4" w:rsidRPr="00172F82">
        <w:rPr>
          <w:rtl/>
        </w:rPr>
        <w:t xml:space="preserve">1. האם </w:t>
      </w:r>
      <w:r w:rsidRPr="00172F82">
        <w:rPr>
          <w:rFonts w:hint="eastAsia"/>
          <w:rtl/>
        </w:rPr>
        <w:t>קיימים</w:t>
      </w:r>
      <w:r w:rsidRPr="00172F82">
        <w:rPr>
          <w:rtl/>
        </w:rPr>
        <w:t xml:space="preserve"> </w:t>
      </w:r>
      <w:r w:rsidRPr="00172F82">
        <w:rPr>
          <w:rFonts w:hint="eastAsia"/>
          <w:rtl/>
        </w:rPr>
        <w:t>סיכוני</w:t>
      </w:r>
      <w:r w:rsidRPr="00172F82">
        <w:rPr>
          <w:rtl/>
        </w:rPr>
        <w:t xml:space="preserve"> </w:t>
      </w:r>
      <w:r w:rsidRPr="00172F82">
        <w:rPr>
          <w:rFonts w:hint="eastAsia"/>
          <w:rtl/>
        </w:rPr>
        <w:t>ס</w:t>
      </w:r>
      <w:r w:rsidR="00D213B4" w:rsidRPr="00172F82">
        <w:rPr>
          <w:rFonts w:hint="eastAsia"/>
          <w:rtl/>
        </w:rPr>
        <w:t>יי</w:t>
      </w:r>
      <w:r w:rsidRPr="00172F82">
        <w:rPr>
          <w:rFonts w:hint="eastAsia"/>
          <w:rtl/>
        </w:rPr>
        <w:t>בר</w:t>
      </w:r>
      <w:r w:rsidRPr="00172F82">
        <w:rPr>
          <w:rtl/>
        </w:rPr>
        <w:t xml:space="preserve"> שלא </w:t>
      </w:r>
      <w:r w:rsidR="00B85B6D" w:rsidRPr="00172F82">
        <w:rPr>
          <w:rFonts w:hint="eastAsia"/>
          <w:rtl/>
        </w:rPr>
        <w:t>מופו</w:t>
      </w:r>
      <w:r w:rsidR="00B85B6D" w:rsidRPr="00172F82">
        <w:rPr>
          <w:rtl/>
        </w:rPr>
        <w:t xml:space="preserve"> </w:t>
      </w:r>
      <w:r w:rsidRPr="00172F82">
        <w:rPr>
          <w:rFonts w:hint="eastAsia"/>
          <w:rtl/>
        </w:rPr>
        <w:t>ע</w:t>
      </w:r>
      <w:r w:rsidRPr="00172F82">
        <w:rPr>
          <w:rtl/>
        </w:rPr>
        <w:t xml:space="preserve">"י </w:t>
      </w:r>
      <w:r w:rsidR="00D213B4" w:rsidRPr="00172F82">
        <w:rPr>
          <w:rtl/>
        </w:rPr>
        <w:t>"</w:t>
      </w:r>
      <w:r w:rsidRPr="00172F82">
        <w:rPr>
          <w:rFonts w:hint="eastAsia"/>
          <w:rtl/>
        </w:rPr>
        <w:t>מודל</w:t>
      </w:r>
      <w:r w:rsidR="00D213B4" w:rsidRPr="00172F82">
        <w:rPr>
          <w:rtl/>
        </w:rPr>
        <w:t xml:space="preserve"> היהלום"?</w:t>
      </w:r>
      <w:r w:rsidR="00B85B6D" w:rsidRPr="00172F82">
        <w:rPr>
          <w:rtl/>
        </w:rPr>
        <w:br/>
      </w:r>
      <w:r w:rsidR="00D213B4" w:rsidRPr="00172F82">
        <w:rPr>
          <w:rtl/>
        </w:rPr>
        <w:t xml:space="preserve">2. </w:t>
      </w:r>
      <w:r w:rsidR="00D213B4" w:rsidRPr="00172F82">
        <w:rPr>
          <w:rFonts w:hint="eastAsia"/>
          <w:rtl/>
        </w:rPr>
        <w:t>מה</w:t>
      </w:r>
      <w:r w:rsidRPr="00172F82">
        <w:rPr>
          <w:rtl/>
        </w:rPr>
        <w:t xml:space="preserve"> רמת הח</w:t>
      </w:r>
      <w:r w:rsidR="00B85B6D" w:rsidRPr="00172F82">
        <w:rPr>
          <w:rFonts w:hint="eastAsia"/>
          <w:rtl/>
        </w:rPr>
        <w:t>ש</w:t>
      </w:r>
      <w:r w:rsidRPr="00172F82">
        <w:rPr>
          <w:rFonts w:hint="eastAsia"/>
          <w:rtl/>
        </w:rPr>
        <w:t>יפה</w:t>
      </w:r>
      <w:r w:rsidRPr="00172F82">
        <w:rPr>
          <w:rtl/>
        </w:rPr>
        <w:t xml:space="preserve"> </w:t>
      </w:r>
      <w:ins w:id="554" w:author="Felix" w:date="2020-05-30T23:03:00Z">
        <w:r w:rsidR="00313A1C">
          <w:rPr>
            <w:rFonts w:hint="cs"/>
            <w:rtl/>
          </w:rPr>
          <w:t>ש</w:t>
        </w:r>
      </w:ins>
      <w:r w:rsidR="002B390A" w:rsidRPr="00172F82">
        <w:rPr>
          <w:rFonts w:hint="eastAsia"/>
          <w:rtl/>
        </w:rPr>
        <w:t>ל</w:t>
      </w:r>
      <w:ins w:id="555" w:author="Felix" w:date="2020-05-30T23:03:00Z">
        <w:r w:rsidR="00313A1C">
          <w:rPr>
            <w:rFonts w:hint="cs"/>
            <w:rtl/>
          </w:rPr>
          <w:t xml:space="preserve"> </w:t>
        </w:r>
      </w:ins>
      <w:r w:rsidR="002B390A" w:rsidRPr="00172F82">
        <w:rPr>
          <w:rFonts w:hint="eastAsia"/>
          <w:rtl/>
        </w:rPr>
        <w:t>מכשור</w:t>
      </w:r>
      <w:r w:rsidR="002B390A" w:rsidRPr="00172F82">
        <w:rPr>
          <w:rtl/>
        </w:rPr>
        <w:t xml:space="preserve"> </w:t>
      </w:r>
      <w:r w:rsidR="002B390A" w:rsidRPr="00172F82">
        <w:rPr>
          <w:rFonts w:hint="eastAsia"/>
          <w:rtl/>
        </w:rPr>
        <w:t>הרפואי</w:t>
      </w:r>
      <w:r w:rsidR="002B390A" w:rsidRPr="00172F82">
        <w:rPr>
          <w:rtl/>
        </w:rPr>
        <w:t xml:space="preserve"> </w:t>
      </w:r>
      <w:del w:id="556" w:author="Felix" w:date="2020-05-30T23:04:00Z">
        <w:r w:rsidR="002B390A" w:rsidRPr="00172F82" w:rsidDel="00313A1C">
          <w:rPr>
            <w:rFonts w:hint="eastAsia"/>
            <w:rtl/>
          </w:rPr>
          <w:delText>ה</w:delText>
        </w:r>
      </w:del>
      <w:r w:rsidR="002B390A" w:rsidRPr="00172F82">
        <w:rPr>
          <w:rFonts w:hint="eastAsia"/>
          <w:rtl/>
        </w:rPr>
        <w:t>ביתי</w:t>
      </w:r>
      <w:r w:rsidR="002B390A" w:rsidRPr="00172F82">
        <w:rPr>
          <w:rtl/>
        </w:rPr>
        <w:t xml:space="preserve"> </w:t>
      </w:r>
      <w:r w:rsidR="002B390A" w:rsidRPr="00172F82">
        <w:rPr>
          <w:rFonts w:hint="eastAsia"/>
          <w:rtl/>
        </w:rPr>
        <w:t>ו</w:t>
      </w:r>
      <w:del w:id="557" w:author="Felix" w:date="2020-05-30T23:04:00Z">
        <w:r w:rsidR="002B390A" w:rsidRPr="00172F82" w:rsidDel="00313A1C">
          <w:rPr>
            <w:rFonts w:hint="eastAsia"/>
            <w:rtl/>
          </w:rPr>
          <w:delText>ל</w:delText>
        </w:r>
      </w:del>
      <w:ins w:id="558" w:author="Felix" w:date="2020-05-30T23:04:00Z">
        <w:r w:rsidR="00313A1C">
          <w:rPr>
            <w:rFonts w:hint="cs"/>
            <w:rtl/>
          </w:rPr>
          <w:t>ה</w:t>
        </w:r>
      </w:ins>
      <w:r w:rsidR="002B390A" w:rsidRPr="00172F82">
        <w:rPr>
          <w:rFonts w:hint="eastAsia"/>
          <w:rtl/>
        </w:rPr>
        <w:t>מטופל</w:t>
      </w:r>
      <w:r w:rsidRPr="00172F82">
        <w:rPr>
          <w:rtl/>
        </w:rPr>
        <w:t xml:space="preserve"> </w:t>
      </w:r>
      <w:del w:id="559" w:author="Felix" w:date="2020-05-30T23:04:00Z">
        <w:r w:rsidR="002B390A" w:rsidRPr="00172F82" w:rsidDel="00313A1C">
          <w:rPr>
            <w:rFonts w:hint="eastAsia"/>
            <w:rtl/>
          </w:rPr>
          <w:delText>באמצעות</w:delText>
        </w:r>
        <w:r w:rsidRPr="00172F82" w:rsidDel="00313A1C">
          <w:rPr>
            <w:rtl/>
          </w:rPr>
          <w:delText xml:space="preserve"> </w:delText>
        </w:r>
      </w:del>
      <w:ins w:id="560" w:author="Felix" w:date="2020-05-30T23:04:00Z">
        <w:r w:rsidR="00313A1C">
          <w:rPr>
            <w:rFonts w:hint="cs"/>
            <w:rtl/>
          </w:rPr>
          <w:t>ל</w:t>
        </w:r>
      </w:ins>
      <w:r w:rsidRPr="00172F82">
        <w:rPr>
          <w:rtl/>
        </w:rPr>
        <w:t xml:space="preserve">סיכון שלא </w:t>
      </w:r>
      <w:r w:rsidR="00D213B4" w:rsidRPr="00172F82">
        <w:rPr>
          <w:rFonts w:hint="eastAsia"/>
          <w:rtl/>
        </w:rPr>
        <w:t>מופה</w:t>
      </w:r>
      <w:r w:rsidR="00D213B4" w:rsidRPr="00172F82">
        <w:rPr>
          <w:rtl/>
        </w:rPr>
        <w:t xml:space="preserve"> </w:t>
      </w:r>
      <w:r w:rsidR="00D213B4" w:rsidRPr="00172F82">
        <w:rPr>
          <w:rFonts w:hint="eastAsia"/>
          <w:rtl/>
        </w:rPr>
        <w:t>ע</w:t>
      </w:r>
      <w:r w:rsidR="00D213B4" w:rsidRPr="00172F82">
        <w:rPr>
          <w:rtl/>
        </w:rPr>
        <w:t xml:space="preserve">"י </w:t>
      </w:r>
      <w:r w:rsidR="00D213B4" w:rsidRPr="00172F82">
        <w:rPr>
          <w:rFonts w:hint="eastAsia"/>
          <w:rtl/>
        </w:rPr>
        <w:t>מודל</w:t>
      </w:r>
      <w:r w:rsidR="00D213B4" w:rsidRPr="00172F82">
        <w:rPr>
          <w:rtl/>
        </w:rPr>
        <w:t xml:space="preserve"> </w:t>
      </w:r>
      <w:r w:rsidR="00D213B4" w:rsidRPr="00172F82">
        <w:rPr>
          <w:rFonts w:hint="eastAsia"/>
          <w:rtl/>
        </w:rPr>
        <w:t>היהלום</w:t>
      </w:r>
      <w:r w:rsidR="00D213B4" w:rsidRPr="00172F82">
        <w:rPr>
          <w:rtl/>
        </w:rPr>
        <w:t>?</w:t>
      </w:r>
      <w:r w:rsidR="00B85B6D" w:rsidRPr="00172F82">
        <w:rPr>
          <w:rtl/>
        </w:rPr>
        <w:br/>
      </w:r>
      <w:r w:rsidR="00D213B4" w:rsidRPr="00172F82">
        <w:rPr>
          <w:rtl/>
        </w:rPr>
        <w:t xml:space="preserve">3. </w:t>
      </w:r>
      <w:r w:rsidR="00B85B6D" w:rsidRPr="00172F82">
        <w:rPr>
          <w:rFonts w:hint="eastAsia"/>
          <w:rtl/>
        </w:rPr>
        <w:t>לאילו</w:t>
      </w:r>
      <w:r w:rsidR="00B85B6D" w:rsidRPr="00172F82">
        <w:rPr>
          <w:rtl/>
        </w:rPr>
        <w:t xml:space="preserve"> </w:t>
      </w:r>
      <w:r w:rsidR="00B85B6D" w:rsidRPr="00172F82">
        <w:rPr>
          <w:rFonts w:hint="eastAsia"/>
          <w:rtl/>
        </w:rPr>
        <w:t>שירותים</w:t>
      </w:r>
      <w:r w:rsidR="00B85B6D" w:rsidRPr="00172F82">
        <w:rPr>
          <w:rtl/>
        </w:rPr>
        <w:t xml:space="preserve"> </w:t>
      </w:r>
      <w:r w:rsidR="00B85B6D" w:rsidRPr="00172F82">
        <w:rPr>
          <w:rFonts w:hint="eastAsia"/>
          <w:rtl/>
        </w:rPr>
        <w:t>ומכשירים</w:t>
      </w:r>
      <w:r w:rsidR="00B85B6D" w:rsidRPr="00172F82">
        <w:rPr>
          <w:rtl/>
        </w:rPr>
        <w:t xml:space="preserve"> </w:t>
      </w:r>
      <w:r w:rsidR="00B85B6D" w:rsidRPr="00172F82">
        <w:rPr>
          <w:rFonts w:hint="eastAsia"/>
          <w:rtl/>
        </w:rPr>
        <w:t>המודל</w:t>
      </w:r>
      <w:r w:rsidR="00B85B6D" w:rsidRPr="00172F82">
        <w:rPr>
          <w:rtl/>
        </w:rPr>
        <w:t xml:space="preserve"> </w:t>
      </w:r>
      <w:r w:rsidR="00B85B6D" w:rsidRPr="00172F82">
        <w:rPr>
          <w:rFonts w:hint="eastAsia"/>
          <w:rtl/>
        </w:rPr>
        <w:t>נותן</w:t>
      </w:r>
      <w:r w:rsidR="00B85B6D" w:rsidRPr="00172F82">
        <w:rPr>
          <w:rtl/>
        </w:rPr>
        <w:t xml:space="preserve"> </w:t>
      </w:r>
      <w:r w:rsidR="00B85B6D" w:rsidRPr="00172F82">
        <w:rPr>
          <w:rFonts w:hint="eastAsia"/>
          <w:rtl/>
        </w:rPr>
        <w:t>מענה</w:t>
      </w:r>
      <w:r w:rsidR="00B85B6D" w:rsidRPr="00172F82">
        <w:rPr>
          <w:rtl/>
        </w:rPr>
        <w:t xml:space="preserve"> </w:t>
      </w:r>
      <w:r w:rsidR="00B85B6D" w:rsidRPr="00172F82">
        <w:rPr>
          <w:rFonts w:hint="eastAsia"/>
          <w:rtl/>
        </w:rPr>
        <w:t>מלא</w:t>
      </w:r>
      <w:r w:rsidR="00B85B6D" w:rsidRPr="00172F82">
        <w:rPr>
          <w:rtl/>
        </w:rPr>
        <w:t xml:space="preserve"> </w:t>
      </w:r>
      <w:r w:rsidR="00B85B6D" w:rsidRPr="00172F82">
        <w:rPr>
          <w:rFonts w:hint="eastAsia"/>
          <w:rtl/>
        </w:rPr>
        <w:t>ולאילו</w:t>
      </w:r>
      <w:r w:rsidR="00B85B6D" w:rsidRPr="00172F82">
        <w:rPr>
          <w:rtl/>
        </w:rPr>
        <w:t xml:space="preserve"> </w:t>
      </w:r>
      <w:r w:rsidR="00B85B6D" w:rsidRPr="00172F82">
        <w:rPr>
          <w:rFonts w:hint="eastAsia"/>
          <w:rtl/>
        </w:rPr>
        <w:t>פחות</w:t>
      </w:r>
      <w:r w:rsidR="00D213B4" w:rsidRPr="00172F82">
        <w:rPr>
          <w:rtl/>
        </w:rPr>
        <w:t>?</w:t>
      </w:r>
      <w:ins w:id="561" w:author="Hadas Lewy" w:date="2020-06-14T09:02:00Z">
        <w:r w:rsidR="005212DB">
          <w:rPr>
            <w:rFonts w:hint="cs"/>
            <w:rtl/>
          </w:rPr>
          <w:t xml:space="preserve"> והאם ניתן לזהות נקודות קריטיות שמחייבות מענה נוסף?</w:t>
        </w:r>
      </w:ins>
    </w:p>
    <w:p w14:paraId="2A12DA7B" w14:textId="77777777" w:rsidR="00B85B6D" w:rsidRPr="00D06010" w:rsidRDefault="00B85B6D" w:rsidP="00313A1C">
      <w:pPr>
        <w:rPr>
          <w:sz w:val="22"/>
          <w:szCs w:val="22"/>
          <w:rtl/>
        </w:rPr>
      </w:pPr>
    </w:p>
    <w:p w14:paraId="5F397933" w14:textId="3210E709" w:rsidR="003D5842" w:rsidRDefault="003D5842">
      <w:pPr>
        <w:pStyle w:val="2"/>
        <w:rPr>
          <w:ins w:id="562" w:author="user" w:date="2020-05-29T14:06:00Z"/>
        </w:rPr>
        <w:pPrChange w:id="563" w:author="user" w:date="2020-05-29T18:00:00Z">
          <w:pPr/>
        </w:pPrChange>
      </w:pPr>
      <w:bookmarkStart w:id="564" w:name="_Toc42335975"/>
      <w:ins w:id="565" w:author="user" w:date="2020-05-29T13:44:00Z">
        <w:r>
          <w:rPr>
            <w:rFonts w:hint="cs"/>
            <w:rtl/>
          </w:rPr>
          <w:t>משתנים תלויים ובלתי תלויים</w:t>
        </w:r>
      </w:ins>
      <w:bookmarkEnd w:id="564"/>
    </w:p>
    <w:p w14:paraId="23745EEB" w14:textId="1337CC98" w:rsidR="00495FB0" w:rsidRDefault="00495FB0" w:rsidP="005212DB">
      <w:pPr>
        <w:rPr>
          <w:ins w:id="566" w:author="Felix" w:date="2020-05-30T23:04:00Z"/>
        </w:rPr>
      </w:pPr>
      <w:ins w:id="567" w:author="Felix" w:date="2020-05-30T23:05:00Z">
        <w:r>
          <w:rPr>
            <w:rFonts w:hint="cs"/>
            <w:rtl/>
          </w:rPr>
          <w:t>היות ואופי המחקר הנו יותר איכותי (התאמת מודל למגוון שירותי</w:t>
        </w:r>
        <w:r>
          <w:rPr>
            <w:rFonts w:hint="eastAsia"/>
            <w:rtl/>
          </w:rPr>
          <w:t>ם</w:t>
        </w:r>
        <w:r>
          <w:rPr>
            <w:rFonts w:hint="cs"/>
            <w:rtl/>
          </w:rPr>
          <w:t xml:space="preserve"> ומוצרים) קשה לנסח מדד כמותי אמין לעבודת חקר זו.</w:t>
        </w:r>
      </w:ins>
    </w:p>
    <w:p w14:paraId="17D26B20" w14:textId="358D92D8" w:rsidR="00864BF2" w:rsidRDefault="004B307A">
      <w:pPr>
        <w:pStyle w:val="3"/>
        <w:rPr>
          <w:ins w:id="568" w:author="user" w:date="2020-05-29T17:08:00Z"/>
        </w:rPr>
        <w:pPrChange w:id="569" w:author="Felix Krasnitsky" w:date="2020-06-01T14:26:00Z">
          <w:pPr/>
        </w:pPrChange>
      </w:pPr>
      <w:ins w:id="570" w:author="user" w:date="2020-05-29T17:07:00Z">
        <w:r>
          <w:rPr>
            <w:rFonts w:hint="cs"/>
            <w:rtl/>
          </w:rPr>
          <w:t xml:space="preserve">השערת המחקר: מודל היהלום מתאים לשימוש ככלי לזיהוי נקודות כשל אפשריות </w:t>
        </w:r>
      </w:ins>
      <w:ins w:id="571" w:author="user" w:date="2020-05-29T17:08:00Z">
        <w:r>
          <w:rPr>
            <w:rFonts w:hint="cs"/>
            <w:rtl/>
          </w:rPr>
          <w:t xml:space="preserve">במובן של אבטחת מידע והגנה על פרטיות </w:t>
        </w:r>
      </w:ins>
      <w:ins w:id="572" w:author="user" w:date="2020-05-29T17:07:00Z">
        <w:r>
          <w:rPr>
            <w:rFonts w:hint="cs"/>
            <w:rtl/>
          </w:rPr>
          <w:t xml:space="preserve">בפיתוח כלים </w:t>
        </w:r>
      </w:ins>
      <w:ins w:id="573" w:author="user" w:date="2020-05-29T17:08:00Z">
        <w:r>
          <w:rPr>
            <w:rFonts w:hint="cs"/>
            <w:rtl/>
          </w:rPr>
          <w:t>ושירותי</w:t>
        </w:r>
        <w:r>
          <w:rPr>
            <w:rFonts w:hint="eastAsia"/>
            <w:rtl/>
          </w:rPr>
          <w:t>ם</w:t>
        </w:r>
      </w:ins>
      <w:ins w:id="574" w:author="user" w:date="2020-05-29T17:07:00Z">
        <w:r>
          <w:rPr>
            <w:rFonts w:hint="cs"/>
            <w:rtl/>
          </w:rPr>
          <w:t xml:space="preserve"> </w:t>
        </w:r>
      </w:ins>
      <w:ins w:id="575" w:author="user" w:date="2020-05-29T17:08:00Z">
        <w:r>
          <w:rPr>
            <w:rFonts w:hint="cs"/>
            <w:rtl/>
          </w:rPr>
          <w:t>רפואיים.</w:t>
        </w:r>
      </w:ins>
    </w:p>
    <w:p w14:paraId="13474588" w14:textId="5016E8F3" w:rsidR="004B307A" w:rsidRDefault="004B307A">
      <w:pPr>
        <w:pStyle w:val="3"/>
        <w:rPr>
          <w:ins w:id="576" w:author="user" w:date="2020-05-29T13:44:00Z"/>
        </w:rPr>
        <w:pPrChange w:id="577" w:author="Hadas Lewy" w:date="2020-06-14T09:01:00Z">
          <w:pPr/>
        </w:pPrChange>
      </w:pPr>
      <w:ins w:id="578" w:author="user" w:date="2020-05-29T17:09:00Z">
        <w:r>
          <w:rPr>
            <w:rFonts w:hint="cs"/>
            <w:rtl/>
          </w:rPr>
          <w:t xml:space="preserve">השערת מחקר 2: במידה ותמצא אי התאמה בין מודל היהלום ומושא הבדיקה, ניתן יהיה להתאימו בקלות יחסית </w:t>
        </w:r>
        <w:del w:id="579" w:author="Hadas Lewy" w:date="2020-06-14T09:01:00Z">
          <w:r w:rsidDel="005212DB">
            <w:rPr>
              <w:rFonts w:hint="cs"/>
              <w:rtl/>
            </w:rPr>
            <w:delText>עם</w:delText>
          </w:r>
        </w:del>
      </w:ins>
      <w:ins w:id="580" w:author="Hadas Lewy" w:date="2020-06-14T09:01:00Z">
        <w:r w:rsidR="005212DB">
          <w:rPr>
            <w:rFonts w:hint="cs"/>
            <w:rtl/>
          </w:rPr>
          <w:t>באופן שייתן מענה</w:t>
        </w:r>
      </w:ins>
      <w:ins w:id="581" w:author="user" w:date="2020-05-29T17:09:00Z">
        <w:del w:id="582" w:author="Hadas Lewy" w:date="2020-06-14T09:01:00Z">
          <w:r w:rsidDel="005212DB">
            <w:rPr>
              <w:rFonts w:hint="cs"/>
              <w:rtl/>
            </w:rPr>
            <w:delText xml:space="preserve"> שיכסה</w:delText>
          </w:r>
        </w:del>
        <w:r>
          <w:rPr>
            <w:rFonts w:hint="cs"/>
            <w:rtl/>
          </w:rPr>
          <w:t xml:space="preserve"> גם מקרה זה.</w:t>
        </w:r>
      </w:ins>
    </w:p>
    <w:p w14:paraId="78A6CCEF" w14:textId="77777777" w:rsidR="003D5842" w:rsidRDefault="003D5842" w:rsidP="00313A1C">
      <w:pPr>
        <w:rPr>
          <w:ins w:id="583" w:author="user" w:date="2020-05-29T13:44:00Z"/>
        </w:rPr>
      </w:pPr>
    </w:p>
    <w:p w14:paraId="401A36C7" w14:textId="77777777" w:rsidR="00626A6C" w:rsidRDefault="00B85B6D">
      <w:pPr>
        <w:pStyle w:val="2"/>
        <w:rPr>
          <w:ins w:id="584" w:author="user" w:date="2020-05-29T13:35:00Z"/>
          <w:rtl/>
        </w:rPr>
        <w:pPrChange w:id="585" w:author="user" w:date="2020-05-29T18:00:00Z">
          <w:pPr/>
        </w:pPrChange>
      </w:pPr>
      <w:bookmarkStart w:id="586" w:name="_Toc42335976"/>
      <w:r w:rsidRPr="00D06010">
        <w:rPr>
          <w:rFonts w:hint="cs"/>
          <w:rtl/>
        </w:rPr>
        <w:t>חשיבות המחקר</w:t>
      </w:r>
      <w:bookmarkEnd w:id="586"/>
    </w:p>
    <w:p w14:paraId="3054688B" w14:textId="76CDE1D6" w:rsidR="00115A92" w:rsidRPr="00B12EEE" w:rsidRDefault="00B85B6D" w:rsidP="00313A1C">
      <w:pPr>
        <w:rPr>
          <w:rtl/>
          <w:rPrChange w:id="587" w:author="user" w:date="2020-05-29T14:01:00Z">
            <w:rPr>
              <w:sz w:val="22"/>
              <w:szCs w:val="22"/>
              <w:rtl/>
            </w:rPr>
          </w:rPrChange>
        </w:rPr>
      </w:pPr>
      <w:del w:id="588" w:author="user" w:date="2020-05-29T13:35:00Z">
        <w:r w:rsidRPr="00B12EEE" w:rsidDel="00626A6C">
          <w:rPr>
            <w:b/>
            <w:bCs/>
            <w:rtl/>
            <w:rPrChange w:id="589" w:author="user" w:date="2020-05-29T14:01:00Z">
              <w:rPr>
                <w:b/>
                <w:bCs/>
                <w:sz w:val="22"/>
                <w:szCs w:val="22"/>
                <w:rtl/>
              </w:rPr>
            </w:rPrChange>
          </w:rPr>
          <w:delText xml:space="preserve"> </w:delText>
        </w:r>
        <w:r w:rsidRPr="00B12EEE" w:rsidDel="00626A6C">
          <w:rPr>
            <w:rtl/>
            <w:rPrChange w:id="590" w:author="user" w:date="2020-05-29T14:01:00Z">
              <w:rPr>
                <w:sz w:val="22"/>
                <w:szCs w:val="22"/>
                <w:rtl/>
              </w:rPr>
            </w:rPrChange>
          </w:rPr>
          <w:delText xml:space="preserve">– </w:delText>
        </w:r>
      </w:del>
      <w:r w:rsidR="002B390A" w:rsidRPr="00B12EEE">
        <w:rPr>
          <w:rFonts w:hint="eastAsia"/>
          <w:rtl/>
          <w:rPrChange w:id="591" w:author="user" w:date="2020-05-29T14:01:00Z">
            <w:rPr>
              <w:rFonts w:hint="eastAsia"/>
              <w:sz w:val="22"/>
              <w:szCs w:val="22"/>
              <w:rtl/>
            </w:rPr>
          </w:rPrChange>
        </w:rPr>
        <w:t>עולם</w:t>
      </w:r>
      <w:r w:rsidR="002B390A" w:rsidRPr="00B12EEE">
        <w:rPr>
          <w:rtl/>
          <w:rPrChange w:id="592" w:author="user" w:date="2020-05-29T14:01:00Z">
            <w:rPr>
              <w:sz w:val="22"/>
              <w:szCs w:val="22"/>
              <w:rtl/>
            </w:rPr>
          </w:rPrChange>
        </w:rPr>
        <w:t xml:space="preserve"> הרפואה עובר במהלך השנים האחרונות למערך של </w:t>
      </w:r>
      <w:r w:rsidR="00AB5CC0" w:rsidRPr="00B12EEE">
        <w:rPr>
          <w:rFonts w:hint="eastAsia"/>
          <w:rtl/>
          <w:rPrChange w:id="593" w:author="user" w:date="2020-05-29T14:01:00Z">
            <w:rPr>
              <w:rFonts w:hint="eastAsia"/>
              <w:sz w:val="22"/>
              <w:szCs w:val="22"/>
              <w:rtl/>
            </w:rPr>
          </w:rPrChange>
        </w:rPr>
        <w:t>רפואה</w:t>
      </w:r>
      <w:r w:rsidR="00AB5CC0" w:rsidRPr="00B12EEE">
        <w:rPr>
          <w:rtl/>
          <w:rPrChange w:id="594" w:author="user" w:date="2020-05-29T14:01:00Z">
            <w:rPr>
              <w:sz w:val="22"/>
              <w:szCs w:val="22"/>
              <w:rtl/>
            </w:rPr>
          </w:rPrChange>
        </w:rPr>
        <w:t xml:space="preserve"> </w:t>
      </w:r>
      <w:r w:rsidR="00AB5CC0" w:rsidRPr="00B12EEE">
        <w:rPr>
          <w:rFonts w:hint="eastAsia"/>
          <w:rtl/>
          <w:rPrChange w:id="595" w:author="user" w:date="2020-05-29T14:01:00Z">
            <w:rPr>
              <w:rFonts w:hint="eastAsia"/>
              <w:sz w:val="22"/>
              <w:szCs w:val="22"/>
              <w:rtl/>
            </w:rPr>
          </w:rPrChange>
        </w:rPr>
        <w:t>ביתית</w:t>
      </w:r>
      <w:r w:rsidR="002B390A" w:rsidRPr="00B12EEE">
        <w:rPr>
          <w:rtl/>
          <w:rPrChange w:id="596" w:author="user" w:date="2020-05-29T14:01:00Z">
            <w:rPr>
              <w:sz w:val="22"/>
              <w:szCs w:val="22"/>
              <w:rtl/>
            </w:rPr>
          </w:rPrChange>
        </w:rPr>
        <w:t xml:space="preserve">, </w:t>
      </w:r>
      <w:r w:rsidR="002B390A" w:rsidRPr="00B12EEE">
        <w:rPr>
          <w:rFonts w:hint="eastAsia"/>
          <w:rtl/>
          <w:rPrChange w:id="597" w:author="user" w:date="2020-05-29T14:01:00Z">
            <w:rPr>
              <w:rFonts w:hint="eastAsia"/>
              <w:sz w:val="22"/>
              <w:szCs w:val="22"/>
              <w:rtl/>
            </w:rPr>
          </w:rPrChange>
        </w:rPr>
        <w:t>במטרה</w:t>
      </w:r>
      <w:r w:rsidR="002B390A" w:rsidRPr="00B12EEE">
        <w:rPr>
          <w:rtl/>
          <w:rPrChange w:id="598" w:author="user" w:date="2020-05-29T14:01:00Z">
            <w:rPr>
              <w:sz w:val="22"/>
              <w:szCs w:val="22"/>
              <w:rtl/>
            </w:rPr>
          </w:rPrChange>
        </w:rPr>
        <w:t xml:space="preserve"> </w:t>
      </w:r>
      <w:r w:rsidR="002B390A" w:rsidRPr="00B12EEE">
        <w:rPr>
          <w:rFonts w:hint="eastAsia"/>
          <w:rtl/>
          <w:rPrChange w:id="599" w:author="user" w:date="2020-05-29T14:01:00Z">
            <w:rPr>
              <w:rFonts w:hint="eastAsia"/>
              <w:sz w:val="22"/>
              <w:szCs w:val="22"/>
              <w:rtl/>
            </w:rPr>
          </w:rPrChange>
        </w:rPr>
        <w:t>להקל</w:t>
      </w:r>
      <w:r w:rsidR="002B390A" w:rsidRPr="00B12EEE">
        <w:rPr>
          <w:rtl/>
          <w:rPrChange w:id="600" w:author="user" w:date="2020-05-29T14:01:00Z">
            <w:rPr>
              <w:sz w:val="22"/>
              <w:szCs w:val="22"/>
              <w:rtl/>
            </w:rPr>
          </w:rPrChange>
        </w:rPr>
        <w:t xml:space="preserve"> </w:t>
      </w:r>
      <w:r w:rsidR="002B390A" w:rsidRPr="00B12EEE">
        <w:rPr>
          <w:rFonts w:hint="eastAsia"/>
          <w:rtl/>
          <w:rPrChange w:id="601" w:author="user" w:date="2020-05-29T14:01:00Z">
            <w:rPr>
              <w:rFonts w:hint="eastAsia"/>
              <w:sz w:val="22"/>
              <w:szCs w:val="22"/>
              <w:rtl/>
            </w:rPr>
          </w:rPrChange>
        </w:rPr>
        <w:t>על</w:t>
      </w:r>
      <w:r w:rsidR="002B390A" w:rsidRPr="00B12EEE">
        <w:rPr>
          <w:rtl/>
          <w:rPrChange w:id="602" w:author="user" w:date="2020-05-29T14:01:00Z">
            <w:rPr>
              <w:sz w:val="22"/>
              <w:szCs w:val="22"/>
              <w:rtl/>
            </w:rPr>
          </w:rPrChange>
        </w:rPr>
        <w:t xml:space="preserve"> </w:t>
      </w:r>
      <w:r w:rsidR="002B390A" w:rsidRPr="00B12EEE">
        <w:rPr>
          <w:rFonts w:hint="eastAsia"/>
          <w:rtl/>
          <w:rPrChange w:id="603" w:author="user" w:date="2020-05-29T14:01:00Z">
            <w:rPr>
              <w:rFonts w:hint="eastAsia"/>
              <w:sz w:val="22"/>
              <w:szCs w:val="22"/>
              <w:rtl/>
            </w:rPr>
          </w:rPrChange>
        </w:rPr>
        <w:t>ה</w:t>
      </w:r>
      <w:r w:rsidR="00AB5CC0" w:rsidRPr="00B12EEE">
        <w:rPr>
          <w:rFonts w:hint="eastAsia"/>
          <w:rtl/>
          <w:rPrChange w:id="604" w:author="user" w:date="2020-05-29T14:01:00Z">
            <w:rPr>
              <w:rFonts w:hint="eastAsia"/>
              <w:sz w:val="22"/>
              <w:szCs w:val="22"/>
              <w:rtl/>
            </w:rPr>
          </w:rPrChange>
        </w:rPr>
        <w:t>פעילות</w:t>
      </w:r>
      <w:r w:rsidR="00AB5CC0" w:rsidRPr="00B12EEE">
        <w:rPr>
          <w:rtl/>
          <w:rPrChange w:id="605" w:author="user" w:date="2020-05-29T14:01:00Z">
            <w:rPr>
              <w:sz w:val="22"/>
              <w:szCs w:val="22"/>
              <w:rtl/>
            </w:rPr>
          </w:rPrChange>
        </w:rPr>
        <w:t xml:space="preserve"> המתבצעת בבתי החולים ובמרכזים הרפואיים, ובעיקר על המטופלים עצמם, ולפיכך, </w:t>
      </w:r>
      <w:r w:rsidRPr="00B12EEE">
        <w:rPr>
          <w:rFonts w:hint="eastAsia"/>
          <w:rtl/>
          <w:rPrChange w:id="606" w:author="user" w:date="2020-05-29T14:01:00Z">
            <w:rPr>
              <w:rFonts w:hint="eastAsia"/>
              <w:sz w:val="22"/>
              <w:szCs w:val="22"/>
              <w:rtl/>
            </w:rPr>
          </w:rPrChange>
        </w:rPr>
        <w:t>המחקר</w:t>
      </w:r>
      <w:r w:rsidRPr="00B12EEE">
        <w:rPr>
          <w:rtl/>
          <w:rPrChange w:id="607" w:author="user" w:date="2020-05-29T14:01:00Z">
            <w:rPr>
              <w:sz w:val="22"/>
              <w:szCs w:val="22"/>
              <w:rtl/>
            </w:rPr>
          </w:rPrChange>
        </w:rPr>
        <w:t xml:space="preserve"> הנו בעל חשיבות </w:t>
      </w:r>
      <w:r w:rsidR="00D213B4" w:rsidRPr="00B12EEE">
        <w:rPr>
          <w:rFonts w:hint="eastAsia"/>
          <w:rtl/>
          <w:rPrChange w:id="608" w:author="user" w:date="2020-05-29T14:01:00Z">
            <w:rPr>
              <w:rFonts w:hint="eastAsia"/>
              <w:sz w:val="22"/>
              <w:szCs w:val="22"/>
              <w:rtl/>
            </w:rPr>
          </w:rPrChange>
        </w:rPr>
        <w:t>גבוהה</w:t>
      </w:r>
      <w:r w:rsidR="00AB5CC0" w:rsidRPr="00B12EEE">
        <w:rPr>
          <w:rtl/>
          <w:rPrChange w:id="609" w:author="user" w:date="2020-05-29T14:01:00Z">
            <w:rPr>
              <w:sz w:val="22"/>
              <w:szCs w:val="22"/>
              <w:rtl/>
            </w:rPr>
          </w:rPrChange>
        </w:rPr>
        <w:t xml:space="preserve">. אירועי התקופה האחרונה ובעיקר </w:t>
      </w:r>
      <w:r w:rsidR="00D213B4" w:rsidRPr="00B12EEE">
        <w:rPr>
          <w:rFonts w:hint="eastAsia"/>
          <w:rtl/>
          <w:rPrChange w:id="610" w:author="user" w:date="2020-05-29T14:01:00Z">
            <w:rPr>
              <w:rFonts w:hint="eastAsia"/>
              <w:sz w:val="22"/>
              <w:szCs w:val="22"/>
              <w:rtl/>
            </w:rPr>
          </w:rPrChange>
        </w:rPr>
        <w:t>ה</w:t>
      </w:r>
      <w:r w:rsidRPr="00B12EEE">
        <w:rPr>
          <w:rFonts w:hint="eastAsia"/>
          <w:rtl/>
          <w:rPrChange w:id="611" w:author="user" w:date="2020-05-29T14:01:00Z">
            <w:rPr>
              <w:rFonts w:hint="eastAsia"/>
              <w:sz w:val="22"/>
              <w:szCs w:val="22"/>
              <w:rtl/>
            </w:rPr>
          </w:rPrChange>
        </w:rPr>
        <w:t>בידוד</w:t>
      </w:r>
      <w:r w:rsidRPr="00B12EEE">
        <w:rPr>
          <w:rtl/>
          <w:rPrChange w:id="612" w:author="user" w:date="2020-05-29T14:01:00Z">
            <w:rPr>
              <w:sz w:val="22"/>
              <w:szCs w:val="22"/>
              <w:rtl/>
            </w:rPr>
          </w:rPrChange>
        </w:rPr>
        <w:t xml:space="preserve"> </w:t>
      </w:r>
      <w:r w:rsidR="00D213B4" w:rsidRPr="00B12EEE">
        <w:rPr>
          <w:rFonts w:hint="eastAsia"/>
          <w:rtl/>
          <w:rPrChange w:id="613" w:author="user" w:date="2020-05-29T14:01:00Z">
            <w:rPr>
              <w:rFonts w:hint="eastAsia"/>
              <w:sz w:val="22"/>
              <w:szCs w:val="22"/>
              <w:rtl/>
            </w:rPr>
          </w:rPrChange>
        </w:rPr>
        <w:t>ה</w:t>
      </w:r>
      <w:r w:rsidRPr="00B12EEE">
        <w:rPr>
          <w:rFonts w:hint="eastAsia"/>
          <w:rtl/>
          <w:rPrChange w:id="614" w:author="user" w:date="2020-05-29T14:01:00Z">
            <w:rPr>
              <w:rFonts w:hint="eastAsia"/>
              <w:sz w:val="22"/>
              <w:szCs w:val="22"/>
              <w:rtl/>
            </w:rPr>
          </w:rPrChange>
        </w:rPr>
        <w:t>חברתי</w:t>
      </w:r>
      <w:r w:rsidR="00D213B4" w:rsidRPr="00B12EEE">
        <w:rPr>
          <w:rtl/>
          <w:rPrChange w:id="615" w:author="user" w:date="2020-05-29T14:01:00Z">
            <w:rPr>
              <w:sz w:val="22"/>
              <w:szCs w:val="22"/>
              <w:rtl/>
            </w:rPr>
          </w:rPrChange>
        </w:rPr>
        <w:t>,</w:t>
      </w:r>
      <w:r w:rsidRPr="00B12EEE">
        <w:rPr>
          <w:rtl/>
          <w:rPrChange w:id="616" w:author="user" w:date="2020-05-29T14:01:00Z">
            <w:rPr>
              <w:sz w:val="22"/>
              <w:szCs w:val="22"/>
              <w:rtl/>
            </w:rPr>
          </w:rPrChange>
        </w:rPr>
        <w:t xml:space="preserve"> בעקבות התפשטות </w:t>
      </w:r>
      <w:r w:rsidR="002D1A24" w:rsidRPr="00B12EEE">
        <w:rPr>
          <w:rFonts w:hint="eastAsia"/>
          <w:rtl/>
          <w:rPrChange w:id="617" w:author="user" w:date="2020-05-29T14:01:00Z">
            <w:rPr>
              <w:rFonts w:hint="eastAsia"/>
              <w:sz w:val="22"/>
              <w:szCs w:val="22"/>
              <w:rtl/>
            </w:rPr>
          </w:rPrChange>
        </w:rPr>
        <w:t>מחלת</w:t>
      </w:r>
      <w:r w:rsidR="002D1A24" w:rsidRPr="00B12EEE">
        <w:rPr>
          <w:rtl/>
          <w:rPrChange w:id="618" w:author="user" w:date="2020-05-29T14:01:00Z">
            <w:rPr>
              <w:sz w:val="22"/>
              <w:szCs w:val="22"/>
              <w:rtl/>
            </w:rPr>
          </w:rPrChange>
        </w:rPr>
        <w:t xml:space="preserve"> </w:t>
      </w:r>
      <w:r w:rsidRPr="00B12EEE">
        <w:rPr>
          <w:rFonts w:hint="eastAsia"/>
          <w:rtl/>
          <w:rPrChange w:id="619" w:author="user" w:date="2020-05-29T14:01:00Z">
            <w:rPr>
              <w:rFonts w:hint="eastAsia"/>
              <w:sz w:val="22"/>
              <w:szCs w:val="22"/>
              <w:rtl/>
            </w:rPr>
          </w:rPrChange>
        </w:rPr>
        <w:t>ה</w:t>
      </w:r>
      <w:r w:rsidRPr="00B12EEE">
        <w:rPr>
          <w:rtl/>
          <w:rPrChange w:id="620" w:author="user" w:date="2020-05-29T14:01:00Z">
            <w:rPr>
              <w:sz w:val="22"/>
              <w:szCs w:val="22"/>
              <w:rtl/>
            </w:rPr>
          </w:rPrChange>
        </w:rPr>
        <w:t xml:space="preserve"> </w:t>
      </w:r>
      <w:r w:rsidR="00DD4287" w:rsidRPr="00B12EEE">
        <w:rPr>
          <w:rPrChange w:id="621" w:author="user" w:date="2020-05-29T14:01:00Z">
            <w:rPr>
              <w:sz w:val="22"/>
              <w:szCs w:val="22"/>
            </w:rPr>
          </w:rPrChange>
        </w:rPr>
        <w:t>COVID-19</w:t>
      </w:r>
      <w:r w:rsidR="00AB5CC0" w:rsidRPr="00B12EEE">
        <w:rPr>
          <w:rtl/>
          <w:rPrChange w:id="622" w:author="user" w:date="2020-05-29T14:01:00Z">
            <w:rPr>
              <w:sz w:val="22"/>
              <w:szCs w:val="22"/>
              <w:rtl/>
            </w:rPr>
          </w:rPrChange>
        </w:rPr>
        <w:t xml:space="preserve">, </w:t>
      </w:r>
      <w:r w:rsidR="00AB5CC0" w:rsidRPr="00B12EEE">
        <w:rPr>
          <w:rFonts w:hint="eastAsia"/>
          <w:rtl/>
          <w:rPrChange w:id="623" w:author="user" w:date="2020-05-29T14:01:00Z">
            <w:rPr>
              <w:rFonts w:hint="eastAsia"/>
              <w:sz w:val="22"/>
              <w:szCs w:val="22"/>
              <w:rtl/>
            </w:rPr>
          </w:rPrChange>
        </w:rPr>
        <w:t>מגביר</w:t>
      </w:r>
      <w:r w:rsidR="00AB5CC0" w:rsidRPr="00B12EEE">
        <w:rPr>
          <w:rtl/>
          <w:rPrChange w:id="624" w:author="user" w:date="2020-05-29T14:01:00Z">
            <w:rPr>
              <w:sz w:val="22"/>
              <w:szCs w:val="22"/>
              <w:rtl/>
            </w:rPr>
          </w:rPrChange>
        </w:rPr>
        <w:t xml:space="preserve"> </w:t>
      </w:r>
      <w:r w:rsidR="00AB5CC0" w:rsidRPr="00B12EEE">
        <w:rPr>
          <w:rFonts w:hint="eastAsia"/>
          <w:rtl/>
          <w:rPrChange w:id="625" w:author="user" w:date="2020-05-29T14:01:00Z">
            <w:rPr>
              <w:rFonts w:hint="eastAsia"/>
              <w:sz w:val="22"/>
              <w:szCs w:val="22"/>
              <w:rtl/>
            </w:rPr>
          </w:rPrChange>
        </w:rPr>
        <w:t>את</w:t>
      </w:r>
      <w:r w:rsidR="00AB5CC0" w:rsidRPr="00B12EEE">
        <w:rPr>
          <w:rtl/>
          <w:rPrChange w:id="626" w:author="user" w:date="2020-05-29T14:01:00Z">
            <w:rPr>
              <w:sz w:val="22"/>
              <w:szCs w:val="22"/>
              <w:rtl/>
            </w:rPr>
          </w:rPrChange>
        </w:rPr>
        <w:t xml:space="preserve"> </w:t>
      </w:r>
      <w:r w:rsidR="00AB5CC0" w:rsidRPr="00B12EEE">
        <w:rPr>
          <w:rFonts w:hint="eastAsia"/>
          <w:rtl/>
          <w:rPrChange w:id="627" w:author="user" w:date="2020-05-29T14:01:00Z">
            <w:rPr>
              <w:rFonts w:hint="eastAsia"/>
              <w:sz w:val="22"/>
              <w:szCs w:val="22"/>
              <w:rtl/>
            </w:rPr>
          </w:rPrChange>
        </w:rPr>
        <w:t>חשיבותו</w:t>
      </w:r>
      <w:r w:rsidR="00AB5CC0" w:rsidRPr="00B12EEE">
        <w:rPr>
          <w:rtl/>
          <w:rPrChange w:id="628" w:author="user" w:date="2020-05-29T14:01:00Z">
            <w:rPr>
              <w:sz w:val="22"/>
              <w:szCs w:val="22"/>
              <w:rtl/>
            </w:rPr>
          </w:rPrChange>
        </w:rPr>
        <w:t xml:space="preserve"> </w:t>
      </w:r>
      <w:r w:rsidR="00AB5CC0" w:rsidRPr="00B12EEE">
        <w:rPr>
          <w:rFonts w:hint="eastAsia"/>
          <w:rtl/>
          <w:rPrChange w:id="629" w:author="user" w:date="2020-05-29T14:01:00Z">
            <w:rPr>
              <w:rFonts w:hint="eastAsia"/>
              <w:sz w:val="22"/>
              <w:szCs w:val="22"/>
              <w:rtl/>
            </w:rPr>
          </w:rPrChange>
        </w:rPr>
        <w:t>של</w:t>
      </w:r>
      <w:r w:rsidR="00AB5CC0" w:rsidRPr="00B12EEE">
        <w:rPr>
          <w:rtl/>
          <w:rPrChange w:id="630" w:author="user" w:date="2020-05-29T14:01:00Z">
            <w:rPr>
              <w:sz w:val="22"/>
              <w:szCs w:val="22"/>
              <w:rtl/>
            </w:rPr>
          </w:rPrChange>
        </w:rPr>
        <w:t xml:space="preserve"> </w:t>
      </w:r>
      <w:r w:rsidR="00AB5CC0" w:rsidRPr="00B12EEE">
        <w:rPr>
          <w:rFonts w:hint="eastAsia"/>
          <w:rtl/>
          <w:rPrChange w:id="631" w:author="user" w:date="2020-05-29T14:01:00Z">
            <w:rPr>
              <w:rFonts w:hint="eastAsia"/>
              <w:sz w:val="22"/>
              <w:szCs w:val="22"/>
              <w:rtl/>
            </w:rPr>
          </w:rPrChange>
        </w:rPr>
        <w:t>המחקר</w:t>
      </w:r>
      <w:r w:rsidR="00AB5CC0" w:rsidRPr="00B12EEE">
        <w:rPr>
          <w:rtl/>
          <w:rPrChange w:id="632" w:author="user" w:date="2020-05-29T14:01:00Z">
            <w:rPr>
              <w:sz w:val="22"/>
              <w:szCs w:val="22"/>
              <w:rtl/>
            </w:rPr>
          </w:rPrChange>
        </w:rPr>
        <w:t xml:space="preserve">. </w:t>
      </w:r>
      <w:r w:rsidRPr="00B12EEE">
        <w:rPr>
          <w:rFonts w:hint="eastAsia"/>
          <w:rtl/>
          <w:rPrChange w:id="633" w:author="user" w:date="2020-05-29T14:01:00Z">
            <w:rPr>
              <w:rFonts w:hint="eastAsia"/>
              <w:sz w:val="22"/>
              <w:szCs w:val="22"/>
              <w:rtl/>
            </w:rPr>
          </w:rPrChange>
        </w:rPr>
        <w:t>העולם</w:t>
      </w:r>
      <w:r w:rsidRPr="00B12EEE">
        <w:rPr>
          <w:rtl/>
          <w:rPrChange w:id="634" w:author="user" w:date="2020-05-29T14:01:00Z">
            <w:rPr>
              <w:sz w:val="22"/>
              <w:szCs w:val="22"/>
              <w:rtl/>
            </w:rPr>
          </w:rPrChange>
        </w:rPr>
        <w:t xml:space="preserve"> עבר לקבלת שירותים מרוחקים, </w:t>
      </w:r>
      <w:r w:rsidR="00AB5CC0" w:rsidRPr="00B12EEE">
        <w:rPr>
          <w:rFonts w:hint="eastAsia"/>
          <w:rtl/>
          <w:rPrChange w:id="635" w:author="user" w:date="2020-05-29T14:01:00Z">
            <w:rPr>
              <w:rFonts w:hint="eastAsia"/>
              <w:sz w:val="22"/>
              <w:szCs w:val="22"/>
              <w:rtl/>
            </w:rPr>
          </w:rPrChange>
        </w:rPr>
        <w:t>וקיימת</w:t>
      </w:r>
      <w:r w:rsidR="00AB5CC0" w:rsidRPr="00B12EEE">
        <w:rPr>
          <w:rtl/>
          <w:rPrChange w:id="636" w:author="user" w:date="2020-05-29T14:01:00Z">
            <w:rPr>
              <w:sz w:val="22"/>
              <w:szCs w:val="22"/>
              <w:rtl/>
            </w:rPr>
          </w:rPrChange>
        </w:rPr>
        <w:t xml:space="preserve"> האצה גם במתן </w:t>
      </w:r>
      <w:r w:rsidRPr="00B12EEE">
        <w:rPr>
          <w:rFonts w:hint="eastAsia"/>
          <w:rtl/>
          <w:rPrChange w:id="637" w:author="user" w:date="2020-05-29T14:01:00Z">
            <w:rPr>
              <w:rFonts w:hint="eastAsia"/>
              <w:sz w:val="22"/>
              <w:szCs w:val="22"/>
              <w:rtl/>
            </w:rPr>
          </w:rPrChange>
        </w:rPr>
        <w:t>ש</w:t>
      </w:r>
      <w:r w:rsidR="00AB5CC0" w:rsidRPr="00B12EEE">
        <w:rPr>
          <w:rFonts w:hint="eastAsia"/>
          <w:rtl/>
          <w:rPrChange w:id="638" w:author="user" w:date="2020-05-29T14:01:00Z">
            <w:rPr>
              <w:rFonts w:hint="eastAsia"/>
              <w:sz w:val="22"/>
              <w:szCs w:val="22"/>
              <w:rtl/>
            </w:rPr>
          </w:rPrChange>
        </w:rPr>
        <w:t>י</w:t>
      </w:r>
      <w:r w:rsidRPr="00B12EEE">
        <w:rPr>
          <w:rFonts w:hint="eastAsia"/>
          <w:rtl/>
          <w:rPrChange w:id="639" w:author="user" w:date="2020-05-29T14:01:00Z">
            <w:rPr>
              <w:rFonts w:hint="eastAsia"/>
              <w:sz w:val="22"/>
              <w:szCs w:val="22"/>
              <w:rtl/>
            </w:rPr>
          </w:rPrChange>
        </w:rPr>
        <w:t>רותי</w:t>
      </w:r>
      <w:r w:rsidR="00AB5CC0" w:rsidRPr="00B12EEE">
        <w:rPr>
          <w:rtl/>
          <w:rPrChange w:id="640" w:author="user" w:date="2020-05-29T14:01:00Z">
            <w:rPr>
              <w:sz w:val="22"/>
              <w:szCs w:val="22"/>
              <w:rtl/>
            </w:rPr>
          </w:rPrChange>
        </w:rPr>
        <w:t xml:space="preserve"> רפואה מרחוק</w:t>
      </w:r>
      <w:r w:rsidRPr="00B12EEE">
        <w:rPr>
          <w:rtl/>
          <w:rPrChange w:id="641" w:author="user" w:date="2020-05-29T14:01:00Z">
            <w:rPr>
              <w:sz w:val="22"/>
              <w:szCs w:val="22"/>
              <w:rtl/>
            </w:rPr>
          </w:rPrChange>
        </w:rPr>
        <w:t xml:space="preserve">. </w:t>
      </w:r>
      <w:r w:rsidR="006C4C31" w:rsidRPr="00B12EEE">
        <w:rPr>
          <w:rFonts w:hint="eastAsia"/>
          <w:rtl/>
          <w:rPrChange w:id="642" w:author="user" w:date="2020-05-29T14:01:00Z">
            <w:rPr>
              <w:rFonts w:hint="eastAsia"/>
              <w:sz w:val="22"/>
              <w:szCs w:val="22"/>
              <w:rtl/>
            </w:rPr>
          </w:rPrChange>
        </w:rPr>
        <w:t>עקב</w:t>
      </w:r>
      <w:r w:rsidRPr="00B12EEE">
        <w:rPr>
          <w:rtl/>
          <w:rPrChange w:id="643" w:author="user" w:date="2020-05-29T14:01:00Z">
            <w:rPr>
              <w:sz w:val="22"/>
              <w:szCs w:val="22"/>
              <w:rtl/>
            </w:rPr>
          </w:rPrChange>
        </w:rPr>
        <w:t xml:space="preserve"> חוסר רגולציה ברורה </w:t>
      </w:r>
      <w:r w:rsidR="00DD4287" w:rsidRPr="00B12EEE">
        <w:rPr>
          <w:rFonts w:hint="eastAsia"/>
          <w:rtl/>
          <w:rPrChange w:id="644" w:author="user" w:date="2020-05-29T14:01:00Z">
            <w:rPr>
              <w:rFonts w:hint="eastAsia"/>
              <w:sz w:val="22"/>
              <w:szCs w:val="22"/>
              <w:rtl/>
            </w:rPr>
          </w:rPrChange>
        </w:rPr>
        <w:t>לגבי</w:t>
      </w:r>
      <w:r w:rsidR="00DD4287" w:rsidRPr="00B12EEE">
        <w:rPr>
          <w:rtl/>
          <w:rPrChange w:id="645" w:author="user" w:date="2020-05-29T14:01:00Z">
            <w:rPr>
              <w:sz w:val="22"/>
              <w:szCs w:val="22"/>
              <w:rtl/>
            </w:rPr>
          </w:rPrChange>
        </w:rPr>
        <w:t xml:space="preserve"> שימוש </w:t>
      </w:r>
      <w:r w:rsidR="00E53CDC" w:rsidRPr="00B12EEE">
        <w:rPr>
          <w:rFonts w:hint="eastAsia"/>
          <w:rtl/>
          <w:rPrChange w:id="646" w:author="user" w:date="2020-05-29T14:01:00Z">
            <w:rPr>
              <w:rFonts w:hint="eastAsia"/>
              <w:sz w:val="22"/>
              <w:szCs w:val="22"/>
              <w:rtl/>
            </w:rPr>
          </w:rPrChange>
        </w:rPr>
        <w:t>במכשירים</w:t>
      </w:r>
      <w:r w:rsidR="00DD4287" w:rsidRPr="00B12EEE">
        <w:rPr>
          <w:rtl/>
          <w:rPrChange w:id="647" w:author="user" w:date="2020-05-29T14:01:00Z">
            <w:rPr>
              <w:sz w:val="22"/>
              <w:szCs w:val="22"/>
              <w:rtl/>
            </w:rPr>
          </w:rPrChange>
        </w:rPr>
        <w:t xml:space="preserve"> שאינם ייעודיים לעולם הרפואה ( אינטרנט, טלפון חכם) </w:t>
      </w:r>
      <w:r w:rsidRPr="00B12EEE">
        <w:rPr>
          <w:rFonts w:hint="eastAsia"/>
          <w:rtl/>
          <w:rPrChange w:id="648" w:author="user" w:date="2020-05-29T14:01:00Z">
            <w:rPr>
              <w:rFonts w:hint="eastAsia"/>
              <w:sz w:val="22"/>
              <w:szCs w:val="22"/>
              <w:rtl/>
            </w:rPr>
          </w:rPrChange>
        </w:rPr>
        <w:t>ו</w:t>
      </w:r>
      <w:r w:rsidRPr="00B12EEE">
        <w:rPr>
          <w:rtl/>
          <w:rPrChange w:id="649" w:author="user" w:date="2020-05-29T14:01:00Z">
            <w:rPr>
              <w:sz w:val="22"/>
              <w:szCs w:val="22"/>
              <w:rtl/>
            </w:rPr>
          </w:rPrChange>
        </w:rPr>
        <w:t xml:space="preserve">/או חוסר הבנה מצד חברות המפתחות </w:t>
      </w:r>
      <w:r w:rsidR="006C4C31" w:rsidRPr="00B12EEE">
        <w:rPr>
          <w:rFonts w:hint="eastAsia"/>
          <w:rtl/>
          <w:rPrChange w:id="650" w:author="user" w:date="2020-05-29T14:01:00Z">
            <w:rPr>
              <w:rFonts w:hint="eastAsia"/>
              <w:sz w:val="22"/>
              <w:szCs w:val="22"/>
              <w:rtl/>
            </w:rPr>
          </w:rPrChange>
        </w:rPr>
        <w:t>מכשור</w:t>
      </w:r>
      <w:r w:rsidR="006C4C31" w:rsidRPr="00B12EEE">
        <w:rPr>
          <w:rtl/>
          <w:rPrChange w:id="651" w:author="user" w:date="2020-05-29T14:01:00Z">
            <w:rPr>
              <w:sz w:val="22"/>
              <w:szCs w:val="22"/>
              <w:rtl/>
            </w:rPr>
          </w:rPrChange>
        </w:rPr>
        <w:t xml:space="preserve"> </w:t>
      </w:r>
      <w:r w:rsidR="00DD4287" w:rsidRPr="00B12EEE">
        <w:rPr>
          <w:rFonts w:hint="eastAsia"/>
          <w:rtl/>
          <w:rPrChange w:id="652" w:author="user" w:date="2020-05-29T14:01:00Z">
            <w:rPr>
              <w:rFonts w:hint="eastAsia"/>
              <w:sz w:val="22"/>
              <w:szCs w:val="22"/>
              <w:rtl/>
            </w:rPr>
          </w:rPrChange>
        </w:rPr>
        <w:t>לטיפול</w:t>
      </w:r>
      <w:r w:rsidR="006C4C31" w:rsidRPr="00B12EEE">
        <w:rPr>
          <w:rtl/>
          <w:rPrChange w:id="653" w:author="user" w:date="2020-05-29T14:01:00Z">
            <w:rPr>
              <w:sz w:val="22"/>
              <w:szCs w:val="22"/>
              <w:rtl/>
            </w:rPr>
          </w:rPrChange>
        </w:rPr>
        <w:t xml:space="preserve"> </w:t>
      </w:r>
      <w:r w:rsidR="006C4C31" w:rsidRPr="00B12EEE">
        <w:rPr>
          <w:rFonts w:hint="eastAsia"/>
          <w:rtl/>
          <w:rPrChange w:id="654" w:author="user" w:date="2020-05-29T14:01:00Z">
            <w:rPr>
              <w:rFonts w:hint="eastAsia"/>
              <w:sz w:val="22"/>
              <w:szCs w:val="22"/>
              <w:rtl/>
            </w:rPr>
          </w:rPrChange>
        </w:rPr>
        <w:t>רפואי</w:t>
      </w:r>
      <w:r w:rsidR="00DD4287" w:rsidRPr="00B12EEE">
        <w:rPr>
          <w:rtl/>
          <w:rPrChange w:id="655" w:author="user" w:date="2020-05-29T14:01:00Z">
            <w:rPr>
              <w:sz w:val="22"/>
              <w:szCs w:val="22"/>
              <w:rtl/>
            </w:rPr>
          </w:rPrChange>
        </w:rPr>
        <w:t xml:space="preserve"> מרחוק </w:t>
      </w:r>
      <w:r w:rsidR="006C4C31" w:rsidRPr="00B12EEE">
        <w:rPr>
          <w:rtl/>
          <w:rPrChange w:id="656" w:author="user" w:date="2020-05-29T14:01:00Z">
            <w:rPr>
              <w:sz w:val="22"/>
              <w:szCs w:val="22"/>
              <w:rtl/>
            </w:rPr>
          </w:rPrChange>
        </w:rPr>
        <w:t xml:space="preserve">, את </w:t>
      </w:r>
      <w:r w:rsidRPr="00B12EEE">
        <w:rPr>
          <w:rFonts w:hint="eastAsia"/>
          <w:rtl/>
          <w:rPrChange w:id="657" w:author="user" w:date="2020-05-29T14:01:00Z">
            <w:rPr>
              <w:rFonts w:hint="eastAsia"/>
              <w:sz w:val="22"/>
              <w:szCs w:val="22"/>
              <w:rtl/>
            </w:rPr>
          </w:rPrChange>
        </w:rPr>
        <w:t>נהלי</w:t>
      </w:r>
      <w:r w:rsidRPr="00B12EEE">
        <w:rPr>
          <w:rtl/>
          <w:rPrChange w:id="658" w:author="user" w:date="2020-05-29T14:01:00Z">
            <w:rPr>
              <w:sz w:val="22"/>
              <w:szCs w:val="22"/>
              <w:rtl/>
            </w:rPr>
          </w:rPrChange>
        </w:rPr>
        <w:t xml:space="preserve"> </w:t>
      </w:r>
      <w:r w:rsidR="006C4C31" w:rsidRPr="00B12EEE">
        <w:rPr>
          <w:rFonts w:hint="eastAsia"/>
          <w:rtl/>
          <w:rPrChange w:id="659" w:author="user" w:date="2020-05-29T14:01:00Z">
            <w:rPr>
              <w:rFonts w:hint="eastAsia"/>
              <w:sz w:val="22"/>
              <w:szCs w:val="22"/>
              <w:rtl/>
            </w:rPr>
          </w:rPrChange>
        </w:rPr>
        <w:t>ה</w:t>
      </w:r>
      <w:r w:rsidRPr="00B12EEE">
        <w:rPr>
          <w:rFonts w:hint="eastAsia"/>
          <w:rtl/>
          <w:rPrChange w:id="660" w:author="user" w:date="2020-05-29T14:01:00Z">
            <w:rPr>
              <w:rFonts w:hint="eastAsia"/>
              <w:sz w:val="22"/>
              <w:szCs w:val="22"/>
              <w:rtl/>
            </w:rPr>
          </w:rPrChange>
        </w:rPr>
        <w:t>פיתוח</w:t>
      </w:r>
      <w:r w:rsidRPr="00B12EEE">
        <w:rPr>
          <w:rtl/>
          <w:rPrChange w:id="661" w:author="user" w:date="2020-05-29T14:01:00Z">
            <w:rPr>
              <w:sz w:val="22"/>
              <w:szCs w:val="22"/>
              <w:rtl/>
            </w:rPr>
          </w:rPrChange>
        </w:rPr>
        <w:t xml:space="preserve"> </w:t>
      </w:r>
      <w:r w:rsidR="006C4C31" w:rsidRPr="00B12EEE">
        <w:rPr>
          <w:rFonts w:hint="eastAsia"/>
          <w:rtl/>
          <w:rPrChange w:id="662" w:author="user" w:date="2020-05-29T14:01:00Z">
            <w:rPr>
              <w:rFonts w:hint="eastAsia"/>
              <w:sz w:val="22"/>
              <w:szCs w:val="22"/>
              <w:rtl/>
            </w:rPr>
          </w:rPrChange>
        </w:rPr>
        <w:t>ה</w:t>
      </w:r>
      <w:r w:rsidRPr="00B12EEE">
        <w:rPr>
          <w:rFonts w:hint="eastAsia"/>
          <w:rtl/>
          <w:rPrChange w:id="663" w:author="user" w:date="2020-05-29T14:01:00Z">
            <w:rPr>
              <w:rFonts w:hint="eastAsia"/>
              <w:sz w:val="22"/>
              <w:szCs w:val="22"/>
              <w:rtl/>
            </w:rPr>
          </w:rPrChange>
        </w:rPr>
        <w:t>מאובטח</w:t>
      </w:r>
      <w:r w:rsidRPr="00B12EEE">
        <w:rPr>
          <w:rtl/>
          <w:rPrChange w:id="664" w:author="user" w:date="2020-05-29T14:01:00Z">
            <w:rPr>
              <w:sz w:val="22"/>
              <w:szCs w:val="22"/>
              <w:rtl/>
            </w:rPr>
          </w:rPrChange>
        </w:rPr>
        <w:t xml:space="preserve"> </w:t>
      </w:r>
      <w:r w:rsidR="006C4C31" w:rsidRPr="00B12EEE">
        <w:rPr>
          <w:rFonts w:hint="eastAsia"/>
          <w:rtl/>
          <w:rPrChange w:id="665" w:author="user" w:date="2020-05-29T14:01:00Z">
            <w:rPr>
              <w:rFonts w:hint="eastAsia"/>
              <w:sz w:val="22"/>
              <w:szCs w:val="22"/>
              <w:rtl/>
            </w:rPr>
          </w:rPrChange>
        </w:rPr>
        <w:t>הרשמיים</w:t>
      </w:r>
      <w:r w:rsidR="00115A92" w:rsidRPr="00B12EEE">
        <w:rPr>
          <w:rtl/>
          <w:rPrChange w:id="666" w:author="user" w:date="2020-05-29T14:01:00Z">
            <w:rPr>
              <w:sz w:val="22"/>
              <w:szCs w:val="22"/>
              <w:rtl/>
            </w:rPr>
          </w:rPrChange>
        </w:rPr>
        <w:t xml:space="preserve">, </w:t>
      </w:r>
      <w:r w:rsidR="00115A92" w:rsidRPr="00B12EEE">
        <w:rPr>
          <w:rFonts w:hint="eastAsia"/>
          <w:rtl/>
          <w:rPrChange w:id="667" w:author="user" w:date="2020-05-29T14:01:00Z">
            <w:rPr>
              <w:rFonts w:hint="eastAsia"/>
              <w:sz w:val="22"/>
              <w:szCs w:val="22"/>
              <w:rtl/>
            </w:rPr>
          </w:rPrChange>
        </w:rPr>
        <w:t>קיים</w:t>
      </w:r>
      <w:r w:rsidR="00115A92" w:rsidRPr="00B12EEE">
        <w:rPr>
          <w:rtl/>
          <w:rPrChange w:id="668" w:author="user" w:date="2020-05-29T14:01:00Z">
            <w:rPr>
              <w:sz w:val="22"/>
              <w:szCs w:val="22"/>
              <w:rtl/>
            </w:rPr>
          </w:rPrChange>
        </w:rPr>
        <w:t xml:space="preserve"> </w:t>
      </w:r>
      <w:r w:rsidR="00115A92" w:rsidRPr="00B12EEE">
        <w:rPr>
          <w:rFonts w:hint="eastAsia"/>
          <w:rtl/>
          <w:rPrChange w:id="669" w:author="user" w:date="2020-05-29T14:01:00Z">
            <w:rPr>
              <w:rFonts w:hint="eastAsia"/>
              <w:sz w:val="22"/>
              <w:szCs w:val="22"/>
              <w:rtl/>
            </w:rPr>
          </w:rPrChange>
        </w:rPr>
        <w:t>קושי</w:t>
      </w:r>
      <w:r w:rsidR="00115A92" w:rsidRPr="00B12EEE">
        <w:rPr>
          <w:rtl/>
          <w:rPrChange w:id="670" w:author="user" w:date="2020-05-29T14:01:00Z">
            <w:rPr>
              <w:sz w:val="22"/>
              <w:szCs w:val="22"/>
              <w:rtl/>
            </w:rPr>
          </w:rPrChange>
        </w:rPr>
        <w:t xml:space="preserve"> </w:t>
      </w:r>
      <w:r w:rsidR="00115A92" w:rsidRPr="00B12EEE">
        <w:rPr>
          <w:rFonts w:hint="eastAsia"/>
          <w:rtl/>
          <w:rPrChange w:id="671" w:author="user" w:date="2020-05-29T14:01:00Z">
            <w:rPr>
              <w:rFonts w:hint="eastAsia"/>
              <w:sz w:val="22"/>
              <w:szCs w:val="22"/>
              <w:rtl/>
            </w:rPr>
          </w:rPrChange>
        </w:rPr>
        <w:t>בפיתוח</w:t>
      </w:r>
      <w:r w:rsidR="00115A92" w:rsidRPr="00B12EEE">
        <w:rPr>
          <w:rtl/>
          <w:rPrChange w:id="672" w:author="user" w:date="2020-05-29T14:01:00Z">
            <w:rPr>
              <w:sz w:val="22"/>
              <w:szCs w:val="22"/>
              <w:rtl/>
            </w:rPr>
          </w:rPrChange>
        </w:rPr>
        <w:t xml:space="preserve"> </w:t>
      </w:r>
      <w:r w:rsidR="00115A92" w:rsidRPr="00B12EEE">
        <w:rPr>
          <w:rFonts w:hint="eastAsia"/>
          <w:rtl/>
          <w:rPrChange w:id="673" w:author="user" w:date="2020-05-29T14:01:00Z">
            <w:rPr>
              <w:rFonts w:hint="eastAsia"/>
              <w:sz w:val="22"/>
              <w:szCs w:val="22"/>
              <w:rtl/>
            </w:rPr>
          </w:rPrChange>
        </w:rPr>
        <w:t>והטמעה</w:t>
      </w:r>
      <w:r w:rsidR="00115A92" w:rsidRPr="00B12EEE">
        <w:rPr>
          <w:rtl/>
          <w:rPrChange w:id="674" w:author="user" w:date="2020-05-29T14:01:00Z">
            <w:rPr>
              <w:sz w:val="22"/>
              <w:szCs w:val="22"/>
              <w:rtl/>
            </w:rPr>
          </w:rPrChange>
        </w:rPr>
        <w:t xml:space="preserve"> </w:t>
      </w:r>
      <w:r w:rsidR="00115A92" w:rsidRPr="00B12EEE">
        <w:rPr>
          <w:rFonts w:hint="eastAsia"/>
          <w:rtl/>
          <w:rPrChange w:id="675" w:author="user" w:date="2020-05-29T14:01:00Z">
            <w:rPr>
              <w:rFonts w:hint="eastAsia"/>
              <w:sz w:val="22"/>
              <w:szCs w:val="22"/>
              <w:rtl/>
            </w:rPr>
          </w:rPrChange>
        </w:rPr>
        <w:t>של</w:t>
      </w:r>
      <w:r w:rsidR="00115A92" w:rsidRPr="00B12EEE">
        <w:rPr>
          <w:rtl/>
          <w:rPrChange w:id="676" w:author="user" w:date="2020-05-29T14:01:00Z">
            <w:rPr>
              <w:sz w:val="22"/>
              <w:szCs w:val="22"/>
              <w:rtl/>
            </w:rPr>
          </w:rPrChange>
        </w:rPr>
        <w:t xml:space="preserve"> </w:t>
      </w:r>
      <w:r w:rsidR="00115A92" w:rsidRPr="00B12EEE">
        <w:rPr>
          <w:rFonts w:hint="eastAsia"/>
          <w:rtl/>
          <w:rPrChange w:id="677" w:author="user" w:date="2020-05-29T14:01:00Z">
            <w:rPr>
              <w:rFonts w:hint="eastAsia"/>
              <w:sz w:val="22"/>
              <w:szCs w:val="22"/>
              <w:rtl/>
            </w:rPr>
          </w:rPrChange>
        </w:rPr>
        <w:t>מוצרים</w:t>
      </w:r>
      <w:r w:rsidR="00115A92" w:rsidRPr="00B12EEE">
        <w:rPr>
          <w:rtl/>
          <w:rPrChange w:id="678" w:author="user" w:date="2020-05-29T14:01:00Z">
            <w:rPr>
              <w:sz w:val="22"/>
              <w:szCs w:val="22"/>
              <w:rtl/>
            </w:rPr>
          </w:rPrChange>
        </w:rPr>
        <w:t xml:space="preserve"> </w:t>
      </w:r>
      <w:r w:rsidR="00115A92" w:rsidRPr="00B12EEE">
        <w:rPr>
          <w:rFonts w:hint="eastAsia"/>
          <w:rtl/>
          <w:rPrChange w:id="679" w:author="user" w:date="2020-05-29T14:01:00Z">
            <w:rPr>
              <w:rFonts w:hint="eastAsia"/>
              <w:sz w:val="22"/>
              <w:szCs w:val="22"/>
              <w:rtl/>
            </w:rPr>
          </w:rPrChange>
        </w:rPr>
        <w:t>מאובטחים</w:t>
      </w:r>
      <w:r w:rsidR="00115A92" w:rsidRPr="00B12EEE">
        <w:rPr>
          <w:rtl/>
          <w:rPrChange w:id="680" w:author="user" w:date="2020-05-29T14:01:00Z">
            <w:rPr>
              <w:sz w:val="22"/>
              <w:szCs w:val="22"/>
              <w:rtl/>
            </w:rPr>
          </w:rPrChange>
        </w:rPr>
        <w:t xml:space="preserve"> </w:t>
      </w:r>
      <w:r w:rsidR="00115A92" w:rsidRPr="00B12EEE">
        <w:rPr>
          <w:rFonts w:hint="eastAsia"/>
          <w:rtl/>
          <w:rPrChange w:id="681" w:author="user" w:date="2020-05-29T14:01:00Z">
            <w:rPr>
              <w:rFonts w:hint="eastAsia"/>
              <w:sz w:val="22"/>
              <w:szCs w:val="22"/>
              <w:rtl/>
            </w:rPr>
          </w:rPrChange>
        </w:rPr>
        <w:t>לשוק</w:t>
      </w:r>
      <w:r w:rsidR="00115A92" w:rsidRPr="00B12EEE">
        <w:rPr>
          <w:rtl/>
          <w:rPrChange w:id="682" w:author="user" w:date="2020-05-29T14:01:00Z">
            <w:rPr>
              <w:sz w:val="22"/>
              <w:szCs w:val="22"/>
              <w:rtl/>
            </w:rPr>
          </w:rPrChange>
        </w:rPr>
        <w:t xml:space="preserve"> </w:t>
      </w:r>
      <w:r w:rsidR="00115A92" w:rsidRPr="00B12EEE">
        <w:rPr>
          <w:rFonts w:hint="eastAsia"/>
          <w:rtl/>
          <w:rPrChange w:id="683" w:author="user" w:date="2020-05-29T14:01:00Z">
            <w:rPr>
              <w:rFonts w:hint="eastAsia"/>
              <w:sz w:val="22"/>
              <w:szCs w:val="22"/>
              <w:rtl/>
            </w:rPr>
          </w:rPrChange>
        </w:rPr>
        <w:t>הרפואי</w:t>
      </w:r>
      <w:r w:rsidR="00115A92" w:rsidRPr="00B12EEE">
        <w:rPr>
          <w:rtl/>
          <w:rPrChange w:id="684" w:author="user" w:date="2020-05-29T14:01:00Z">
            <w:rPr>
              <w:sz w:val="22"/>
              <w:szCs w:val="22"/>
              <w:rtl/>
            </w:rPr>
          </w:rPrChange>
        </w:rPr>
        <w:t>.</w:t>
      </w:r>
    </w:p>
    <w:p w14:paraId="535DCE7E" w14:textId="54600DA3" w:rsidR="00626A6C" w:rsidRDefault="006C4C31" w:rsidP="005212DB">
      <w:pPr>
        <w:rPr>
          <w:ins w:id="685" w:author="user" w:date="2020-05-29T13:36:00Z"/>
          <w:sz w:val="22"/>
          <w:szCs w:val="22"/>
          <w:rtl/>
        </w:rPr>
      </w:pPr>
      <w:r w:rsidRPr="00B12EEE">
        <w:rPr>
          <w:rFonts w:hint="eastAsia"/>
          <w:rtl/>
          <w:rPrChange w:id="686" w:author="user" w:date="2020-05-29T14:01:00Z">
            <w:rPr>
              <w:rFonts w:hint="eastAsia"/>
              <w:sz w:val="22"/>
              <w:szCs w:val="22"/>
              <w:rtl/>
            </w:rPr>
          </w:rPrChange>
        </w:rPr>
        <w:t>מודל</w:t>
      </w:r>
      <w:r w:rsidR="00B85B6D" w:rsidRPr="00B12EEE">
        <w:rPr>
          <w:rtl/>
          <w:rPrChange w:id="687" w:author="user" w:date="2020-05-29T14:01:00Z">
            <w:rPr>
              <w:sz w:val="22"/>
              <w:szCs w:val="22"/>
              <w:rtl/>
            </w:rPr>
          </w:rPrChange>
        </w:rPr>
        <w:t xml:space="preserve"> היהלום </w:t>
      </w:r>
      <w:r w:rsidR="00AB7A3D" w:rsidRPr="00B12EEE">
        <w:rPr>
          <w:rFonts w:hint="eastAsia"/>
          <w:rtl/>
          <w:rPrChange w:id="688" w:author="user" w:date="2020-05-29T14:01:00Z">
            <w:rPr>
              <w:rFonts w:hint="eastAsia"/>
              <w:sz w:val="22"/>
              <w:szCs w:val="22"/>
              <w:rtl/>
            </w:rPr>
          </w:rPrChange>
        </w:rPr>
        <w:t>עשוי</w:t>
      </w:r>
      <w:r w:rsidR="00B85B6D" w:rsidRPr="00B12EEE">
        <w:rPr>
          <w:rtl/>
          <w:rPrChange w:id="689" w:author="user" w:date="2020-05-29T14:01:00Z">
            <w:rPr>
              <w:sz w:val="22"/>
              <w:szCs w:val="22"/>
              <w:rtl/>
            </w:rPr>
          </w:rPrChange>
        </w:rPr>
        <w:t xml:space="preserve"> לתת מענה </w:t>
      </w:r>
      <w:r w:rsidR="00E53CDC" w:rsidRPr="00B12EEE">
        <w:rPr>
          <w:rFonts w:hint="eastAsia"/>
          <w:rtl/>
          <w:rPrChange w:id="690" w:author="user" w:date="2020-05-29T14:01:00Z">
            <w:rPr>
              <w:rFonts w:hint="eastAsia"/>
              <w:sz w:val="22"/>
              <w:szCs w:val="22"/>
              <w:rtl/>
            </w:rPr>
          </w:rPrChange>
        </w:rPr>
        <w:t>לה</w:t>
      </w:r>
      <w:ins w:id="691" w:author="Hadas Lewy" w:date="2020-06-14T09:03:00Z">
        <w:r w:rsidR="005212DB">
          <w:rPr>
            <w:rFonts w:hint="cs"/>
            <w:rtl/>
          </w:rPr>
          <w:t>נ</w:t>
        </w:r>
      </w:ins>
      <w:r w:rsidR="00E53CDC" w:rsidRPr="00B12EEE">
        <w:rPr>
          <w:rFonts w:hint="eastAsia"/>
          <w:rtl/>
          <w:rPrChange w:id="692" w:author="user" w:date="2020-05-29T14:01:00Z">
            <w:rPr>
              <w:rFonts w:hint="eastAsia"/>
              <w:sz w:val="22"/>
              <w:szCs w:val="22"/>
              <w:rtl/>
            </w:rPr>
          </w:rPrChange>
        </w:rPr>
        <w:t>גשת</w:t>
      </w:r>
      <w:r w:rsidR="00B85B6D" w:rsidRPr="00B12EEE">
        <w:rPr>
          <w:rtl/>
          <w:rPrChange w:id="693" w:author="user" w:date="2020-05-29T14:01:00Z">
            <w:rPr>
              <w:sz w:val="22"/>
              <w:szCs w:val="22"/>
              <w:rtl/>
            </w:rPr>
          </w:rPrChange>
        </w:rPr>
        <w:t xml:space="preserve"> תהליכי פיתוח</w:t>
      </w:r>
      <w:r w:rsidR="00AB7A3D" w:rsidRPr="00B12EEE">
        <w:rPr>
          <w:rtl/>
          <w:rPrChange w:id="694" w:author="user" w:date="2020-05-29T14:01:00Z">
            <w:rPr>
              <w:sz w:val="22"/>
              <w:szCs w:val="22"/>
              <w:rtl/>
            </w:rPr>
          </w:rPrChange>
        </w:rPr>
        <w:t xml:space="preserve"> מאובטח</w:t>
      </w:r>
      <w:r w:rsidR="00B85B6D" w:rsidRPr="00B12EEE">
        <w:rPr>
          <w:rtl/>
          <w:rPrChange w:id="695" w:author="user" w:date="2020-05-29T14:01:00Z">
            <w:rPr>
              <w:sz w:val="22"/>
              <w:szCs w:val="22"/>
              <w:rtl/>
            </w:rPr>
          </w:rPrChange>
        </w:rPr>
        <w:t xml:space="preserve"> ו/או אישור למוצרים רפואיים מרוחקים</w:t>
      </w:r>
      <w:r w:rsidR="00AB7A3D" w:rsidRPr="00B12EEE">
        <w:rPr>
          <w:rtl/>
          <w:rPrChange w:id="696" w:author="user" w:date="2020-05-29T14:01:00Z">
            <w:rPr>
              <w:sz w:val="22"/>
              <w:szCs w:val="22"/>
              <w:rtl/>
            </w:rPr>
          </w:rPrChange>
        </w:rPr>
        <w:t xml:space="preserve">. המודל </w:t>
      </w:r>
      <w:r w:rsidRPr="00B12EEE">
        <w:rPr>
          <w:rFonts w:hint="eastAsia"/>
          <w:rtl/>
          <w:rPrChange w:id="697" w:author="user" w:date="2020-05-29T14:01:00Z">
            <w:rPr>
              <w:rFonts w:hint="eastAsia"/>
              <w:sz w:val="22"/>
              <w:szCs w:val="22"/>
              <w:rtl/>
            </w:rPr>
          </w:rPrChange>
        </w:rPr>
        <w:t>פשוט</w:t>
      </w:r>
      <w:r w:rsidRPr="00B12EEE">
        <w:rPr>
          <w:rtl/>
          <w:rPrChange w:id="698" w:author="user" w:date="2020-05-29T14:01:00Z">
            <w:rPr>
              <w:sz w:val="22"/>
              <w:szCs w:val="22"/>
              <w:rtl/>
            </w:rPr>
          </w:rPrChange>
        </w:rPr>
        <w:t xml:space="preserve"> </w:t>
      </w:r>
      <w:r w:rsidRPr="00B12EEE">
        <w:rPr>
          <w:rFonts w:hint="eastAsia"/>
          <w:rtl/>
          <w:rPrChange w:id="699" w:author="user" w:date="2020-05-29T14:01:00Z">
            <w:rPr>
              <w:rFonts w:hint="eastAsia"/>
              <w:sz w:val="22"/>
              <w:szCs w:val="22"/>
              <w:rtl/>
            </w:rPr>
          </w:rPrChange>
        </w:rPr>
        <w:t>להבנה</w:t>
      </w:r>
      <w:r w:rsidRPr="00B12EEE">
        <w:rPr>
          <w:rtl/>
          <w:rPrChange w:id="700" w:author="user" w:date="2020-05-29T14:01:00Z">
            <w:rPr>
              <w:sz w:val="22"/>
              <w:szCs w:val="22"/>
              <w:rtl/>
            </w:rPr>
          </w:rPrChange>
        </w:rPr>
        <w:t xml:space="preserve"> </w:t>
      </w:r>
      <w:r w:rsidRPr="00B12EEE">
        <w:rPr>
          <w:rFonts w:hint="eastAsia"/>
          <w:rtl/>
          <w:rPrChange w:id="701" w:author="user" w:date="2020-05-29T14:01:00Z">
            <w:rPr>
              <w:rFonts w:hint="eastAsia"/>
              <w:sz w:val="22"/>
              <w:szCs w:val="22"/>
              <w:rtl/>
            </w:rPr>
          </w:rPrChange>
        </w:rPr>
        <w:t>ויישומו</w:t>
      </w:r>
      <w:r w:rsidRPr="00B12EEE">
        <w:rPr>
          <w:rtl/>
          <w:rPrChange w:id="702" w:author="user" w:date="2020-05-29T14:01:00Z">
            <w:rPr>
              <w:sz w:val="22"/>
              <w:szCs w:val="22"/>
              <w:rtl/>
            </w:rPr>
          </w:rPrChange>
        </w:rPr>
        <w:t xml:space="preserve"> </w:t>
      </w:r>
      <w:r w:rsidRPr="00B12EEE">
        <w:rPr>
          <w:rFonts w:hint="eastAsia"/>
          <w:rtl/>
          <w:rPrChange w:id="703" w:author="user" w:date="2020-05-29T14:01:00Z">
            <w:rPr>
              <w:rFonts w:hint="eastAsia"/>
              <w:sz w:val="22"/>
              <w:szCs w:val="22"/>
              <w:rtl/>
            </w:rPr>
          </w:rPrChange>
        </w:rPr>
        <w:t>יפשט</w:t>
      </w:r>
      <w:r w:rsidR="00115A92" w:rsidRPr="00B12EEE">
        <w:rPr>
          <w:rtl/>
          <w:rPrChange w:id="704" w:author="user" w:date="2020-05-29T14:01:00Z">
            <w:rPr>
              <w:sz w:val="22"/>
              <w:szCs w:val="22"/>
              <w:rtl/>
            </w:rPr>
          </w:rPrChange>
        </w:rPr>
        <w:t xml:space="preserve"> תהליכי פיתוח וקיצור זמנים עד לקבלת מוצרים ושירותים לשוק. זאת, בהיבט אבטחת המידע ומהימנות השירותים.</w:t>
      </w:r>
      <w:r w:rsidR="00115A92">
        <w:rPr>
          <w:sz w:val="22"/>
          <w:szCs w:val="22"/>
          <w:rtl/>
        </w:rPr>
        <w:t xml:space="preserve"> </w:t>
      </w:r>
    </w:p>
    <w:p w14:paraId="2A591EF3" w14:textId="4A986412" w:rsidR="00E81C5E" w:rsidRDefault="006C4C31">
      <w:pPr>
        <w:rPr>
          <w:ins w:id="705" w:author="user" w:date="2020-05-29T13:18:00Z"/>
          <w:sz w:val="22"/>
          <w:szCs w:val="22"/>
          <w:rtl/>
        </w:rPr>
        <w:pPrChange w:id="706" w:author="user" w:date="2020-05-29T18:00:00Z">
          <w:pPr/>
        </w:pPrChange>
      </w:pPr>
      <w:del w:id="707" w:author="user" w:date="2020-05-29T13:45:00Z">
        <w:r w:rsidDel="00EC6DFA">
          <w:rPr>
            <w:rtl/>
          </w:rPr>
          <w:delText xml:space="preserve"> </w:delText>
        </w:r>
      </w:del>
    </w:p>
    <w:p w14:paraId="38050A7F" w14:textId="2F1DECF5" w:rsidR="00E81C5E" w:rsidRDefault="00551598">
      <w:pPr>
        <w:pStyle w:val="1"/>
        <w:rPr>
          <w:ins w:id="708" w:author="user" w:date="2020-05-29T13:46:00Z"/>
        </w:rPr>
        <w:pPrChange w:id="709" w:author="user" w:date="2020-05-29T18:00:00Z">
          <w:pPr/>
        </w:pPrChange>
      </w:pPr>
      <w:ins w:id="710" w:author="user" w:date="2020-05-29T18:07:00Z">
        <w:r>
          <w:rPr>
            <w:rtl/>
          </w:rPr>
          <w:br w:type="column"/>
        </w:r>
      </w:ins>
      <w:bookmarkStart w:id="711" w:name="_Toc42335977"/>
      <w:ins w:id="712" w:author="user" w:date="2020-05-29T13:24:00Z">
        <w:r w:rsidR="00E81C5E">
          <w:rPr>
            <w:rFonts w:hint="cs"/>
            <w:rtl/>
          </w:rPr>
          <w:lastRenderedPageBreak/>
          <w:t>סקר ספרות ראשונית</w:t>
        </w:r>
      </w:ins>
      <w:bookmarkEnd w:id="711"/>
    </w:p>
    <w:p w14:paraId="0886FA75" w14:textId="46F2FABA" w:rsidR="00F10271" w:rsidRDefault="00F10271">
      <w:pPr>
        <w:pStyle w:val="2"/>
        <w:ind w:left="990" w:hanging="630"/>
        <w:rPr>
          <w:ins w:id="713" w:author="user" w:date="2020-05-29T17:37:00Z"/>
        </w:rPr>
        <w:pPrChange w:id="714" w:author="user" w:date="2020-05-29T18:00:00Z">
          <w:pPr>
            <w:pStyle w:val="1"/>
          </w:pPr>
        </w:pPrChange>
      </w:pPr>
      <w:bookmarkStart w:id="715" w:name="_Toc42335978"/>
      <w:ins w:id="716" w:author="user" w:date="2020-05-29T17:37:00Z">
        <w:r>
          <w:rPr>
            <w:rFonts w:hint="cs"/>
            <w:rtl/>
          </w:rPr>
          <w:t>הקדמה</w:t>
        </w:r>
        <w:bookmarkEnd w:id="715"/>
      </w:ins>
    </w:p>
    <w:p w14:paraId="2AB44D61" w14:textId="77777777" w:rsidR="00316356" w:rsidRDefault="00F10271">
      <w:pPr>
        <w:rPr>
          <w:ins w:id="717" w:author="user" w:date="2020-05-29T18:20:00Z"/>
          <w:rtl/>
        </w:rPr>
        <w:pPrChange w:id="718" w:author="user" w:date="2020-05-29T18:20:00Z">
          <w:pPr>
            <w:pStyle w:val="1"/>
          </w:pPr>
        </w:pPrChange>
      </w:pPr>
      <w:ins w:id="719" w:author="user" w:date="2020-05-29T17:38:00Z">
        <w:r>
          <w:rPr>
            <w:rFonts w:hint="cs"/>
            <w:rtl/>
          </w:rPr>
          <w:t>בפרק זה נסק</w:t>
        </w:r>
      </w:ins>
      <w:ins w:id="720" w:author="user" w:date="2020-05-29T17:56:00Z">
        <w:r w:rsidR="003E6DB2">
          <w:rPr>
            <w:rFonts w:hint="cs"/>
            <w:rtl/>
          </w:rPr>
          <w:t>ו</w:t>
        </w:r>
      </w:ins>
      <w:ins w:id="721" w:author="user" w:date="2020-05-29T17:38:00Z">
        <w:r>
          <w:rPr>
            <w:rFonts w:hint="cs"/>
            <w:rtl/>
          </w:rPr>
          <w:t xml:space="preserve">ר </w:t>
        </w:r>
      </w:ins>
      <w:ins w:id="722" w:author="user" w:date="2020-05-29T17:56:00Z">
        <w:r w:rsidR="003E6DB2">
          <w:rPr>
            <w:rFonts w:hint="cs"/>
            <w:rtl/>
          </w:rPr>
          <w:t xml:space="preserve">את </w:t>
        </w:r>
      </w:ins>
      <w:ins w:id="723" w:author="user" w:date="2020-05-29T17:38:00Z">
        <w:r>
          <w:rPr>
            <w:rFonts w:hint="cs"/>
            <w:rtl/>
          </w:rPr>
          <w:t xml:space="preserve">המידע הזמין במקורות </w:t>
        </w:r>
      </w:ins>
      <w:ins w:id="724" w:author="user" w:date="2020-05-29T18:16:00Z">
        <w:r w:rsidR="00551598">
          <w:rPr>
            <w:rFonts w:hint="cs"/>
            <w:rtl/>
          </w:rPr>
          <w:t>מקצועיים</w:t>
        </w:r>
      </w:ins>
      <w:ins w:id="725" w:author="user" w:date="2020-05-29T18:17:00Z">
        <w:r w:rsidR="00551598">
          <w:rPr>
            <w:rFonts w:hint="cs"/>
            <w:rtl/>
          </w:rPr>
          <w:t xml:space="preserve"> ו</w:t>
        </w:r>
      </w:ins>
      <w:ins w:id="726" w:author="user" w:date="2020-05-29T18:16:00Z">
        <w:r w:rsidR="00551598">
          <w:rPr>
            <w:rFonts w:hint="cs"/>
            <w:rtl/>
          </w:rPr>
          <w:t xml:space="preserve">אקדמיים </w:t>
        </w:r>
      </w:ins>
      <w:ins w:id="727" w:author="user" w:date="2020-05-29T17:38:00Z">
        <w:r>
          <w:rPr>
            <w:rFonts w:hint="cs"/>
            <w:rtl/>
          </w:rPr>
          <w:t>בנושא</w:t>
        </w:r>
      </w:ins>
      <w:ins w:id="728" w:author="user" w:date="2020-05-29T18:20:00Z">
        <w:r w:rsidR="00316356">
          <w:rPr>
            <w:rFonts w:hint="cs"/>
            <w:rtl/>
          </w:rPr>
          <w:t>:</w:t>
        </w:r>
      </w:ins>
    </w:p>
    <w:p w14:paraId="418625EB" w14:textId="4703D88E" w:rsidR="00316356" w:rsidRDefault="00F10271">
      <w:pPr>
        <w:pStyle w:val="3"/>
        <w:rPr>
          <w:ins w:id="729" w:author="user" w:date="2020-05-29T18:20:00Z"/>
          <w:rtl/>
        </w:rPr>
        <w:pPrChange w:id="730" w:author="Felix Krasnitsky" w:date="2020-06-01T14:26:00Z">
          <w:pPr>
            <w:pStyle w:val="1"/>
          </w:pPr>
        </w:pPrChange>
      </w:pPr>
      <w:ins w:id="731" w:author="user" w:date="2020-05-29T17:38:00Z">
        <w:r>
          <w:rPr>
            <w:rFonts w:hint="cs"/>
            <w:rtl/>
          </w:rPr>
          <w:t>אבטחת מידע והגנה על פרטיות</w:t>
        </w:r>
      </w:ins>
    </w:p>
    <w:p w14:paraId="31DDE402" w14:textId="153096B6" w:rsidR="00316356" w:rsidRDefault="003E6DB2">
      <w:pPr>
        <w:pStyle w:val="3"/>
        <w:rPr>
          <w:ins w:id="732" w:author="user" w:date="2020-05-29T18:20:00Z"/>
          <w:rtl/>
        </w:rPr>
        <w:pPrChange w:id="733" w:author="Felix Krasnitsky" w:date="2020-06-01T14:26:00Z">
          <w:pPr>
            <w:pStyle w:val="1"/>
          </w:pPr>
        </w:pPrChange>
      </w:pPr>
      <w:ins w:id="734" w:author="user" w:date="2020-05-29T17:56:00Z">
        <w:r>
          <w:rPr>
            <w:rFonts w:hint="cs"/>
            <w:rtl/>
          </w:rPr>
          <w:t>אי</w:t>
        </w:r>
        <w:r w:rsidR="00316356">
          <w:rPr>
            <w:rFonts w:hint="cs"/>
            <w:rtl/>
          </w:rPr>
          <w:t>ומים על המידע מצד גורמים זדוניי</w:t>
        </w:r>
      </w:ins>
      <w:ins w:id="735" w:author="user" w:date="2020-05-29T18:20:00Z">
        <w:r w:rsidR="00316356">
          <w:rPr>
            <w:rFonts w:hint="cs"/>
            <w:rtl/>
          </w:rPr>
          <w:t>ם</w:t>
        </w:r>
      </w:ins>
    </w:p>
    <w:p w14:paraId="799787E3" w14:textId="6ECEB78A" w:rsidR="00316356" w:rsidRDefault="00F10271">
      <w:pPr>
        <w:pStyle w:val="3"/>
        <w:rPr>
          <w:ins w:id="736" w:author="Felix Krasnitsky" w:date="2020-06-01T14:15:00Z"/>
        </w:rPr>
        <w:pPrChange w:id="737" w:author="Felix Krasnitsky" w:date="2020-06-01T14:26:00Z">
          <w:pPr>
            <w:pStyle w:val="1"/>
          </w:pPr>
        </w:pPrChange>
      </w:pPr>
      <w:ins w:id="738" w:author="user" w:date="2020-05-29T17:40:00Z">
        <w:r>
          <w:rPr>
            <w:rFonts w:hint="cs"/>
            <w:rtl/>
          </w:rPr>
          <w:t>טכנולוגיות</w:t>
        </w:r>
      </w:ins>
      <w:ins w:id="739" w:author="user" w:date="2020-05-29T17:38:00Z">
        <w:r>
          <w:rPr>
            <w:rFonts w:hint="cs"/>
            <w:rtl/>
          </w:rPr>
          <w:t xml:space="preserve"> רפואיות מרוחקות. </w:t>
        </w:r>
      </w:ins>
    </w:p>
    <w:p w14:paraId="0B641170" w14:textId="49775A77" w:rsidR="004B3683" w:rsidRDefault="004B3683">
      <w:pPr>
        <w:pStyle w:val="3"/>
        <w:rPr>
          <w:ins w:id="740" w:author="user" w:date="2020-05-29T18:21:00Z"/>
          <w:rtl/>
        </w:rPr>
        <w:pPrChange w:id="741" w:author="Felix Krasnitsky" w:date="2020-06-01T14:26:00Z">
          <w:pPr>
            <w:pStyle w:val="1"/>
          </w:pPr>
        </w:pPrChange>
      </w:pPr>
      <w:ins w:id="742" w:author="Felix Krasnitsky" w:date="2020-06-01T14:15:00Z">
        <w:r>
          <w:rPr>
            <w:rFonts w:hint="cs"/>
            <w:rtl/>
          </w:rPr>
          <w:t>מודל מיפוי סיכונים במכשור רפואי</w:t>
        </w:r>
      </w:ins>
    </w:p>
    <w:p w14:paraId="0AFDE2D0" w14:textId="69E2EA15" w:rsidR="00316356" w:rsidRDefault="00F10271">
      <w:pPr>
        <w:rPr>
          <w:ins w:id="743" w:author="user" w:date="2020-05-29T18:21:00Z"/>
          <w:rtl/>
        </w:rPr>
        <w:pPrChange w:id="744" w:author="Felix" w:date="2020-05-31T21:17:00Z">
          <w:pPr>
            <w:pStyle w:val="1"/>
          </w:pPr>
        </w:pPrChange>
      </w:pPr>
      <w:ins w:id="745" w:author="user" w:date="2020-05-29T17:41:00Z">
        <w:r>
          <w:rPr>
            <w:rFonts w:hint="cs"/>
            <w:rtl/>
          </w:rPr>
          <w:t xml:space="preserve">מקורות המידע </w:t>
        </w:r>
      </w:ins>
      <w:ins w:id="746" w:author="user" w:date="2020-05-29T18:07:00Z">
        <w:r w:rsidR="00551598">
          <w:rPr>
            <w:rFonts w:hint="cs"/>
            <w:rtl/>
          </w:rPr>
          <w:t>הינם</w:t>
        </w:r>
      </w:ins>
      <w:ins w:id="747" w:author="user" w:date="2020-05-29T17:41:00Z">
        <w:r>
          <w:rPr>
            <w:rFonts w:hint="cs"/>
            <w:rtl/>
          </w:rPr>
          <w:t xml:space="preserve"> מקורות דיגיטליים פתוחים (מאמרים, אתרי </w:t>
        </w:r>
        <w:del w:id="748" w:author="Felix" w:date="2020-05-31T21:17:00Z">
          <w:r w:rsidDel="00E01BE1">
            <w:delText>cert</w:delText>
          </w:r>
        </w:del>
      </w:ins>
      <w:ins w:id="749" w:author="Felix" w:date="2020-05-31T21:17:00Z">
        <w:r w:rsidR="00E01BE1">
          <w:t>CERT</w:t>
        </w:r>
      </w:ins>
      <w:ins w:id="750" w:author="user" w:date="2020-05-29T17:41:00Z">
        <w:r>
          <w:rPr>
            <w:rFonts w:hint="cs"/>
            <w:rtl/>
          </w:rPr>
          <w:t xml:space="preserve"> לאומיים</w:t>
        </w:r>
      </w:ins>
      <w:ins w:id="751" w:author="Felix" w:date="2020-05-30T23:14:00Z">
        <w:r w:rsidR="009B0B52">
          <w:rPr>
            <w:rFonts w:hint="cs"/>
            <w:rtl/>
          </w:rPr>
          <w:t xml:space="preserve"> </w:t>
        </w:r>
        <w:r w:rsidR="009B0B52">
          <w:rPr>
            <w:rtl/>
          </w:rPr>
          <w:t>–</w:t>
        </w:r>
        <w:r w:rsidR="009B0B52">
          <w:rPr>
            <w:rFonts w:hint="cs"/>
            <w:rtl/>
          </w:rPr>
          <w:t xml:space="preserve"> בין היתר של מדינות </w:t>
        </w:r>
        <w:r w:rsidR="009B0B52">
          <w:rPr>
            <w:lang w:val="en-GB"/>
          </w:rPr>
          <w:t>OECD</w:t>
        </w:r>
      </w:ins>
      <w:ins w:id="752" w:author="user" w:date="2020-05-29T17:41:00Z">
        <w:r>
          <w:rPr>
            <w:rFonts w:hint="cs"/>
            <w:rtl/>
          </w:rPr>
          <w:t xml:space="preserve"> , ספרות מקוונת) וכן מקורות </w:t>
        </w:r>
      </w:ins>
      <w:ins w:id="753" w:author="user" w:date="2020-05-29T17:57:00Z">
        <w:r w:rsidR="003E6DB2">
          <w:rPr>
            <w:rFonts w:hint="cs"/>
            <w:rtl/>
          </w:rPr>
          <w:t>פרסונליים</w:t>
        </w:r>
      </w:ins>
      <w:ins w:id="754" w:author="user" w:date="2020-05-29T17:41:00Z">
        <w:r>
          <w:rPr>
            <w:rFonts w:hint="cs"/>
            <w:rtl/>
          </w:rPr>
          <w:t>:</w:t>
        </w:r>
      </w:ins>
      <w:ins w:id="755" w:author="user" w:date="2020-05-29T17:42:00Z">
        <w:r>
          <w:rPr>
            <w:rFonts w:hint="cs"/>
            <w:rtl/>
          </w:rPr>
          <w:t xml:space="preserve"> מנהלי פרויקטי סייבר, יזמים בתחום הגנת מידע, מפתחים בחברות בעלות זיקה לאבטחת מידע</w:t>
        </w:r>
      </w:ins>
      <w:ins w:id="756" w:author="user" w:date="2020-05-29T18:21:00Z">
        <w:r w:rsidR="00316356">
          <w:rPr>
            <w:rFonts w:hint="cs"/>
            <w:rtl/>
          </w:rPr>
          <w:t xml:space="preserve"> ורפואה</w:t>
        </w:r>
      </w:ins>
      <w:ins w:id="757" w:author="user" w:date="2020-05-29T17:42:00Z">
        <w:r>
          <w:rPr>
            <w:rFonts w:hint="cs"/>
            <w:rtl/>
          </w:rPr>
          <w:t>.</w:t>
        </w:r>
      </w:ins>
      <w:ins w:id="758" w:author="user" w:date="2020-05-29T17:43:00Z">
        <w:r>
          <w:rPr>
            <w:rFonts w:hint="cs"/>
            <w:rtl/>
          </w:rPr>
          <w:t xml:space="preserve"> </w:t>
        </w:r>
      </w:ins>
    </w:p>
    <w:p w14:paraId="1420EEC4" w14:textId="77777777" w:rsidR="00316356" w:rsidRDefault="00316356">
      <w:pPr>
        <w:rPr>
          <w:ins w:id="759" w:author="user" w:date="2020-05-29T18:22:00Z"/>
          <w:rtl/>
        </w:rPr>
        <w:pPrChange w:id="760" w:author="user" w:date="2020-05-29T18:20:00Z">
          <w:pPr>
            <w:pStyle w:val="1"/>
          </w:pPr>
        </w:pPrChange>
      </w:pPr>
    </w:p>
    <w:p w14:paraId="10667DC0" w14:textId="720A6711" w:rsidR="00F10271" w:rsidRDefault="003E6DB2">
      <w:pPr>
        <w:rPr>
          <w:ins w:id="761" w:author="user" w:date="2020-05-29T18:22:00Z"/>
          <w:rtl/>
        </w:rPr>
        <w:pPrChange w:id="762" w:author="user" w:date="2020-05-29T18:20:00Z">
          <w:pPr>
            <w:pStyle w:val="1"/>
          </w:pPr>
        </w:pPrChange>
      </w:pPr>
      <w:ins w:id="763" w:author="user" w:date="2020-05-29T17:57:00Z">
        <w:r>
          <w:rPr>
            <w:rFonts w:hint="cs"/>
            <w:rtl/>
          </w:rPr>
          <w:t>מ</w:t>
        </w:r>
      </w:ins>
      <w:ins w:id="764" w:author="user" w:date="2020-05-29T17:43:00Z">
        <w:r w:rsidR="00316356">
          <w:rPr>
            <w:rFonts w:hint="cs"/>
            <w:rtl/>
          </w:rPr>
          <w:t xml:space="preserve">יקוד הלמידה של התחום </w:t>
        </w:r>
        <w:r w:rsidR="00551598">
          <w:rPr>
            <w:rFonts w:hint="cs"/>
            <w:rtl/>
          </w:rPr>
          <w:t>דואלי</w:t>
        </w:r>
      </w:ins>
      <w:ins w:id="765" w:author="user" w:date="2020-05-29T18:08:00Z">
        <w:r w:rsidR="00551598">
          <w:rPr>
            <w:rFonts w:hint="cs"/>
            <w:rtl/>
          </w:rPr>
          <w:t xml:space="preserve"> -</w:t>
        </w:r>
      </w:ins>
      <w:ins w:id="766" w:author="user" w:date="2020-05-29T17:43:00Z">
        <w:r w:rsidR="00F10271">
          <w:rPr>
            <w:rFonts w:hint="cs"/>
            <w:rtl/>
          </w:rPr>
          <w:t xml:space="preserve"> מצד אחד</w:t>
        </w:r>
      </w:ins>
      <w:ins w:id="767" w:author="user" w:date="2020-05-29T18:08:00Z">
        <w:r w:rsidR="00551598">
          <w:rPr>
            <w:rFonts w:hint="cs"/>
            <w:rtl/>
          </w:rPr>
          <w:t xml:space="preserve">, </w:t>
        </w:r>
      </w:ins>
      <w:ins w:id="768" w:author="user" w:date="2020-05-29T17:43:00Z">
        <w:r w:rsidR="00F10271">
          <w:rPr>
            <w:rFonts w:hint="cs"/>
            <w:rtl/>
          </w:rPr>
          <w:t>איומים ו</w:t>
        </w:r>
        <w:r w:rsidR="00551598">
          <w:rPr>
            <w:rFonts w:hint="cs"/>
            <w:rtl/>
          </w:rPr>
          <w:t>נהלים קיימים ומאידך</w:t>
        </w:r>
        <w:r w:rsidR="00F10271">
          <w:rPr>
            <w:rFonts w:hint="cs"/>
            <w:rtl/>
          </w:rPr>
          <w:t xml:space="preserve"> פיתוח טכנולוגי רפואי.</w:t>
        </w:r>
      </w:ins>
    </w:p>
    <w:p w14:paraId="4E7484C8" w14:textId="7662063C" w:rsidR="00316356" w:rsidRDefault="00316356">
      <w:pPr>
        <w:rPr>
          <w:ins w:id="769" w:author="user" w:date="2020-05-29T18:27:00Z"/>
          <w:rtl/>
        </w:rPr>
        <w:pPrChange w:id="770" w:author="Felix" w:date="2020-05-30T23:17:00Z">
          <w:pPr>
            <w:pStyle w:val="1"/>
          </w:pPr>
        </w:pPrChange>
      </w:pPr>
      <w:ins w:id="771" w:author="user" w:date="2020-05-29T18:22:00Z">
        <w:r>
          <w:rPr>
            <w:rFonts w:hint="cs"/>
            <w:rtl/>
          </w:rPr>
          <w:t xml:space="preserve">כאמור, פיתוח טכנולוגי רפואי </w:t>
        </w:r>
      </w:ins>
      <w:ins w:id="772" w:author="user" w:date="2020-05-29T18:25:00Z">
        <w:r>
          <w:rPr>
            <w:rFonts w:hint="cs"/>
            <w:rtl/>
          </w:rPr>
          <w:t>הנו תחום בעל קצב גדילה הולך וגובר [</w:t>
        </w:r>
      </w:ins>
      <w:ins w:id="773" w:author="Felix" w:date="2020-05-30T23:17:00Z">
        <w:r w:rsidR="009B0B52">
          <w:rPr>
            <w:rtl/>
          </w:rPr>
          <w:fldChar w:fldCharType="begin"/>
        </w:r>
        <w:r w:rsidR="009B0B52">
          <w:rPr>
            <w:rtl/>
          </w:rPr>
          <w:instrText xml:space="preserve"> </w:instrText>
        </w:r>
        <w:r w:rsidR="009B0B52">
          <w:rPr>
            <w:rFonts w:hint="cs"/>
          </w:rPr>
          <w:instrText>REF</w:instrText>
        </w:r>
        <w:r w:rsidR="009B0B52">
          <w:rPr>
            <w:rFonts w:hint="cs"/>
            <w:rtl/>
          </w:rPr>
          <w:instrText xml:space="preserve"> _</w:instrText>
        </w:r>
        <w:r w:rsidR="009B0B52">
          <w:rPr>
            <w:rFonts w:hint="cs"/>
          </w:rPr>
          <w:instrText>Ref41773057 \r \h</w:instrText>
        </w:r>
        <w:r w:rsidR="009B0B52">
          <w:rPr>
            <w:rtl/>
          </w:rPr>
          <w:instrText xml:space="preserve"> </w:instrText>
        </w:r>
      </w:ins>
      <w:r w:rsidR="009B0B52">
        <w:rPr>
          <w:rtl/>
        </w:rPr>
      </w:r>
      <w:r w:rsidR="009B0B52">
        <w:rPr>
          <w:rtl/>
        </w:rPr>
        <w:fldChar w:fldCharType="separate"/>
      </w:r>
      <w:ins w:id="774" w:author="Felix" w:date="2020-05-30T23:17:00Z">
        <w:r w:rsidR="009B0B52">
          <w:rPr>
            <w:rtl/>
          </w:rPr>
          <w:t>‏1</w:t>
        </w:r>
        <w:r w:rsidR="009B0B52">
          <w:rPr>
            <w:rtl/>
          </w:rPr>
          <w:fldChar w:fldCharType="end"/>
        </w:r>
      </w:ins>
      <w:ins w:id="775" w:author="user" w:date="2020-05-30T14:02:00Z">
        <w:del w:id="776" w:author="Felix" w:date="2020-05-30T23:17:00Z">
          <w:r w:rsidR="00A42CC1" w:rsidDel="009B0B52">
            <w:rPr>
              <w:rFonts w:hint="cs"/>
              <w:rtl/>
            </w:rPr>
            <w:delText>קישור</w:delText>
          </w:r>
        </w:del>
      </w:ins>
      <w:ins w:id="777" w:author="user" w:date="2020-05-30T14:03:00Z">
        <w:del w:id="778" w:author="Felix" w:date="2020-05-30T23:17:00Z">
          <w:r w:rsidR="00A42CC1" w:rsidDel="009B0B52">
            <w:rPr>
              <w:rFonts w:hint="cs"/>
              <w:rtl/>
            </w:rPr>
            <w:delText xml:space="preserve"> 1</w:delText>
          </w:r>
        </w:del>
      </w:ins>
      <w:ins w:id="779" w:author="user" w:date="2020-05-29T18:25:00Z">
        <w:r>
          <w:rPr>
            <w:rFonts w:hint="cs"/>
            <w:rtl/>
          </w:rPr>
          <w:t>]</w:t>
        </w:r>
      </w:ins>
      <w:ins w:id="780" w:author="user" w:date="2020-05-29T18:35:00Z">
        <w:r w:rsidR="006161D0">
          <w:rPr>
            <w:rFonts w:hint="cs"/>
            <w:rtl/>
          </w:rPr>
          <w:t xml:space="preserve">. זאת, </w:t>
        </w:r>
      </w:ins>
      <w:ins w:id="781" w:author="user" w:date="2020-05-29T18:24:00Z">
        <w:r>
          <w:rPr>
            <w:rFonts w:hint="cs"/>
            <w:rtl/>
          </w:rPr>
          <w:t>במקביל לה</w:t>
        </w:r>
      </w:ins>
      <w:ins w:id="782" w:author="user" w:date="2020-05-29T18:35:00Z">
        <w:r w:rsidR="006161D0">
          <w:rPr>
            <w:rFonts w:hint="cs"/>
            <w:rtl/>
          </w:rPr>
          <w:t>תפתחות</w:t>
        </w:r>
      </w:ins>
      <w:ins w:id="783" w:author="user" w:date="2020-05-29T18:24:00Z">
        <w:r>
          <w:rPr>
            <w:rFonts w:hint="cs"/>
            <w:rtl/>
          </w:rPr>
          <w:t xml:space="preserve"> טכנולוגיית המידע</w:t>
        </w:r>
      </w:ins>
      <w:ins w:id="784" w:author="user" w:date="2020-05-29T18:36:00Z">
        <w:r w:rsidR="006161D0">
          <w:rPr>
            <w:rFonts w:hint="cs"/>
            <w:rtl/>
          </w:rPr>
          <w:t>,</w:t>
        </w:r>
      </w:ins>
      <w:ins w:id="785" w:author="user" w:date="2020-05-29T18:24:00Z">
        <w:r>
          <w:rPr>
            <w:rFonts w:hint="cs"/>
            <w:rtl/>
          </w:rPr>
          <w:t xml:space="preserve"> והשימוש</w:t>
        </w:r>
      </w:ins>
      <w:ins w:id="786" w:author="user" w:date="2020-05-29T18:22:00Z">
        <w:r>
          <w:rPr>
            <w:rFonts w:hint="cs"/>
            <w:rtl/>
          </w:rPr>
          <w:t xml:space="preserve"> </w:t>
        </w:r>
      </w:ins>
      <w:ins w:id="787" w:author="user" w:date="2020-05-29T18:27:00Z">
        <w:r w:rsidR="006161D0">
          <w:rPr>
            <w:rFonts w:hint="cs"/>
            <w:rtl/>
          </w:rPr>
          <w:t>בה</w:t>
        </w:r>
      </w:ins>
      <w:ins w:id="788" w:author="user" w:date="2020-05-29T18:36:00Z">
        <w:r w:rsidR="006161D0">
          <w:rPr>
            <w:rFonts w:hint="cs"/>
            <w:rtl/>
          </w:rPr>
          <w:t>,</w:t>
        </w:r>
      </w:ins>
      <w:ins w:id="789" w:author="user" w:date="2020-05-29T18:27:00Z">
        <w:r w:rsidR="006161D0">
          <w:rPr>
            <w:rFonts w:hint="cs"/>
            <w:rtl/>
          </w:rPr>
          <w:t xml:space="preserve"> </w:t>
        </w:r>
      </w:ins>
      <w:ins w:id="790" w:author="user" w:date="2020-05-29T18:32:00Z">
        <w:r w:rsidR="006161D0">
          <w:rPr>
            <w:rFonts w:hint="cs"/>
            <w:rtl/>
          </w:rPr>
          <w:t xml:space="preserve">אשר </w:t>
        </w:r>
      </w:ins>
      <w:ins w:id="791" w:author="user" w:date="2020-05-29T18:27:00Z">
        <w:r w:rsidR="006161D0">
          <w:rPr>
            <w:rFonts w:hint="cs"/>
            <w:rtl/>
          </w:rPr>
          <w:t>נהיה נפוץ ונגיש לרמת משתמש קצה ממוצע.</w:t>
        </w:r>
      </w:ins>
      <w:ins w:id="792" w:author="user" w:date="2020-05-29T18:28:00Z">
        <w:r w:rsidR="006161D0">
          <w:rPr>
            <w:rFonts w:hint="cs"/>
            <w:rtl/>
          </w:rPr>
          <w:t xml:space="preserve"> כמות המידע העובר ברשתות גלויות ובין היתר</w:t>
        </w:r>
      </w:ins>
      <w:ins w:id="793" w:author="user" w:date="2020-05-29T18:29:00Z">
        <w:r w:rsidR="006161D0">
          <w:rPr>
            <w:rFonts w:hint="cs"/>
            <w:rtl/>
          </w:rPr>
          <w:t xml:space="preserve"> מידע רפואי פרטי מהווה יעד אטרקטיבי לגורמים זדוניים על מנת ליירט ולעשות שימוש במידע כמו גם לפגוע באמינות וזמינות המידע.</w:t>
        </w:r>
      </w:ins>
      <w:ins w:id="794" w:author="user" w:date="2020-05-29T18:33:00Z">
        <w:r w:rsidR="006161D0">
          <w:rPr>
            <w:rFonts w:hint="cs"/>
            <w:rtl/>
          </w:rPr>
          <w:t xml:space="preserve"> אבטחת המידע והגנה על הפרטיות לא </w:t>
        </w:r>
      </w:ins>
      <w:ins w:id="795" w:author="user" w:date="2020-05-30T14:04:00Z">
        <w:r w:rsidR="00A42CC1">
          <w:rPr>
            <w:rFonts w:hint="cs"/>
            <w:rtl/>
          </w:rPr>
          <w:t>היית</w:t>
        </w:r>
        <w:r w:rsidR="00A42CC1">
          <w:rPr>
            <w:rFonts w:hint="eastAsia"/>
            <w:rtl/>
          </w:rPr>
          <w:t>ה</w:t>
        </w:r>
      </w:ins>
      <w:ins w:id="796" w:author="user" w:date="2020-05-29T18:33:00Z">
        <w:r w:rsidR="006161D0">
          <w:rPr>
            <w:rFonts w:hint="cs"/>
            <w:rtl/>
          </w:rPr>
          <w:t xml:space="preserve"> נדרשת לולא האיומים על המידע מגורמים זדוניים.</w:t>
        </w:r>
      </w:ins>
    </w:p>
    <w:p w14:paraId="53CED567" w14:textId="77777777" w:rsidR="006161D0" w:rsidRDefault="006161D0">
      <w:pPr>
        <w:rPr>
          <w:ins w:id="797" w:author="user" w:date="2020-05-29T18:14:00Z"/>
          <w:rtl/>
        </w:rPr>
        <w:pPrChange w:id="798" w:author="user" w:date="2020-05-29T18:27:00Z">
          <w:pPr>
            <w:pStyle w:val="1"/>
          </w:pPr>
        </w:pPrChange>
      </w:pPr>
    </w:p>
    <w:p w14:paraId="468DD53A" w14:textId="77777777" w:rsidR="00781624" w:rsidRDefault="00781624">
      <w:pPr>
        <w:keepNext/>
        <w:rPr>
          <w:ins w:id="799" w:author="user" w:date="2020-05-30T14:10:00Z"/>
        </w:rPr>
        <w:pPrChange w:id="800" w:author="user" w:date="2020-05-30T14:10:00Z">
          <w:pPr/>
        </w:pPrChange>
      </w:pPr>
      <w:ins w:id="801" w:author="user" w:date="2020-05-30T14:08:00Z">
        <w:r>
          <w:rPr>
            <w:noProof/>
            <w:lang w:val="en-GB" w:eastAsia="en-GB"/>
          </w:rPr>
          <w:drawing>
            <wp:inline distT="0" distB="0" distL="0" distR="0" wp14:anchorId="22BA021A" wp14:editId="605D9FC6">
              <wp:extent cx="5758771" cy="3179928"/>
              <wp:effectExtent l="0" t="0" r="0" b="1905"/>
              <wp:docPr id="3" name="תמונה 3" descr="https://www.medgadget.com/wp-content/uploads/2020/01/MEDICAL-DEVICES-MAR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dgadget.com/wp-content/uploads/2020/01/MEDICAL-DEVICES-MARKET.png"/>
                      <pic:cNvPicPr>
                        <a:picLocks noChangeAspect="1" noChangeArrowheads="1"/>
                      </pic:cNvPicPr>
                    </pic:nvPicPr>
                    <pic:blipFill rotWithShape="1">
                      <a:blip r:embed="rId8">
                        <a:extLst>
                          <a:ext uri="{28A0092B-C50C-407E-A947-70E740481C1C}">
                            <a14:useLocalDpi xmlns:a14="http://schemas.microsoft.com/office/drawing/2010/main" val="0"/>
                          </a:ext>
                        </a:extLst>
                      </a:blip>
                      <a:srcRect b="7905"/>
                      <a:stretch/>
                    </pic:blipFill>
                    <pic:spPr bwMode="auto">
                      <a:xfrm>
                        <a:off x="0" y="0"/>
                        <a:ext cx="5759450" cy="3180303"/>
                      </a:xfrm>
                      <a:prstGeom prst="rect">
                        <a:avLst/>
                      </a:prstGeom>
                      <a:noFill/>
                      <a:ln>
                        <a:noFill/>
                      </a:ln>
                      <a:extLst>
                        <a:ext uri="{53640926-AAD7-44D8-BBD7-CCE9431645EC}">
                          <a14:shadowObscured xmlns:a14="http://schemas.microsoft.com/office/drawing/2010/main"/>
                        </a:ext>
                      </a:extLst>
                    </pic:spPr>
                  </pic:pic>
                </a:graphicData>
              </a:graphic>
            </wp:inline>
          </w:drawing>
        </w:r>
      </w:ins>
    </w:p>
    <w:p w14:paraId="69F2D496" w14:textId="71B178EB" w:rsidR="00551598" w:rsidRPr="005212DB" w:rsidRDefault="00781624">
      <w:pPr>
        <w:pStyle w:val="Caption"/>
        <w:jc w:val="center"/>
        <w:rPr>
          <w:ins w:id="802" w:author="user" w:date="2020-05-29T17:37:00Z"/>
        </w:rPr>
        <w:pPrChange w:id="803" w:author="user" w:date="2020-05-30T14:10:00Z">
          <w:pPr>
            <w:pStyle w:val="1"/>
          </w:pPr>
        </w:pPrChange>
      </w:pPr>
      <w:ins w:id="804" w:author="user" w:date="2020-05-30T14:10:00Z">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ins>
      <w:r>
        <w:rPr>
          <w:rtl/>
        </w:rPr>
        <w:fldChar w:fldCharType="separate"/>
      </w:r>
      <w:ins w:id="805" w:author="Felix Krasnitsky" w:date="2020-06-01T14:58:00Z">
        <w:r w:rsidR="00C008FB">
          <w:rPr>
            <w:noProof/>
            <w:rtl/>
          </w:rPr>
          <w:t>1</w:t>
        </w:r>
      </w:ins>
      <w:ins w:id="806" w:author="user" w:date="2020-05-30T14:10:00Z">
        <w:r>
          <w:rPr>
            <w:rtl/>
          </w:rPr>
          <w:fldChar w:fldCharType="end"/>
        </w:r>
        <w:r>
          <w:rPr>
            <w:noProof/>
          </w:rPr>
          <w:t xml:space="preserve"> </w:t>
        </w:r>
        <w:r>
          <w:rPr>
            <w:rFonts w:hint="cs"/>
            <w:noProof/>
            <w:rtl/>
          </w:rPr>
          <w:t xml:space="preserve"> - צפי גידול שוק מדיקל [באדיבות </w:t>
        </w:r>
        <w:r>
          <w:rPr>
            <w:noProof/>
          </w:rPr>
          <w:t>FortuneBuisness</w:t>
        </w:r>
        <w:r>
          <w:rPr>
            <w:rFonts w:hint="cs"/>
            <w:noProof/>
            <w:rtl/>
          </w:rPr>
          <w:t>]</w:t>
        </w:r>
      </w:ins>
    </w:p>
    <w:p w14:paraId="2FDA6F76" w14:textId="77777777" w:rsidR="00551598" w:rsidRPr="00551598" w:rsidRDefault="00551598">
      <w:pPr>
        <w:widowControl/>
        <w:bidi w:val="0"/>
        <w:adjustRightInd/>
        <w:spacing w:line="240" w:lineRule="auto"/>
        <w:textAlignment w:val="auto"/>
        <w:rPr>
          <w:ins w:id="807" w:author="user" w:date="2020-05-29T18:13:00Z"/>
          <w:rtl/>
          <w:lang w:val="en-GB"/>
          <w:rPrChange w:id="808" w:author="user" w:date="2020-05-29T18:13:00Z">
            <w:rPr>
              <w:ins w:id="809" w:author="user" w:date="2020-05-29T18:13:00Z"/>
              <w:rtl/>
            </w:rPr>
          </w:rPrChange>
        </w:rPr>
      </w:pPr>
      <w:ins w:id="810" w:author="user" w:date="2020-05-29T18:13:00Z">
        <w:r>
          <w:rPr>
            <w:rtl/>
          </w:rPr>
          <w:br w:type="page"/>
        </w:r>
      </w:ins>
    </w:p>
    <w:p w14:paraId="7C1C8DF3" w14:textId="78240F98" w:rsidR="00044EA9" w:rsidRDefault="00044EA9">
      <w:pPr>
        <w:pStyle w:val="2"/>
        <w:ind w:left="990" w:hanging="630"/>
        <w:rPr>
          <w:ins w:id="811" w:author="Felix Krasnitsky" w:date="2020-05-31T15:06:00Z"/>
        </w:rPr>
        <w:pPrChange w:id="812" w:author="Felix Krasnitsky" w:date="2020-06-01T14:22:00Z">
          <w:pPr>
            <w:pStyle w:val="1"/>
          </w:pPr>
        </w:pPrChange>
      </w:pPr>
      <w:bookmarkStart w:id="813" w:name="_Toc42335979"/>
      <w:ins w:id="814" w:author="user" w:date="2020-05-29T13:46:00Z">
        <w:r>
          <w:rPr>
            <w:rtl/>
          </w:rPr>
          <w:lastRenderedPageBreak/>
          <w:t xml:space="preserve">סקר ספרות </w:t>
        </w:r>
      </w:ins>
      <w:ins w:id="815" w:author="user" w:date="2020-05-29T17:54:00Z">
        <w:r w:rsidR="00E64351">
          <w:rPr>
            <w:rFonts w:hint="cs"/>
            <w:rtl/>
          </w:rPr>
          <w:t>בנושא: אבטח</w:t>
        </w:r>
        <w:del w:id="816" w:author="Felix Krasnitsky" w:date="2020-06-01T14:22:00Z">
          <w:r w:rsidR="00E64351" w:rsidDel="004B3683">
            <w:rPr>
              <w:rFonts w:hint="cs"/>
              <w:rtl/>
            </w:rPr>
            <w:delText>ה</w:delText>
          </w:r>
        </w:del>
      </w:ins>
      <w:ins w:id="817" w:author="Felix Krasnitsky" w:date="2020-06-01T14:22:00Z">
        <w:r w:rsidR="004B3683">
          <w:rPr>
            <w:rFonts w:hint="cs"/>
            <w:rtl/>
          </w:rPr>
          <w:t>ת</w:t>
        </w:r>
      </w:ins>
      <w:ins w:id="818" w:author="user" w:date="2020-05-29T17:54:00Z">
        <w:r w:rsidR="00E64351">
          <w:rPr>
            <w:rFonts w:hint="cs"/>
            <w:rtl/>
          </w:rPr>
          <w:t xml:space="preserve"> </w:t>
        </w:r>
        <w:del w:id="819" w:author="Felix Krasnitsky" w:date="2020-06-01T14:22:00Z">
          <w:r w:rsidR="00E64351" w:rsidDel="004B3683">
            <w:rPr>
              <w:rFonts w:hint="cs"/>
              <w:rtl/>
            </w:rPr>
            <w:delText xml:space="preserve">של </w:delText>
          </w:r>
        </w:del>
        <w:r w:rsidR="00E64351">
          <w:rPr>
            <w:rFonts w:hint="cs"/>
            <w:rtl/>
          </w:rPr>
          <w:t>מידע והגנה על פרטיות</w:t>
        </w:r>
      </w:ins>
      <w:bookmarkEnd w:id="813"/>
    </w:p>
    <w:p w14:paraId="25051679" w14:textId="77777777" w:rsidR="00531D59" w:rsidRDefault="00531D59">
      <w:pPr>
        <w:rPr>
          <w:ins w:id="820" w:author="Felix" w:date="2020-05-31T22:39:00Z"/>
          <w:rtl/>
        </w:rPr>
        <w:pPrChange w:id="821" w:author="Felix Krasnitsky" w:date="2020-05-31T15:56:00Z">
          <w:pPr>
            <w:pStyle w:val="1"/>
          </w:pPr>
        </w:pPrChange>
      </w:pPr>
    </w:p>
    <w:p w14:paraId="31D76A89" w14:textId="75A56E1A" w:rsidR="00C90744" w:rsidRPr="00C90744" w:rsidRDefault="00C90744">
      <w:pPr>
        <w:rPr>
          <w:ins w:id="822" w:author="Felix Krasnitsky" w:date="2020-05-31T15:31:00Z"/>
          <w:rtl/>
        </w:rPr>
        <w:pPrChange w:id="823" w:author="Felix Krasnitsky" w:date="2020-06-01T14:24:00Z">
          <w:pPr>
            <w:pStyle w:val="1"/>
          </w:pPr>
        </w:pPrChange>
      </w:pPr>
      <w:ins w:id="824" w:author="Felix Krasnitsky" w:date="2020-05-31T15:30:00Z">
        <w:r w:rsidRPr="00C90744">
          <w:rPr>
            <w:rFonts w:hint="eastAsia"/>
            <w:rtl/>
          </w:rPr>
          <w:t>במשך</w:t>
        </w:r>
        <w:r w:rsidRPr="00C90744">
          <w:rPr>
            <w:rtl/>
          </w:rPr>
          <w:t xml:space="preserve"> העשור האחרון </w:t>
        </w:r>
      </w:ins>
      <w:ins w:id="825" w:author="Felix Krasnitsky" w:date="2020-06-01T14:23:00Z">
        <w:r w:rsidR="004B3683">
          <w:rPr>
            <w:rFonts w:hint="cs"/>
            <w:rtl/>
          </w:rPr>
          <w:t>גרמה</w:t>
        </w:r>
      </w:ins>
      <w:ins w:id="826" w:author="Felix Krasnitsky" w:date="2020-05-31T15:30:00Z">
        <w:r w:rsidRPr="00C90744">
          <w:rPr>
            <w:rtl/>
          </w:rPr>
          <w:t xml:space="preserve"> ההתפתחות הטכנולוגית המהירה </w:t>
        </w:r>
      </w:ins>
      <w:ins w:id="827" w:author="Felix Krasnitsky" w:date="2020-05-31T15:54:00Z">
        <w:r w:rsidR="00AA0F09">
          <w:rPr>
            <w:rFonts w:hint="cs"/>
            <w:rtl/>
          </w:rPr>
          <w:t xml:space="preserve">קונפליקט </w:t>
        </w:r>
      </w:ins>
      <w:ins w:id="828" w:author="Felix Krasnitsky" w:date="2020-05-31T15:30:00Z">
        <w:r w:rsidRPr="00C90744">
          <w:rPr>
            <w:rtl/>
          </w:rPr>
          <w:t>ו</w:t>
        </w:r>
      </w:ins>
      <w:ins w:id="829" w:author="Felix Krasnitsky" w:date="2020-05-31T15:54:00Z">
        <w:r w:rsidR="00AA0F09">
          <w:rPr>
            <w:rFonts w:hint="cs"/>
            <w:rtl/>
          </w:rPr>
          <w:t>חוסר הלימה</w:t>
        </w:r>
      </w:ins>
      <w:ins w:id="830" w:author="Felix Krasnitsky" w:date="2020-05-31T15:30:00Z">
        <w:r w:rsidRPr="00C90744">
          <w:rPr>
            <w:rtl/>
          </w:rPr>
          <w:t xml:space="preserve"> בין </w:t>
        </w:r>
        <w:commentRangeStart w:id="831"/>
        <w:r w:rsidRPr="00C90744">
          <w:rPr>
            <w:rtl/>
          </w:rPr>
          <w:t xml:space="preserve">הזכות לפרטיות </w:t>
        </w:r>
      </w:ins>
      <w:commentRangeEnd w:id="831"/>
      <w:r w:rsidR="005212DB">
        <w:rPr>
          <w:rStyle w:val="CommentReference"/>
          <w:rtl/>
        </w:rPr>
        <w:commentReference w:id="831"/>
      </w:r>
      <w:ins w:id="832" w:author="Felix Krasnitsky" w:date="2020-05-31T15:30:00Z">
        <w:r w:rsidRPr="00C90744">
          <w:rPr>
            <w:rtl/>
          </w:rPr>
          <w:t xml:space="preserve">לבין </w:t>
        </w:r>
      </w:ins>
      <w:ins w:id="833" w:author="Felix Krasnitsky" w:date="2020-05-31T15:54:00Z">
        <w:r w:rsidR="00AA0F09">
          <w:rPr>
            <w:rFonts w:hint="cs"/>
            <w:rtl/>
          </w:rPr>
          <w:t xml:space="preserve">הרגלי </w:t>
        </w:r>
      </w:ins>
      <w:ins w:id="834" w:author="Felix Krasnitsky" w:date="2020-05-31T15:30:00Z">
        <w:r w:rsidRPr="00C90744">
          <w:rPr>
            <w:rtl/>
          </w:rPr>
          <w:t>איסוף</w:t>
        </w:r>
      </w:ins>
      <w:ins w:id="835" w:author="Felix Krasnitsky" w:date="2020-05-31T15:31:00Z">
        <w:r w:rsidRPr="00C90744">
          <w:rPr>
            <w:rtl/>
          </w:rPr>
          <w:t xml:space="preserve">, שמירה </w:t>
        </w:r>
      </w:ins>
      <w:ins w:id="836" w:author="Felix Krasnitsky" w:date="2020-05-31T15:30:00Z">
        <w:r w:rsidRPr="00C90744">
          <w:rPr>
            <w:rtl/>
          </w:rPr>
          <w:t>ועיבוד של מידע אישי, שהכלכלה ה</w:t>
        </w:r>
      </w:ins>
      <w:ins w:id="837" w:author="Felix Krasnitsky" w:date="2020-05-31T15:54:00Z">
        <w:r w:rsidR="00AA0F09">
          <w:rPr>
            <w:rFonts w:hint="cs"/>
            <w:rtl/>
          </w:rPr>
          <w:t>מודרנית</w:t>
        </w:r>
      </w:ins>
      <w:ins w:id="838" w:author="Felix Krasnitsky" w:date="2020-05-31T15:56:00Z">
        <w:r w:rsidR="00AA0F09">
          <w:rPr>
            <w:rFonts w:hint="cs"/>
            <w:rtl/>
          </w:rPr>
          <w:t>,</w:t>
        </w:r>
      </w:ins>
      <w:ins w:id="839" w:author="Felix Krasnitsky" w:date="2020-05-31T15:54:00Z">
        <w:r w:rsidR="00AA0F09">
          <w:rPr>
            <w:rFonts w:hint="cs"/>
            <w:rtl/>
          </w:rPr>
          <w:t xml:space="preserve"> המבוססת על </w:t>
        </w:r>
      </w:ins>
      <w:ins w:id="840" w:author="Felix Krasnitsky" w:date="2020-05-31T15:56:00Z">
        <w:r w:rsidR="00AA0F09">
          <w:rPr>
            <w:rFonts w:hint="cs"/>
            <w:rtl/>
          </w:rPr>
          <w:t xml:space="preserve">הטכנולוגיה הדיגיטלית, </w:t>
        </w:r>
      </w:ins>
      <w:ins w:id="841" w:author="Felix Krasnitsky" w:date="2020-06-01T14:23:00Z">
        <w:r w:rsidR="00FA510C">
          <w:rPr>
            <w:rFonts w:hint="cs"/>
            <w:rtl/>
          </w:rPr>
          <w:t>דוגלת בהם</w:t>
        </w:r>
      </w:ins>
      <w:ins w:id="842" w:author="Felix Krasnitsky" w:date="2020-05-31T15:30:00Z">
        <w:r w:rsidRPr="00C90744">
          <w:rPr>
            <w:rtl/>
          </w:rPr>
          <w:t xml:space="preserve">. </w:t>
        </w:r>
      </w:ins>
      <w:ins w:id="843" w:author="Felix Krasnitsky" w:date="2020-06-01T14:23:00Z">
        <w:r w:rsidR="00FA510C">
          <w:rPr>
            <w:rFonts w:hint="cs"/>
            <w:rtl/>
          </w:rPr>
          <w:t xml:space="preserve">השינוי </w:t>
        </w:r>
      </w:ins>
      <w:ins w:id="844" w:author="Felix Krasnitsky" w:date="2020-06-01T14:24:00Z">
        <w:r w:rsidR="00FA510C">
          <w:rPr>
            <w:rFonts w:hint="cs"/>
            <w:rtl/>
          </w:rPr>
          <w:t>בולט ב:</w:t>
        </w:r>
      </w:ins>
    </w:p>
    <w:p w14:paraId="2B1D4298" w14:textId="0C33686F" w:rsidR="00C90744" w:rsidRPr="00C90744" w:rsidRDefault="00C90744">
      <w:pPr>
        <w:pStyle w:val="3"/>
        <w:rPr>
          <w:ins w:id="845" w:author="Felix Krasnitsky" w:date="2020-05-31T15:31:00Z"/>
          <w:rtl/>
        </w:rPr>
        <w:pPrChange w:id="846" w:author="Felix Krasnitsky" w:date="2020-06-01T14:26:00Z">
          <w:pPr>
            <w:pStyle w:val="1"/>
          </w:pPr>
        </w:pPrChange>
      </w:pPr>
      <w:ins w:id="847" w:author="Felix Krasnitsky" w:date="2020-05-31T15:30:00Z">
        <w:r w:rsidRPr="00C90744">
          <w:rPr>
            <w:rtl/>
          </w:rPr>
          <w:t>טכניקות חדשות וזולות לאחסון כמויות עצומות של מידע אישי</w:t>
        </w:r>
        <w:r w:rsidRPr="00C90744">
          <w:t xml:space="preserve"> </w:t>
        </w:r>
      </w:ins>
    </w:p>
    <w:p w14:paraId="11187AEE" w14:textId="4A2D838B" w:rsidR="00C90744" w:rsidRPr="00C90744" w:rsidRDefault="00C90744">
      <w:pPr>
        <w:pStyle w:val="3"/>
        <w:rPr>
          <w:ins w:id="848" w:author="Felix Krasnitsky" w:date="2020-05-31T15:32:00Z"/>
        </w:rPr>
        <w:pPrChange w:id="849" w:author="Hadas Lewy" w:date="2020-06-14T09:05:00Z">
          <w:pPr>
            <w:pStyle w:val="1"/>
          </w:pPr>
        </w:pPrChange>
      </w:pPr>
      <w:ins w:id="850" w:author="Felix Krasnitsky" w:date="2020-05-31T15:30:00Z">
        <w:r w:rsidRPr="00C90744">
          <w:rPr>
            <w:rtl/>
          </w:rPr>
          <w:t xml:space="preserve">מהפכת הקישוריות (אינטרנט) , לא רק במה שקשור </w:t>
        </w:r>
      </w:ins>
      <w:ins w:id="851" w:author="Felix Krasnitsky" w:date="2020-06-01T14:25:00Z">
        <w:r w:rsidR="00FA510C">
          <w:rPr>
            <w:rFonts w:hint="cs"/>
            <w:rtl/>
          </w:rPr>
          <w:t xml:space="preserve">לתקשורת תוכן אלא במישורים נוספים </w:t>
        </w:r>
      </w:ins>
      <w:ins w:id="852" w:author="Felix Krasnitsky" w:date="2020-05-31T15:30:00Z">
        <w:r w:rsidRPr="00C90744">
          <w:rPr>
            <w:rtl/>
          </w:rPr>
          <w:t xml:space="preserve">(החל במכשירים וכלה </w:t>
        </w:r>
        <w:del w:id="853" w:author="Hadas Lewy" w:date="2020-06-14T09:05:00Z">
          <w:r w:rsidRPr="00C90744" w:rsidDel="005212DB">
            <w:rPr>
              <w:rtl/>
            </w:rPr>
            <w:delText>בננו-</w:delText>
          </w:r>
        </w:del>
      </w:ins>
      <w:ins w:id="854" w:author="Hadas Lewy" w:date="2020-06-14T09:05:00Z">
        <w:r w:rsidR="005212DB">
          <w:rPr>
            <w:rFonts w:hint="cs"/>
            <w:rtl/>
          </w:rPr>
          <w:t>ב</w:t>
        </w:r>
      </w:ins>
      <w:ins w:id="855" w:author="Felix Krasnitsky" w:date="2020-05-31T15:30:00Z">
        <w:r w:rsidRPr="00C90744">
          <w:rPr>
            <w:rtl/>
          </w:rPr>
          <w:t>בוטים</w:t>
        </w:r>
        <w:del w:id="856" w:author="Hadas Lewy" w:date="2020-06-14T09:05:00Z">
          <w:r w:rsidRPr="00C90744" w:rsidDel="005212DB">
            <w:rPr>
              <w:rtl/>
            </w:rPr>
            <w:delText xml:space="preserve"> בתוך גוף האדם</w:delText>
          </w:r>
        </w:del>
        <w:r w:rsidRPr="00C90744">
          <w:rPr>
            <w:rtl/>
          </w:rPr>
          <w:t>). מהפכת הקישוריות מאפשרת העברת נתוני עתק</w:t>
        </w:r>
        <w:r w:rsidRPr="00C90744">
          <w:t xml:space="preserve"> </w:t>
        </w:r>
      </w:ins>
      <w:ins w:id="857" w:author="Felix Krasnitsky" w:date="2020-05-31T15:44:00Z">
        <w:r w:rsidR="007A309B">
          <w:t>(Big Data)</w:t>
        </w:r>
      </w:ins>
      <w:ins w:id="858" w:author="Felix Krasnitsky" w:date="2020-05-31T15:30:00Z">
        <w:r w:rsidRPr="00C90744">
          <w:t xml:space="preserve"> </w:t>
        </w:r>
        <w:r w:rsidRPr="00C90744">
          <w:rPr>
            <w:rtl/>
          </w:rPr>
          <w:t>בלתי פוסקת מחיישנים</w:t>
        </w:r>
      </w:ins>
      <w:ins w:id="859" w:author="Felix Krasnitsky" w:date="2020-06-01T14:25:00Z">
        <w:r w:rsidR="00FA510C">
          <w:rPr>
            <w:rFonts w:hint="cs"/>
            <w:rtl/>
          </w:rPr>
          <w:t xml:space="preserve"> בעמדות קצה</w:t>
        </w:r>
      </w:ins>
      <w:ins w:id="860" w:author="Felix Krasnitsky" w:date="2020-05-31T15:30:00Z">
        <w:r w:rsidRPr="00C90744">
          <w:rPr>
            <w:rtl/>
          </w:rPr>
          <w:t xml:space="preserve"> וממכשירים אוג</w:t>
        </w:r>
      </w:ins>
      <w:ins w:id="861" w:author="Felix Krasnitsky" w:date="2020-05-31T15:44:00Z">
        <w:r w:rsidR="007A309B">
          <w:rPr>
            <w:rFonts w:hint="cs"/>
            <w:rtl/>
          </w:rPr>
          <w:t>ר</w:t>
        </w:r>
      </w:ins>
      <w:ins w:id="862" w:author="Felix Krasnitsky" w:date="2020-05-31T15:30:00Z">
        <w:r w:rsidRPr="00C90744">
          <w:rPr>
            <w:rtl/>
          </w:rPr>
          <w:t>י מידע אישי ל"מוחות" מרכזיי</w:t>
        </w:r>
      </w:ins>
      <w:ins w:id="863" w:author="Hadas Lewy" w:date="2020-06-14T09:06:00Z">
        <w:r w:rsidR="005212DB">
          <w:rPr>
            <w:rFonts w:hint="cs"/>
            <w:rtl/>
          </w:rPr>
          <w:t>ם המסייעים בעיבוד הנתונים ומתן המלצות רפואיות</w:t>
        </w:r>
      </w:ins>
      <w:ins w:id="864" w:author="Felix Krasnitsky" w:date="2020-05-31T15:30:00Z">
        <w:del w:id="865" w:author="Hadas Lewy" w:date="2020-06-14T09:06:00Z">
          <w:r w:rsidRPr="00C90744" w:rsidDel="005212DB">
            <w:rPr>
              <w:rtl/>
            </w:rPr>
            <w:delText>ם</w:delText>
          </w:r>
        </w:del>
        <w:r>
          <w:t>.</w:t>
        </w:r>
      </w:ins>
    </w:p>
    <w:p w14:paraId="4E888D2D" w14:textId="0B71D8AA" w:rsidR="007A309B" w:rsidRDefault="00C90744">
      <w:pPr>
        <w:pStyle w:val="3"/>
        <w:rPr>
          <w:ins w:id="866" w:author="Felix Krasnitsky" w:date="2020-05-31T15:42:00Z"/>
        </w:rPr>
        <w:pPrChange w:id="867" w:author="Felix Krasnitsky" w:date="2020-06-01T14:31:00Z">
          <w:pPr>
            <w:pStyle w:val="1"/>
          </w:pPr>
        </w:pPrChange>
      </w:pPr>
      <w:ins w:id="868" w:author="Felix Krasnitsky" w:date="2020-05-31T15:30:00Z">
        <w:r w:rsidRPr="00C90744">
          <w:rPr>
            <w:rtl/>
          </w:rPr>
          <w:t xml:space="preserve">מהפכת הבינה המלאכותית – המאפשרת ניתוח </w:t>
        </w:r>
      </w:ins>
      <w:ins w:id="869" w:author="Felix Krasnitsky" w:date="2020-06-01T14:26:00Z">
        <w:r w:rsidR="00FA510C">
          <w:rPr>
            <w:rFonts w:hint="cs"/>
            <w:rtl/>
          </w:rPr>
          <w:t>כמות גדול</w:t>
        </w:r>
      </w:ins>
      <w:ins w:id="870" w:author="Felix Krasnitsky" w:date="2020-06-01T14:27:00Z">
        <w:r w:rsidR="00FA510C">
          <w:rPr>
            <w:rFonts w:hint="cs"/>
            <w:rtl/>
          </w:rPr>
          <w:t>ה</w:t>
        </w:r>
      </w:ins>
      <w:ins w:id="871" w:author="Felix Krasnitsky" w:date="2020-06-01T14:26:00Z">
        <w:r w:rsidR="00FA510C">
          <w:rPr>
            <w:rFonts w:hint="cs"/>
            <w:rtl/>
          </w:rPr>
          <w:t xml:space="preserve"> של </w:t>
        </w:r>
      </w:ins>
      <w:ins w:id="872" w:author="Felix Krasnitsky" w:date="2020-05-31T15:30:00Z">
        <w:r w:rsidRPr="00C90744">
          <w:rPr>
            <w:rtl/>
          </w:rPr>
          <w:t>הנתונים, לרבות המידע האישי שנאג</w:t>
        </w:r>
      </w:ins>
      <w:ins w:id="873" w:author="Felix Krasnitsky" w:date="2020-06-01T14:27:00Z">
        <w:r w:rsidR="00FA510C">
          <w:rPr>
            <w:rFonts w:hint="cs"/>
            <w:rtl/>
          </w:rPr>
          <w:t>ר.</w:t>
        </w:r>
      </w:ins>
      <w:ins w:id="874" w:author="Felix Krasnitsky" w:date="2020-05-31T15:32:00Z">
        <w:r w:rsidRPr="00C90744">
          <w:rPr>
            <w:rtl/>
          </w:rPr>
          <w:t xml:space="preserve"> </w:t>
        </w:r>
      </w:ins>
      <w:ins w:id="875" w:author="Felix Krasnitsky" w:date="2020-06-01T14:27:00Z">
        <w:r w:rsidR="00FA510C" w:rsidRPr="00C90744">
          <w:rPr>
            <w:rtl/>
          </w:rPr>
          <w:t>גופ</w:t>
        </w:r>
        <w:r w:rsidR="00FA510C">
          <w:rPr>
            <w:rtl/>
          </w:rPr>
          <w:t>י ענק מסחריים</w:t>
        </w:r>
        <w:r w:rsidR="00FA510C" w:rsidRPr="00C90744">
          <w:rPr>
            <w:rtl/>
          </w:rPr>
          <w:t xml:space="preserve"> </w:t>
        </w:r>
        <w:r w:rsidR="00FA510C">
          <w:rPr>
            <w:rFonts w:hint="cs"/>
            <w:rtl/>
          </w:rPr>
          <w:t>ו</w:t>
        </w:r>
      </w:ins>
      <w:ins w:id="876" w:author="Felix Krasnitsky" w:date="2020-05-31T15:30:00Z">
        <w:r w:rsidRPr="00C90744">
          <w:rPr>
            <w:rtl/>
          </w:rPr>
          <w:t xml:space="preserve">מדינות </w:t>
        </w:r>
        <w:r>
          <w:rPr>
            <w:rtl/>
          </w:rPr>
          <w:t>הפכו להיות "כּוֹרֵ</w:t>
        </w:r>
        <w:r w:rsidRPr="00C90744">
          <w:rPr>
            <w:rtl/>
          </w:rPr>
          <w:t xml:space="preserve">י מידע אישי". למעשה </w:t>
        </w:r>
      </w:ins>
      <w:ins w:id="877" w:author="Felix Krasnitsky" w:date="2020-06-01T14:28:00Z">
        <w:r w:rsidR="00FA510C">
          <w:rPr>
            <w:rFonts w:hint="cs"/>
            <w:rtl/>
          </w:rPr>
          <w:t>ההתייחסו</w:t>
        </w:r>
        <w:r w:rsidR="00FA510C">
          <w:rPr>
            <w:rFonts w:hint="eastAsia"/>
            <w:rtl/>
          </w:rPr>
          <w:t>ת</w:t>
        </w:r>
        <w:r w:rsidR="00FA510C">
          <w:rPr>
            <w:rFonts w:hint="cs"/>
            <w:rtl/>
          </w:rPr>
          <w:t xml:space="preserve"> לאדם הנה כ-</w:t>
        </w:r>
      </w:ins>
      <w:ins w:id="878" w:author="Felix Krasnitsky" w:date="2020-05-31T15:30:00Z">
        <w:r w:rsidRPr="00C90744">
          <w:rPr>
            <w:rtl/>
          </w:rPr>
          <w:t xml:space="preserve"> </w:t>
        </w:r>
      </w:ins>
      <w:ins w:id="879" w:author="Felix Krasnitsky" w:date="2020-05-31T15:35:00Z">
        <w:r>
          <w:rPr>
            <w:rFonts w:hint="cs"/>
            <w:rtl/>
          </w:rPr>
          <w:t>"נושא מידע" (</w:t>
        </w:r>
        <w:r>
          <w:t>Data Subject</w:t>
        </w:r>
        <w:r>
          <w:rPr>
            <w:rFonts w:hint="cs"/>
            <w:rtl/>
          </w:rPr>
          <w:t>)</w:t>
        </w:r>
      </w:ins>
      <w:ins w:id="880" w:author="Felix Krasnitsky" w:date="2020-05-31T15:36:00Z">
        <w:r>
          <w:rPr>
            <w:rFonts w:hint="cs"/>
            <w:rtl/>
          </w:rPr>
          <w:t>.</w:t>
        </w:r>
      </w:ins>
      <w:ins w:id="881" w:author="Felix Krasnitsky" w:date="2020-05-31T15:35:00Z">
        <w:r>
          <w:rPr>
            <w:rFonts w:hint="cs"/>
            <w:rtl/>
          </w:rPr>
          <w:t xml:space="preserve"> </w:t>
        </w:r>
      </w:ins>
      <w:ins w:id="882" w:author="Felix Krasnitsky" w:date="2020-05-31T15:30:00Z">
        <w:r w:rsidRPr="00C90744">
          <w:rPr>
            <w:rtl/>
          </w:rPr>
          <w:t>ליבת הכלכלה הדיגיטלית והמודל העסקי של חברות ענק כגון גוגל</w:t>
        </w:r>
        <w:r w:rsidRPr="00C90744">
          <w:t>,</w:t>
        </w:r>
      </w:ins>
      <w:ins w:id="883" w:author="Felix Krasnitsky" w:date="2020-05-31T15:36:00Z">
        <w:r>
          <w:rPr>
            <w:rFonts w:hint="cs"/>
            <w:rtl/>
          </w:rPr>
          <w:t xml:space="preserve"> </w:t>
        </w:r>
      </w:ins>
      <w:ins w:id="884" w:author="Felix Krasnitsky" w:date="2020-05-31T15:30:00Z">
        <w:r w:rsidRPr="00C90744">
          <w:rPr>
            <w:rtl/>
          </w:rPr>
          <w:t>ואמזון פייסבוק ה</w:t>
        </w:r>
      </w:ins>
      <w:ins w:id="885" w:author="Felix Krasnitsky" w:date="2020-06-01T14:29:00Z">
        <w:r w:rsidR="00FA510C">
          <w:rPr>
            <w:rFonts w:hint="cs"/>
            <w:rtl/>
          </w:rPr>
          <w:t>נה</w:t>
        </w:r>
      </w:ins>
      <w:ins w:id="886" w:author="Felix Krasnitsky" w:date="2020-05-31T15:30:00Z">
        <w:r w:rsidRPr="00C90744">
          <w:rPr>
            <w:rtl/>
          </w:rPr>
          <w:t xml:space="preserve"> צבירת מידע אישי וניתוח שלו לצורך הפקת תובנות חדשות</w:t>
        </w:r>
      </w:ins>
      <w:ins w:id="887" w:author="Felix Krasnitsky" w:date="2020-06-01T14:29:00Z">
        <w:r w:rsidR="00FA510C">
          <w:rPr>
            <w:rFonts w:hint="cs"/>
            <w:rtl/>
          </w:rPr>
          <w:t>, כגון שיווק ממומן ממוקד ושרות תוכן אישי יותר</w:t>
        </w:r>
      </w:ins>
      <w:ins w:id="888" w:author="Felix Krasnitsky" w:date="2020-05-31T15:36:00Z">
        <w:r>
          <w:rPr>
            <w:rFonts w:hint="cs"/>
            <w:rtl/>
          </w:rPr>
          <w:t xml:space="preserve">. </w:t>
        </w:r>
      </w:ins>
      <w:ins w:id="889" w:author="Felix Krasnitsky" w:date="2020-05-31T15:30:00Z">
        <w:r w:rsidRPr="00C90744">
          <w:rPr>
            <w:rtl/>
          </w:rPr>
          <w:t xml:space="preserve">יתר על כן, מיליוני עסקים קטנים ובינוניים </w:t>
        </w:r>
      </w:ins>
      <w:ins w:id="890" w:author="Felix Krasnitsky" w:date="2020-05-31T15:36:00Z">
        <w:r>
          <w:rPr>
            <w:rFonts w:hint="cs"/>
            <w:rtl/>
          </w:rPr>
          <w:t>אוגרים</w:t>
        </w:r>
      </w:ins>
      <w:ins w:id="891" w:author="Felix Krasnitsky" w:date="2020-05-31T15:30:00Z">
        <w:r w:rsidRPr="00C90744">
          <w:rPr>
            <w:rtl/>
          </w:rPr>
          <w:t xml:space="preserve"> מידע אישי כל העת. ערכם של מאגרי המידע </w:t>
        </w:r>
      </w:ins>
      <w:ins w:id="892" w:author="Felix Krasnitsky" w:date="2020-05-31T15:37:00Z">
        <w:r>
          <w:rPr>
            <w:rFonts w:hint="cs"/>
            <w:rtl/>
          </w:rPr>
          <w:t>ה</w:t>
        </w:r>
      </w:ins>
      <w:ins w:id="893" w:author="Felix Krasnitsky" w:date="2020-05-31T15:30:00Z">
        <w:r w:rsidRPr="00C90744">
          <w:rPr>
            <w:rtl/>
          </w:rPr>
          <w:t xml:space="preserve">פרטי </w:t>
        </w:r>
      </w:ins>
      <w:ins w:id="894" w:author="Felix Krasnitsky" w:date="2020-06-01T14:30:00Z">
        <w:r w:rsidR="00FA510C">
          <w:rPr>
            <w:rFonts w:hint="cs"/>
            <w:rtl/>
          </w:rPr>
          <w:t>גבוהה מאוד -</w:t>
        </w:r>
      </w:ins>
      <w:ins w:id="895" w:author="Felix Krasnitsky" w:date="2020-05-31T15:30:00Z">
        <w:r w:rsidRPr="00C90744">
          <w:rPr>
            <w:rtl/>
          </w:rPr>
          <w:t xml:space="preserve"> </w:t>
        </w:r>
      </w:ins>
      <w:ins w:id="896" w:author="Felix Krasnitsky" w:date="2020-05-31T15:37:00Z">
        <w:r>
          <w:rPr>
            <w:rFonts w:hint="cs"/>
            <w:rtl/>
          </w:rPr>
          <w:t>מ</w:t>
        </w:r>
      </w:ins>
      <w:ins w:id="897" w:author="Felix Krasnitsky" w:date="2020-05-31T15:30:00Z">
        <w:r w:rsidRPr="00C90744">
          <w:rPr>
            <w:rtl/>
          </w:rPr>
          <w:t>מידע על הרגלי גלישה ועד למידע על היסטוריה רפואית</w:t>
        </w:r>
        <w:r w:rsidRPr="00C90744">
          <w:t>.</w:t>
        </w:r>
      </w:ins>
      <w:ins w:id="898" w:author="Felix Krasnitsky" w:date="2020-05-31T15:37:00Z">
        <w:r>
          <w:rPr>
            <w:rFonts w:hint="cs"/>
            <w:rtl/>
          </w:rPr>
          <w:t xml:space="preserve"> </w:t>
        </w:r>
      </w:ins>
      <w:ins w:id="899" w:author="Felix Krasnitsky" w:date="2020-05-31T15:30:00Z">
        <w:r w:rsidRPr="00C90744">
          <w:rPr>
            <w:rtl/>
          </w:rPr>
          <w:t>המדינות לא נותרו מאחור, וגם הן מפתחות מערכות לאיסוף מידע אישי מסוגים שונים</w:t>
        </w:r>
      </w:ins>
      <w:ins w:id="900" w:author="Felix Krasnitsky" w:date="2020-06-01T14:30:00Z">
        <w:r w:rsidR="00FA510C">
          <w:rPr>
            <w:rFonts w:hint="cs"/>
            <w:rtl/>
          </w:rPr>
          <w:t xml:space="preserve"> - </w:t>
        </w:r>
      </w:ins>
      <w:ins w:id="901" w:author="Felix Krasnitsky" w:date="2020-05-31T15:30:00Z">
        <w:r w:rsidRPr="00C90744">
          <w:rPr>
            <w:rtl/>
          </w:rPr>
          <w:t xml:space="preserve">החל במידע אישי הנאסף בפעילות ממשלתית שגרתית (כדוגמת </w:t>
        </w:r>
      </w:ins>
      <w:ins w:id="902" w:author="Felix Krasnitsky" w:date="2020-05-31T15:57:00Z">
        <w:r w:rsidR="00AA0F09">
          <w:rPr>
            <w:rFonts w:hint="cs"/>
            <w:rtl/>
          </w:rPr>
          <w:t xml:space="preserve">בטחון, </w:t>
        </w:r>
      </w:ins>
      <w:ins w:id="903" w:author="Felix Krasnitsky" w:date="2020-05-31T15:30:00Z">
        <w:r w:rsidRPr="00C90744">
          <w:rPr>
            <w:rtl/>
          </w:rPr>
          <w:t xml:space="preserve">חינוך, </w:t>
        </w:r>
      </w:ins>
      <w:ins w:id="904" w:author="Felix Krasnitsky" w:date="2020-05-31T15:57:00Z">
        <w:r w:rsidR="00AA0F09">
          <w:rPr>
            <w:rFonts w:hint="cs"/>
            <w:rtl/>
          </w:rPr>
          <w:t>שרות</w:t>
        </w:r>
      </w:ins>
      <w:ins w:id="905" w:author="Felix Krasnitsky" w:date="2020-05-31T15:58:00Z">
        <w:r w:rsidR="00AA0F09">
          <w:rPr>
            <w:rFonts w:hint="cs"/>
            <w:rtl/>
          </w:rPr>
          <w:t>י</w:t>
        </w:r>
      </w:ins>
      <w:ins w:id="906" w:author="Felix Krasnitsky" w:date="2020-05-31T15:57:00Z">
        <w:r w:rsidR="00AA0F09">
          <w:rPr>
            <w:rFonts w:hint="cs"/>
            <w:rtl/>
          </w:rPr>
          <w:t xml:space="preserve"> רווחה</w:t>
        </w:r>
      </w:ins>
      <w:ins w:id="907" w:author="Felix Krasnitsky" w:date="2020-05-31T15:30:00Z">
        <w:r w:rsidRPr="00C90744">
          <w:rPr>
            <w:rtl/>
          </w:rPr>
          <w:t xml:space="preserve"> </w:t>
        </w:r>
      </w:ins>
      <w:ins w:id="908" w:author="Felix Krasnitsky" w:date="2020-05-31T15:57:00Z">
        <w:r w:rsidR="00AA0F09">
          <w:rPr>
            <w:rFonts w:hint="cs"/>
            <w:rtl/>
          </w:rPr>
          <w:t>ו</w:t>
        </w:r>
      </w:ins>
      <w:ins w:id="909" w:author="Felix Krasnitsky" w:date="2020-05-31T15:30:00Z">
        <w:r w:rsidRPr="00C90744">
          <w:rPr>
            <w:rtl/>
          </w:rPr>
          <w:t xml:space="preserve">בריאות), </w:t>
        </w:r>
      </w:ins>
      <w:ins w:id="910" w:author="Felix Krasnitsky" w:date="2020-05-31T15:58:00Z">
        <w:r w:rsidR="00AA0F09">
          <w:rPr>
            <w:rFonts w:hint="cs"/>
            <w:rtl/>
          </w:rPr>
          <w:t>דרך</w:t>
        </w:r>
      </w:ins>
      <w:ins w:id="911" w:author="Felix Krasnitsky" w:date="2020-05-31T15:30:00Z">
        <w:r w:rsidRPr="00C90744">
          <w:rPr>
            <w:rtl/>
          </w:rPr>
          <w:t xml:space="preserve"> מצלמות </w:t>
        </w:r>
      </w:ins>
      <w:ins w:id="912" w:author="Felix Krasnitsky" w:date="2020-06-01T14:31:00Z">
        <w:r w:rsidR="00FA510C">
          <w:rPr>
            <w:rFonts w:hint="cs"/>
            <w:rtl/>
          </w:rPr>
          <w:t>רחוב ומערכות פיקוח עירוניות</w:t>
        </w:r>
      </w:ins>
      <w:ins w:id="913" w:author="Felix Krasnitsky" w:date="2020-05-31T15:30:00Z">
        <w:r w:rsidRPr="00C90744">
          <w:rPr>
            <w:rtl/>
          </w:rPr>
          <w:t xml:space="preserve"> וחיישני חום וקול לזיהוי אזרחים ולניטור פעולותיהם, וכלה במאגרים למידע ביומטרי או איסוף יזום של מידע מרשתות חברתיות</w:t>
        </w:r>
      </w:ins>
      <w:ins w:id="914" w:author="Felix Krasnitsky" w:date="2020-05-31T15:42:00Z">
        <w:r w:rsidR="007A309B">
          <w:rPr>
            <w:rFonts w:hint="cs"/>
            <w:rtl/>
          </w:rPr>
          <w:t xml:space="preserve">. </w:t>
        </w:r>
      </w:ins>
    </w:p>
    <w:p w14:paraId="31286C0F" w14:textId="77777777" w:rsidR="00AA0F09" w:rsidRDefault="00AA0F09">
      <w:pPr>
        <w:rPr>
          <w:ins w:id="915" w:author="Felix Krasnitsky" w:date="2020-05-31T15:58:00Z"/>
          <w:rtl/>
        </w:rPr>
        <w:pPrChange w:id="916" w:author="Felix Krasnitsky" w:date="2020-05-31T15:43:00Z">
          <w:pPr>
            <w:pStyle w:val="1"/>
          </w:pPr>
        </w:pPrChange>
      </w:pPr>
    </w:p>
    <w:p w14:paraId="0F6E712C" w14:textId="39F618F6" w:rsidR="000D12EA" w:rsidRPr="00C90744" w:rsidRDefault="00C90744">
      <w:pPr>
        <w:rPr>
          <w:ins w:id="917" w:author="Felix Krasnitsky" w:date="2020-05-31T15:18:00Z"/>
          <w:rtl/>
        </w:rPr>
        <w:pPrChange w:id="918" w:author="Felix Krasnitsky" w:date="2020-05-31T15:43:00Z">
          <w:pPr>
            <w:pStyle w:val="1"/>
          </w:pPr>
        </w:pPrChange>
      </w:pPr>
      <w:ins w:id="919" w:author="Felix Krasnitsky" w:date="2020-05-31T15:30:00Z">
        <w:r w:rsidRPr="00C90744">
          <w:rPr>
            <w:rtl/>
          </w:rPr>
          <w:t xml:space="preserve">איסוף המידע האישי האינטנסיבי והיתרונות הגלומים בטכנולוגיה מחייבים </w:t>
        </w:r>
      </w:ins>
      <w:ins w:id="920" w:author="Felix Krasnitsky" w:date="2020-05-31T15:38:00Z">
        <w:r w:rsidR="007A309B">
          <w:rPr>
            <w:rFonts w:hint="cs"/>
            <w:rtl/>
          </w:rPr>
          <w:t>מודעות ואמצעי הגנה על מנת למנוע שימושים פסולים במידע ובגישה אליה,</w:t>
        </w:r>
      </w:ins>
      <w:ins w:id="921" w:author="Felix Krasnitsky" w:date="2020-05-31T15:30:00Z">
        <w:r w:rsidRPr="00C90744">
          <w:rPr>
            <w:rtl/>
          </w:rPr>
          <w:t xml:space="preserve"> (כגון פרשת קיימברידג' אנליטיקה</w:t>
        </w:r>
      </w:ins>
      <w:ins w:id="922" w:author="Felix Krasnitsky" w:date="2020-05-31T15:39:00Z">
        <w:r w:rsidR="007A309B">
          <w:rPr>
            <w:rFonts w:hint="cs"/>
            <w:rtl/>
          </w:rPr>
          <w:t xml:space="preserve"> [</w:t>
        </w:r>
      </w:ins>
      <w:ins w:id="923" w:author="Felix Krasnitsky" w:date="2020-05-31T15:41:00Z">
        <w:r w:rsidR="007A309B">
          <w:rPr>
            <w:rtl/>
          </w:rPr>
          <w:fldChar w:fldCharType="begin"/>
        </w:r>
        <w:r w:rsidR="007A309B">
          <w:rPr>
            <w:rtl/>
          </w:rPr>
          <w:instrText xml:space="preserve"> </w:instrText>
        </w:r>
        <w:r w:rsidR="007A309B">
          <w:rPr>
            <w:rFonts w:hint="cs"/>
          </w:rPr>
          <w:instrText>REF</w:instrText>
        </w:r>
        <w:r w:rsidR="007A309B">
          <w:rPr>
            <w:rFonts w:hint="cs"/>
            <w:rtl/>
          </w:rPr>
          <w:instrText xml:space="preserve"> _</w:instrText>
        </w:r>
        <w:r w:rsidR="007A309B">
          <w:rPr>
            <w:rFonts w:hint="cs"/>
          </w:rPr>
          <w:instrText>Ref41832128 \r \h</w:instrText>
        </w:r>
        <w:r w:rsidR="007A309B">
          <w:rPr>
            <w:rtl/>
          </w:rPr>
          <w:instrText xml:space="preserve"> </w:instrText>
        </w:r>
      </w:ins>
      <w:r w:rsidR="007A309B">
        <w:rPr>
          <w:rtl/>
        </w:rPr>
      </w:r>
      <w:r w:rsidR="007A309B">
        <w:rPr>
          <w:rtl/>
        </w:rPr>
        <w:fldChar w:fldCharType="separate"/>
      </w:r>
      <w:ins w:id="924" w:author="Felix Krasnitsky" w:date="2020-05-31T15:41:00Z">
        <w:r w:rsidR="007A309B">
          <w:rPr>
            <w:rtl/>
          </w:rPr>
          <w:t>‏7</w:t>
        </w:r>
        <w:r w:rsidR="007A309B">
          <w:rPr>
            <w:rtl/>
          </w:rPr>
          <w:fldChar w:fldCharType="end"/>
        </w:r>
      </w:ins>
      <w:ins w:id="925" w:author="Felix Krasnitsky" w:date="2020-05-31T15:39:00Z">
        <w:r w:rsidR="007A309B">
          <w:rPr>
            <w:rFonts w:hint="cs"/>
            <w:rtl/>
          </w:rPr>
          <w:t>]</w:t>
        </w:r>
      </w:ins>
      <w:ins w:id="926" w:author="Felix Krasnitsky" w:date="2020-05-31T15:30:00Z">
        <w:r w:rsidRPr="00C90744">
          <w:rPr>
            <w:rtl/>
          </w:rPr>
          <w:t>)</w:t>
        </w:r>
      </w:ins>
      <w:ins w:id="927" w:author="Felix Krasnitsky" w:date="2020-05-31T15:43:00Z">
        <w:r w:rsidR="007A309B">
          <w:rPr>
            <w:rFonts w:hint="cs"/>
            <w:rtl/>
          </w:rPr>
          <w:t>.</w:t>
        </w:r>
      </w:ins>
    </w:p>
    <w:p w14:paraId="26A13B46" w14:textId="5279AEC9" w:rsidR="000D12EA" w:rsidRDefault="000D12EA" w:rsidP="005212DB">
      <w:pPr>
        <w:rPr>
          <w:ins w:id="928" w:author="Felix Krasnitsky" w:date="2020-05-31T15:17:00Z"/>
          <w:rtl/>
        </w:rPr>
      </w:pPr>
      <w:ins w:id="929" w:author="Felix Krasnitsky" w:date="2020-05-31T15:17:00Z">
        <w:r>
          <w:rPr>
            <w:rtl/>
          </w:rPr>
          <w:t>כיום נהוג ליישם אבטחת מידע על בסיס שני מודלים עיקריים. האחד: “מודל שבע השכבות” של ארגון</w:t>
        </w:r>
      </w:ins>
      <w:ins w:id="930" w:author="Felix Krasnitsky" w:date="2020-06-01T14:32:00Z">
        <w:r w:rsidR="00FA510C">
          <w:rPr>
            <w:rFonts w:hint="cs"/>
            <w:rtl/>
          </w:rPr>
          <w:t xml:space="preserve"> ה-</w:t>
        </w:r>
      </w:ins>
      <w:ins w:id="931" w:author="Felix Krasnitsky" w:date="2020-05-31T15:17:00Z">
        <w:r>
          <w:t>OSI</w:t>
        </w:r>
        <w:r>
          <w:rPr>
            <w:rtl/>
          </w:rPr>
          <w:t xml:space="preserve"> </w:t>
        </w:r>
      </w:ins>
      <w:ins w:id="932" w:author="Felix Krasnitsky" w:date="2020-05-31T15:24:00Z">
        <w:r w:rsidR="00B3074E">
          <w:rPr>
            <w:rFonts w:hint="cs"/>
            <w:rtl/>
          </w:rPr>
          <w:t>[</w:t>
        </w:r>
        <w:r w:rsidR="00B3074E">
          <w:rPr>
            <w:rtl/>
          </w:rPr>
          <w:fldChar w:fldCharType="begin"/>
        </w:r>
        <w:r w:rsidR="00B3074E">
          <w:rPr>
            <w:rtl/>
          </w:rPr>
          <w:instrText xml:space="preserve"> </w:instrText>
        </w:r>
        <w:r w:rsidR="00B3074E">
          <w:rPr>
            <w:rFonts w:hint="cs"/>
          </w:rPr>
          <w:instrText>REF</w:instrText>
        </w:r>
        <w:r w:rsidR="00B3074E">
          <w:rPr>
            <w:rFonts w:hint="cs"/>
            <w:rtl/>
          </w:rPr>
          <w:instrText xml:space="preserve"> _</w:instrText>
        </w:r>
        <w:r w:rsidR="00B3074E">
          <w:rPr>
            <w:rFonts w:hint="cs"/>
          </w:rPr>
          <w:instrText>Ref41831103 \r \h</w:instrText>
        </w:r>
        <w:r w:rsidR="00B3074E">
          <w:rPr>
            <w:rtl/>
          </w:rPr>
          <w:instrText xml:space="preserve"> </w:instrText>
        </w:r>
      </w:ins>
      <w:r w:rsidR="00B3074E">
        <w:rPr>
          <w:rtl/>
        </w:rPr>
      </w:r>
      <w:r w:rsidR="00B3074E">
        <w:rPr>
          <w:rtl/>
        </w:rPr>
        <w:fldChar w:fldCharType="separate"/>
      </w:r>
      <w:ins w:id="933" w:author="Felix Krasnitsky" w:date="2020-05-31T15:24:00Z">
        <w:r w:rsidR="00B3074E">
          <w:rPr>
            <w:rtl/>
          </w:rPr>
          <w:t>‏5</w:t>
        </w:r>
        <w:r w:rsidR="00B3074E">
          <w:rPr>
            <w:rtl/>
          </w:rPr>
          <w:fldChar w:fldCharType="end"/>
        </w:r>
        <w:r w:rsidR="00B3074E">
          <w:rPr>
            <w:rFonts w:hint="cs"/>
            <w:rtl/>
          </w:rPr>
          <w:t xml:space="preserve">] </w:t>
        </w:r>
      </w:ins>
      <w:ins w:id="934" w:author="Felix Krasnitsky" w:date="2020-05-31T15:17:00Z">
        <w:r>
          <w:rPr>
            <w:rtl/>
          </w:rPr>
          <w:t xml:space="preserve">והשני: “מודל המעגלים” </w:t>
        </w:r>
      </w:ins>
      <w:ins w:id="935" w:author="Felix Krasnitsky" w:date="2020-06-01T14:32:00Z">
        <w:r w:rsidR="00FA510C">
          <w:rPr>
            <w:rFonts w:hint="cs"/>
            <w:rtl/>
          </w:rPr>
          <w:t>-</w:t>
        </w:r>
      </w:ins>
      <w:ins w:id="936" w:author="Felix Krasnitsky" w:date="2020-05-31T15:17:00Z">
        <w:r>
          <w:rPr>
            <w:rtl/>
          </w:rPr>
          <w:t xml:space="preserve"> </w:t>
        </w:r>
        <w:r>
          <w:t>CIA</w:t>
        </w:r>
        <w:r>
          <w:rPr>
            <w:rtl/>
          </w:rPr>
          <w:t>. בשני המודלים שכבות ההגנה החיצוניות הן: שכבת מדיניות, שכבת הגנה פיזית, שכבת הגנה על התקשורת הפנימית, שכבת הגנה על התקשורת החיצונית, שכבת הגנה על בסיס הנתונים ותחנת המשתמש, שכבת אבטחת האפליקציה, ושכבת אבטחת הנתונים. במודל המעגלים מקובל להתייחס לשלושה נכסים מרכזיים שעליהם נדרש להגן במערכות מידע:</w:t>
        </w:r>
      </w:ins>
    </w:p>
    <w:p w14:paraId="126BA6E0" w14:textId="313FDEA9" w:rsidR="000D12EA" w:rsidRDefault="000D12EA">
      <w:pPr>
        <w:pStyle w:val="3"/>
        <w:rPr>
          <w:ins w:id="937" w:author="Felix Krasnitsky" w:date="2020-05-31T15:17:00Z"/>
          <w:rtl/>
        </w:rPr>
        <w:pPrChange w:id="938" w:author="Felix Krasnitsky" w:date="2020-06-01T14:26:00Z">
          <w:pPr/>
        </w:pPrChange>
      </w:pPr>
      <w:ins w:id="939" w:author="Felix Krasnitsky" w:date="2020-05-31T15:17:00Z">
        <w:r>
          <w:rPr>
            <w:rtl/>
          </w:rPr>
          <w:t xml:space="preserve">חסיון המידע </w:t>
        </w:r>
      </w:ins>
      <w:ins w:id="940" w:author="Felix Krasnitsky" w:date="2020-05-31T15:19:00Z">
        <w:r>
          <w:rPr>
            <w:rFonts w:hint="cs"/>
            <w:rtl/>
          </w:rPr>
          <w:t>(</w:t>
        </w:r>
        <w:r>
          <w:rPr>
            <w:b/>
            <w:bCs/>
          </w:rPr>
          <w:t>[</w:t>
        </w:r>
        <w:r w:rsidRPr="000D12EA">
          <w:rPr>
            <w:b/>
            <w:bCs/>
            <w:rPrChange w:id="941" w:author="Felix Krasnitsky" w:date="2020-05-31T15:19:00Z">
              <w:rPr/>
            </w:rPrChange>
          </w:rPr>
          <w:t>C</w:t>
        </w:r>
        <w:r>
          <w:t>]onfidentiality</w:t>
        </w:r>
        <w:r>
          <w:rPr>
            <w:rFonts w:hint="cs"/>
            <w:rtl/>
          </w:rPr>
          <w:t xml:space="preserve">) </w:t>
        </w:r>
      </w:ins>
      <w:ins w:id="942" w:author="Felix Krasnitsky" w:date="2020-05-31T15:17:00Z">
        <w:r>
          <w:rPr>
            <w:rtl/>
          </w:rPr>
          <w:t>– מידע</w:t>
        </w:r>
        <w:r w:rsidR="00FA510C">
          <w:rPr>
            <w:rtl/>
          </w:rPr>
          <w:t xml:space="preserve"> יהיה נגיש לגורם שהורשה לו בלבד</w:t>
        </w:r>
      </w:ins>
      <w:ins w:id="943" w:author="Felix Krasnitsky" w:date="2020-06-01T14:32:00Z">
        <w:r w:rsidR="00FA510C">
          <w:rPr>
            <w:rFonts w:hint="cs"/>
            <w:rtl/>
          </w:rPr>
          <w:t>.</w:t>
        </w:r>
      </w:ins>
    </w:p>
    <w:p w14:paraId="270FD9DD" w14:textId="4A70DBDF" w:rsidR="000D12EA" w:rsidRDefault="000D12EA">
      <w:pPr>
        <w:pStyle w:val="3"/>
        <w:rPr>
          <w:ins w:id="944" w:author="Felix Krasnitsky" w:date="2020-05-31T15:21:00Z"/>
        </w:rPr>
        <w:pPrChange w:id="945" w:author="Felix Krasnitsky" w:date="2020-06-01T14:26:00Z">
          <w:pPr/>
        </w:pPrChange>
      </w:pPr>
      <w:ins w:id="946" w:author="Felix Krasnitsky" w:date="2020-05-31T15:17:00Z">
        <w:r>
          <w:rPr>
            <w:rtl/>
          </w:rPr>
          <w:t xml:space="preserve">שלמות ואמינות המידע </w:t>
        </w:r>
      </w:ins>
      <w:ins w:id="947" w:author="Felix Krasnitsky" w:date="2020-05-31T15:21:00Z">
        <w:r>
          <w:rPr>
            <w:rFonts w:hint="cs"/>
            <w:rtl/>
          </w:rPr>
          <w:t>(</w:t>
        </w:r>
        <w:r>
          <w:t>[</w:t>
        </w:r>
        <w:r w:rsidRPr="000D12EA">
          <w:rPr>
            <w:b/>
            <w:bCs/>
            <w:rPrChange w:id="948" w:author="Felix Krasnitsky" w:date="2020-05-31T15:21:00Z">
              <w:rPr/>
            </w:rPrChange>
          </w:rPr>
          <w:t>I</w:t>
        </w:r>
        <w:r>
          <w:t>]ntegrity</w:t>
        </w:r>
        <w:r>
          <w:rPr>
            <w:rFonts w:hint="cs"/>
            <w:rtl/>
          </w:rPr>
          <w:t>)</w:t>
        </w:r>
      </w:ins>
      <w:ins w:id="949" w:author="Felix Krasnitsky" w:date="2020-05-31T15:17:00Z">
        <w:r>
          <w:rPr>
            <w:rtl/>
          </w:rPr>
          <w:t>– הגנה על כך שהמידע במערכת יכיל את כל שהוגדר מלכתחילה וכי הנתונים עצמם לא עברו שינוי על ידי גורם שאינו מורשה.</w:t>
        </w:r>
      </w:ins>
    </w:p>
    <w:p w14:paraId="7FFADF69" w14:textId="040638E4" w:rsidR="000D12EA" w:rsidRDefault="000D12EA" w:rsidP="005212DB">
      <w:pPr>
        <w:pStyle w:val="3"/>
        <w:rPr>
          <w:ins w:id="950" w:author="Felix Krasnitsky" w:date="2020-05-31T15:21:00Z"/>
          <w:rtl/>
        </w:rPr>
      </w:pPr>
      <w:ins w:id="951" w:author="Felix Krasnitsky" w:date="2020-05-31T15:21:00Z">
        <w:r>
          <w:rPr>
            <w:rtl/>
          </w:rPr>
          <w:t xml:space="preserve">זמינות המידע והמערכת </w:t>
        </w:r>
        <w:r>
          <w:rPr>
            <w:rFonts w:hint="cs"/>
            <w:rtl/>
          </w:rPr>
          <w:t>(</w:t>
        </w:r>
        <w:r>
          <w:t>[</w:t>
        </w:r>
        <w:r w:rsidRPr="00C67A07">
          <w:rPr>
            <w:b/>
            <w:bCs/>
          </w:rPr>
          <w:t>A</w:t>
        </w:r>
        <w:r>
          <w:t>]vailability</w:t>
        </w:r>
        <w:r>
          <w:rPr>
            <w:rFonts w:hint="cs"/>
            <w:rtl/>
          </w:rPr>
          <w:t xml:space="preserve">) </w:t>
        </w:r>
        <w:r>
          <w:rPr>
            <w:rtl/>
          </w:rPr>
          <w:t>– מערכת המידע והמידע האגור בה יהיו זמינים בהתאם לרמת הזמינ</w:t>
        </w:r>
        <w:r w:rsidR="00FA510C">
          <w:rPr>
            <w:rtl/>
          </w:rPr>
          <w:t>ות שהוגדרה על ידי לקוחות המערכת</w:t>
        </w:r>
      </w:ins>
      <w:ins w:id="952" w:author="Felix Krasnitsky" w:date="2020-06-01T14:32:00Z">
        <w:r w:rsidR="00FA510C">
          <w:rPr>
            <w:rFonts w:hint="cs"/>
            <w:rtl/>
          </w:rPr>
          <w:t>.</w:t>
        </w:r>
      </w:ins>
    </w:p>
    <w:p w14:paraId="66AFC3E4" w14:textId="77777777" w:rsidR="000D12EA" w:rsidRDefault="000D12EA">
      <w:pPr>
        <w:pStyle w:val="3"/>
        <w:numPr>
          <w:ilvl w:val="0"/>
          <w:numId w:val="0"/>
        </w:numPr>
        <w:ind w:left="1224"/>
        <w:rPr>
          <w:ins w:id="953" w:author="Felix Krasnitsky" w:date="2020-05-31T15:17:00Z"/>
          <w:rtl/>
        </w:rPr>
        <w:pPrChange w:id="954" w:author="Felix Krasnitsky" w:date="2020-06-01T14:26:00Z">
          <w:pPr/>
        </w:pPrChange>
      </w:pPr>
    </w:p>
    <w:p w14:paraId="75A3DEA8" w14:textId="77777777" w:rsidR="00FA510C" w:rsidRDefault="00FA510C">
      <w:pPr>
        <w:widowControl/>
        <w:bidi w:val="0"/>
        <w:adjustRightInd/>
        <w:spacing w:line="240" w:lineRule="auto"/>
        <w:textAlignment w:val="auto"/>
        <w:rPr>
          <w:ins w:id="955" w:author="Felix Krasnitsky" w:date="2020-06-01T14:33:00Z"/>
          <w:rtl/>
        </w:rPr>
      </w:pPr>
      <w:ins w:id="956" w:author="Felix Krasnitsky" w:date="2020-06-01T14:33:00Z">
        <w:r>
          <w:rPr>
            <w:rtl/>
          </w:rPr>
          <w:br w:type="page"/>
        </w:r>
      </w:ins>
    </w:p>
    <w:p w14:paraId="2625BDFE" w14:textId="7DC1248B" w:rsidR="000D12EA" w:rsidRDefault="000D12EA" w:rsidP="000D12EA">
      <w:pPr>
        <w:rPr>
          <w:ins w:id="957" w:author="Felix Krasnitsky" w:date="2020-05-31T15:17:00Z"/>
          <w:rtl/>
        </w:rPr>
      </w:pPr>
      <w:ins w:id="958" w:author="Felix Krasnitsky" w:date="2020-05-31T15:17:00Z">
        <w:r>
          <w:rPr>
            <w:rtl/>
          </w:rPr>
          <w:lastRenderedPageBreak/>
          <w:t>מאידך, יש להתייחס לשלושה מרכיבים שונים הגורמים לסיכון:</w:t>
        </w:r>
      </w:ins>
    </w:p>
    <w:p w14:paraId="10F6706D" w14:textId="1A06DB04" w:rsidR="000D12EA" w:rsidRDefault="000D12EA">
      <w:pPr>
        <w:pStyle w:val="3"/>
        <w:rPr>
          <w:ins w:id="959" w:author="Felix Krasnitsky" w:date="2020-05-31T15:17:00Z"/>
          <w:rtl/>
        </w:rPr>
        <w:pPrChange w:id="960" w:author="Felix Krasnitsky" w:date="2020-06-01T14:26:00Z">
          <w:pPr/>
        </w:pPrChange>
      </w:pPr>
      <w:ins w:id="961" w:author="Felix Krasnitsky" w:date="2020-05-31T15:17:00Z">
        <w:r>
          <w:rPr>
            <w:rtl/>
          </w:rPr>
          <w:t xml:space="preserve">טכנולוגיות – מערכות החומרה, </w:t>
        </w:r>
        <w:r w:rsidR="00FA510C">
          <w:rPr>
            <w:rtl/>
          </w:rPr>
          <w:t>התוכנה והתקשורת המהוות “מערכות”</w:t>
        </w:r>
      </w:ins>
    </w:p>
    <w:p w14:paraId="5943AD15" w14:textId="28CD82C1" w:rsidR="000D12EA" w:rsidRDefault="000D12EA">
      <w:pPr>
        <w:pStyle w:val="3"/>
        <w:rPr>
          <w:ins w:id="962" w:author="Felix Krasnitsky" w:date="2020-05-31T15:17:00Z"/>
          <w:rtl/>
        </w:rPr>
        <w:pPrChange w:id="963" w:author="Felix Krasnitsky" w:date="2020-06-01T14:26:00Z">
          <w:pPr/>
        </w:pPrChange>
      </w:pPr>
      <w:ins w:id="964" w:author="Felix Krasnitsky" w:date="2020-05-31T15:17:00Z">
        <w:r>
          <w:rPr>
            <w:rtl/>
          </w:rPr>
          <w:t>אנשים – המשתמשים בטכנולוגיות, ולכן מהווים חוליה חלשה במיוחד, מכיוון שהם מפעילים או משתמשים בטכנולוגיות, ונוטים לעשות שגיאות המייצרות פרצות במערך ההגנה אשר מאפשרות לתוקף לנצלן.</w:t>
        </w:r>
      </w:ins>
    </w:p>
    <w:p w14:paraId="24DDBDAA" w14:textId="598FFEB7" w:rsidR="00531D59" w:rsidRDefault="000D12EA">
      <w:pPr>
        <w:pStyle w:val="3"/>
        <w:rPr>
          <w:ins w:id="965" w:author="Felix" w:date="2020-05-31T22:39:00Z"/>
        </w:rPr>
        <w:pPrChange w:id="966" w:author="Felix Krasnitsky" w:date="2020-06-01T14:33:00Z">
          <w:pPr>
            <w:widowControl/>
            <w:bidi w:val="0"/>
            <w:adjustRightInd/>
            <w:spacing w:line="240" w:lineRule="auto"/>
            <w:textAlignment w:val="auto"/>
          </w:pPr>
        </w:pPrChange>
      </w:pPr>
      <w:ins w:id="967" w:author="Felix Krasnitsky" w:date="2020-05-31T15:17:00Z">
        <w:r>
          <w:rPr>
            <w:rtl/>
          </w:rPr>
          <w:t>תהליכים – מידת הנזק משגיאת אנוש או נקודת תורפה טכנולוגית עשויה לִהצטמצם מאוד אם מבוצע תכנון נכון של התהליכים בארגון. הגדרת תהליכים בסדר נכון ובדוק מראש מאפשרת זיהוי מוקדם של פגיעה או ניסיון פגיעה במערכות.</w:t>
        </w:r>
      </w:ins>
      <w:ins w:id="968" w:author="Felix" w:date="2020-05-31T22:39:00Z">
        <w:del w:id="969" w:author="Felix Krasnitsky" w:date="2020-06-01T14:33:00Z">
          <w:r w:rsidR="00531D59" w:rsidDel="00062484">
            <w:rPr>
              <w:rtl/>
            </w:rPr>
            <w:br w:type="page"/>
          </w:r>
        </w:del>
      </w:ins>
    </w:p>
    <w:p w14:paraId="6415F550" w14:textId="042B9637" w:rsidR="00062484" w:rsidRDefault="00062484">
      <w:pPr>
        <w:widowControl/>
        <w:bidi w:val="0"/>
        <w:adjustRightInd/>
        <w:spacing w:line="240" w:lineRule="auto"/>
        <w:textAlignment w:val="auto"/>
        <w:rPr>
          <w:ins w:id="970" w:author="Felix Krasnitsky" w:date="2020-06-01T14:33:00Z"/>
          <w:rtl/>
        </w:rPr>
      </w:pPr>
      <w:ins w:id="971" w:author="Felix Krasnitsky" w:date="2020-06-01T14:33:00Z">
        <w:r>
          <w:rPr>
            <w:rtl/>
          </w:rPr>
          <w:br w:type="page"/>
        </w:r>
      </w:ins>
    </w:p>
    <w:p w14:paraId="172E6665" w14:textId="77777777" w:rsidR="000D12EA" w:rsidDel="00531D59" w:rsidRDefault="000D12EA">
      <w:pPr>
        <w:rPr>
          <w:ins w:id="972" w:author="Felix Krasnitsky" w:date="2020-05-31T15:22:00Z"/>
          <w:del w:id="973" w:author="Felix" w:date="2020-05-31T22:39:00Z"/>
          <w:rtl/>
        </w:rPr>
        <w:pPrChange w:id="974" w:author="Felix Krasnitsky" w:date="2020-05-31T15:06:00Z">
          <w:pPr>
            <w:pStyle w:val="1"/>
          </w:pPr>
        </w:pPrChange>
      </w:pPr>
      <w:bookmarkStart w:id="975" w:name="_Toc42335711"/>
      <w:bookmarkStart w:id="976" w:name="_Toc42335980"/>
      <w:bookmarkEnd w:id="975"/>
      <w:bookmarkEnd w:id="976"/>
    </w:p>
    <w:p w14:paraId="228C9F46" w14:textId="0C5D0A5C" w:rsidR="000D12EA" w:rsidDel="00531D59" w:rsidRDefault="000D12EA" w:rsidP="000D12EA">
      <w:pPr>
        <w:rPr>
          <w:ins w:id="977" w:author="Felix Krasnitsky" w:date="2020-05-31T15:22:00Z"/>
          <w:del w:id="978" w:author="Felix" w:date="2020-05-31T22:39:00Z"/>
        </w:rPr>
      </w:pPr>
      <w:ins w:id="979" w:author="Felix Krasnitsky" w:date="2020-05-31T15:17:00Z">
        <w:del w:id="980" w:author="Felix" w:date="2020-05-31T22:39:00Z">
          <w:r w:rsidRPr="00F8114F" w:rsidDel="00531D59">
            <w:rPr>
              <w:highlight w:val="yellow"/>
              <w:rtl/>
              <w:rPrChange w:id="981" w:author="Felix Krasnitsky" w:date="2020-05-31T16:28:00Z">
                <w:rPr>
                  <w:rtl/>
                </w:rPr>
              </w:rPrChange>
            </w:rPr>
            <w:delText>לעיתים בשל אילוצים כלכליים או בשל מודעות נמוכה ותהליכי הבקרה והרגולציה אינם טובים, משתמשי קצה לא תמיד מקפידים לציית להוראות הבטיחות.</w:delText>
          </w:r>
        </w:del>
      </w:ins>
      <w:bookmarkStart w:id="982" w:name="_Toc42335712"/>
      <w:bookmarkStart w:id="983" w:name="_Toc42335981"/>
      <w:bookmarkEnd w:id="982"/>
      <w:bookmarkEnd w:id="983"/>
    </w:p>
    <w:p w14:paraId="7B691D7F" w14:textId="3B9A06C4" w:rsidR="000D12EA" w:rsidDel="00531D59" w:rsidRDefault="000D12EA">
      <w:pPr>
        <w:widowControl/>
        <w:bidi w:val="0"/>
        <w:adjustRightInd/>
        <w:spacing w:line="240" w:lineRule="auto"/>
        <w:textAlignment w:val="auto"/>
        <w:rPr>
          <w:ins w:id="984" w:author="Felix Krasnitsky" w:date="2020-05-31T15:22:00Z"/>
          <w:del w:id="985" w:author="Felix" w:date="2020-05-31T22:39:00Z"/>
        </w:rPr>
      </w:pPr>
      <w:ins w:id="986" w:author="Felix Krasnitsky" w:date="2020-05-31T15:22:00Z">
        <w:del w:id="987" w:author="Felix" w:date="2020-05-31T22:39:00Z">
          <w:r w:rsidDel="00531D59">
            <w:br w:type="page"/>
          </w:r>
        </w:del>
      </w:ins>
    </w:p>
    <w:p w14:paraId="50D958B4" w14:textId="1F02555D" w:rsidR="00406AFE" w:rsidRPr="00406AFE" w:rsidDel="00531D59" w:rsidRDefault="00406AFE">
      <w:pPr>
        <w:rPr>
          <w:ins w:id="988" w:author="user" w:date="2020-05-29T18:41:00Z"/>
          <w:del w:id="989" w:author="Felix" w:date="2020-05-31T22:39:00Z"/>
        </w:rPr>
        <w:pPrChange w:id="990" w:author="Felix Krasnitsky" w:date="2020-05-31T15:06:00Z">
          <w:pPr>
            <w:pStyle w:val="1"/>
          </w:pPr>
        </w:pPrChange>
      </w:pPr>
      <w:bookmarkStart w:id="991" w:name="_Toc42335713"/>
      <w:bookmarkStart w:id="992" w:name="_Toc42335982"/>
      <w:bookmarkEnd w:id="991"/>
      <w:bookmarkEnd w:id="992"/>
    </w:p>
    <w:p w14:paraId="4FB0F13D" w14:textId="565B8C82" w:rsidR="00DE00B9" w:rsidDel="00B6473B" w:rsidRDefault="00DE00B9">
      <w:pPr>
        <w:pStyle w:val="2"/>
        <w:numPr>
          <w:ilvl w:val="0"/>
          <w:numId w:val="0"/>
        </w:numPr>
        <w:ind w:left="990"/>
        <w:rPr>
          <w:ins w:id="993" w:author="user" w:date="2020-05-29T18:41:00Z"/>
          <w:del w:id="994" w:author="Felix Krasnitsky" w:date="2020-05-31T14:58:00Z"/>
          <w:rtl/>
        </w:rPr>
        <w:pPrChange w:id="995" w:author="user" w:date="2020-05-29T18:41:00Z">
          <w:pPr>
            <w:pStyle w:val="1"/>
          </w:pPr>
        </w:pPrChange>
      </w:pPr>
      <w:ins w:id="996" w:author="user" w:date="2020-05-29T18:41:00Z">
        <w:del w:id="997" w:author="Felix Krasnitsky" w:date="2020-05-31T14:58:00Z">
          <w:r w:rsidDel="00B6473B">
            <w:fldChar w:fldCharType="begin"/>
          </w:r>
          <w:r w:rsidDel="00B6473B">
            <w:delInstrText xml:space="preserve"> HYPERLINK "https://www.sync.co.il/ISO-27799?gclid=EAIaIQobChMIqdTTj7TZ6QIVz9vVCh3h9AiqEAAYASAAEgJzGfD_BwE" </w:delInstrText>
          </w:r>
          <w:r w:rsidDel="00B6473B">
            <w:fldChar w:fldCharType="separate"/>
          </w:r>
          <w:r w:rsidDel="00B6473B">
            <w:rPr>
              <w:rStyle w:val="Hyperlink"/>
            </w:rPr>
            <w:delText>https://www.sync.co.il/ISO-27799?gclid=EAIaIQobChMIqdTTj7TZ6QIVz9vVCh3h9AiqEAAYASAAEgJzGfD_BwE</w:delText>
          </w:r>
          <w:r w:rsidDel="00B6473B">
            <w:fldChar w:fldCharType="end"/>
          </w:r>
          <w:bookmarkStart w:id="998" w:name="_Toc41834665"/>
          <w:bookmarkStart w:id="999" w:name="_Toc42335714"/>
          <w:bookmarkStart w:id="1000" w:name="_Toc42335983"/>
          <w:bookmarkEnd w:id="998"/>
          <w:bookmarkEnd w:id="999"/>
          <w:bookmarkEnd w:id="1000"/>
        </w:del>
      </w:ins>
    </w:p>
    <w:p w14:paraId="48EF4FBA" w14:textId="3042CD1A" w:rsidR="001905BD" w:rsidRPr="001905BD" w:rsidDel="00B6473B" w:rsidRDefault="001905BD" w:rsidP="005212DB">
      <w:pPr>
        <w:widowControl/>
        <w:adjustRightInd/>
        <w:spacing w:line="240" w:lineRule="auto"/>
        <w:textAlignment w:val="auto"/>
        <w:rPr>
          <w:ins w:id="1001" w:author="user" w:date="2020-05-29T18:44:00Z"/>
          <w:del w:id="1002" w:author="Felix Krasnitsky" w:date="2020-05-31T14:58:00Z"/>
          <w:rFonts w:cs="Times New Roman"/>
          <w:lang w:eastAsia="en-US"/>
        </w:rPr>
      </w:pPr>
      <w:ins w:id="1003" w:author="user" w:date="2020-05-29T18:44:00Z">
        <w:del w:id="1004" w:author="Felix Krasnitsky" w:date="2020-05-31T14:58:00Z">
          <w:r w:rsidRPr="001905BD" w:rsidDel="00B6473B">
            <w:rPr>
              <w:rFonts w:ascii="David" w:hAnsi="David" w:cs="David"/>
              <w:color w:val="000000"/>
              <w:sz w:val="26"/>
              <w:szCs w:val="26"/>
              <w:rtl/>
              <w:lang w:eastAsia="en-US"/>
            </w:rPr>
            <w:delText>נושא אבטחת המידע הרפואי הינו בעל חשיבות גבוהה, ומחייב את מערכת</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הבריאות הישראלית להבטיח עמידה בסטנדרטים הגבוהים ביותר</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.1.2</w:delText>
          </w:r>
          <w:r w:rsidRPr="001905BD" w:rsidDel="00B6473B">
            <w:rPr>
              <w:rFonts w:ascii="David" w:hAnsi="David" w:cs="David"/>
              <w:color w:val="000000"/>
              <w:sz w:val="26"/>
              <w:szCs w:val="26"/>
              <w:rtl/>
              <w:lang w:eastAsia="en-US"/>
            </w:rPr>
            <w:delText>עם התגברות האיומים על מערכות מבוססות מחשוב, ובכלל זה הטרור הקיברנטי</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אנו נדרשים להגן על מערכות המחשוב הקריטיות של מערכת הבריאות בכל</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הרמות, על מנת להבטיח רצף טיפולי וניהולי כנדרש</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.1.3</w:delText>
          </w:r>
          <w:r w:rsidRPr="001905BD" w:rsidDel="00B6473B">
            <w:rPr>
              <w:rFonts w:ascii="David" w:hAnsi="David" w:cs="David"/>
              <w:color w:val="000000"/>
              <w:sz w:val="26"/>
              <w:szCs w:val="26"/>
              <w:rtl/>
              <w:lang w:eastAsia="en-US"/>
            </w:rPr>
            <w:delText>למערכת הבריאות קיימים איומים ייחודיים בתחום ההגנה על המידע הכוללים, בין</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השאר</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.1.3.1</w:delText>
          </w:r>
          <w:r w:rsidRPr="001905BD" w:rsidDel="00B6473B">
            <w:rPr>
              <w:rFonts w:ascii="David" w:hAnsi="David" w:cs="David"/>
              <w:color w:val="000000"/>
              <w:sz w:val="26"/>
              <w:szCs w:val="26"/>
              <w:rtl/>
              <w:lang w:eastAsia="en-US"/>
            </w:rPr>
            <w:delText>מניעת שירות</w:delText>
          </w:r>
          <w:r w:rsidRPr="001905BD" w:rsidDel="00B6473B">
            <w:rPr>
              <w:rFonts w:ascii="David" w:hAnsi="David" w:cs="David"/>
              <w:color w:val="000000"/>
              <w:sz w:val="26"/>
              <w:szCs w:val="26"/>
              <w:lang w:eastAsia="en-US"/>
            </w:rPr>
            <w:delText xml:space="preserve"> ( - )</w:delText>
          </w:r>
          <w:r w:rsidRPr="001905BD" w:rsidDel="00B6473B">
            <w:rPr>
              <w:rFonts w:cs="Times New Roman"/>
              <w:color w:val="000000"/>
              <w:sz w:val="26"/>
              <w:szCs w:val="26"/>
              <w:lang w:eastAsia="en-US"/>
            </w:rPr>
            <w:delText>Denial of Service</w:delText>
          </w:r>
          <w:r w:rsidRPr="001905BD" w:rsidDel="00B6473B">
            <w:rPr>
              <w:rFonts w:ascii="David" w:hAnsi="David" w:cs="David"/>
              <w:color w:val="000000"/>
              <w:sz w:val="26"/>
              <w:szCs w:val="26"/>
              <w:rtl/>
              <w:lang w:eastAsia="en-US"/>
            </w:rPr>
            <w:delText>דבר אשר עשוי לפגוע במתן שירות</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רפואי חיוני בשגרה ובמיוחד בחירום. התלות הקיימת כיום במערכות מידע</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לצורך אספקת חלק משירותי הרפואה, הופכת איום זה למוחשי במיוחד</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.1.3.2</w:delText>
          </w:r>
          <w:r w:rsidRPr="001905BD" w:rsidDel="00B6473B">
            <w:rPr>
              <w:rFonts w:ascii="David" w:hAnsi="David" w:cs="David"/>
              <w:color w:val="000000"/>
              <w:sz w:val="26"/>
              <w:szCs w:val="26"/>
              <w:rtl/>
              <w:lang w:eastAsia="en-US"/>
            </w:rPr>
            <w:delText>גניבת מידע – מידע רפואי הינו מידע אישי רגיש ולגניבתו עשויות להיות</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השלכות קשות ברמה האישית וברמת האמון במוסדות הבריאות במדינה</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.1.3.3</w:delText>
          </w:r>
          <w:r w:rsidRPr="001905BD" w:rsidDel="00B6473B">
            <w:rPr>
              <w:rFonts w:ascii="David" w:hAnsi="David" w:cs="David"/>
              <w:color w:val="000000"/>
              <w:sz w:val="26"/>
              <w:szCs w:val="26"/>
              <w:rtl/>
              <w:lang w:eastAsia="en-US"/>
            </w:rPr>
            <w:delText>שיבוש מידע – הנזק אשר יכול להיגרם משינוי מידע בתיקו הקליני של</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מטופל עולה לעיתים על הנזק מגניבתו, היות ויכול להוות בסיס להחלטות</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רפואיות שגויות</w:delText>
          </w:r>
          <w:bookmarkStart w:id="1005" w:name="_Toc41834666"/>
          <w:bookmarkStart w:id="1006" w:name="_Toc42335715"/>
          <w:bookmarkStart w:id="1007" w:name="_Toc42335984"/>
          <w:bookmarkEnd w:id="1005"/>
          <w:bookmarkEnd w:id="1006"/>
          <w:bookmarkEnd w:id="1007"/>
        </w:del>
      </w:ins>
    </w:p>
    <w:p w14:paraId="619CD271" w14:textId="0DC336CA" w:rsidR="00DE00B9" w:rsidRPr="001905BD" w:rsidDel="00B6473B" w:rsidRDefault="00DE00B9">
      <w:pPr>
        <w:pStyle w:val="2"/>
        <w:numPr>
          <w:ilvl w:val="0"/>
          <w:numId w:val="0"/>
        </w:numPr>
        <w:ind w:left="990"/>
        <w:rPr>
          <w:ins w:id="1008" w:author="user" w:date="2020-05-29T17:54:00Z"/>
          <w:del w:id="1009" w:author="Felix Krasnitsky" w:date="2020-05-31T14:58:00Z"/>
        </w:rPr>
        <w:pPrChange w:id="1010" w:author="user" w:date="2020-05-29T18:41:00Z">
          <w:pPr>
            <w:pStyle w:val="1"/>
          </w:pPr>
        </w:pPrChange>
      </w:pPr>
      <w:bookmarkStart w:id="1011" w:name="_Toc41834667"/>
      <w:bookmarkStart w:id="1012" w:name="_Toc42335716"/>
      <w:bookmarkStart w:id="1013" w:name="_Toc42335985"/>
      <w:bookmarkEnd w:id="1011"/>
      <w:bookmarkEnd w:id="1012"/>
      <w:bookmarkEnd w:id="1013"/>
    </w:p>
    <w:p w14:paraId="6ACD809C" w14:textId="4412D2FF" w:rsidR="000D12EA" w:rsidRDefault="003E6DB2">
      <w:pPr>
        <w:pStyle w:val="2"/>
        <w:ind w:left="990" w:hanging="630"/>
        <w:rPr>
          <w:ins w:id="1014" w:author="Felix Krasnitsky" w:date="2020-05-31T15:22:00Z"/>
          <w:rtl/>
        </w:rPr>
      </w:pPr>
      <w:bookmarkStart w:id="1015" w:name="_Toc42335986"/>
      <w:ins w:id="1016" w:author="user" w:date="2020-05-29T17:58:00Z">
        <w:r>
          <w:rPr>
            <w:rtl/>
          </w:rPr>
          <w:t xml:space="preserve">סקר ספרות </w:t>
        </w:r>
        <w:r>
          <w:rPr>
            <w:rFonts w:hint="cs"/>
            <w:rtl/>
          </w:rPr>
          <w:t xml:space="preserve">בנושא: </w:t>
        </w:r>
      </w:ins>
      <w:ins w:id="1017" w:author="user" w:date="2020-05-29T17:54:00Z">
        <w:r w:rsidR="00E64351">
          <w:rPr>
            <w:rFonts w:hint="cs"/>
            <w:rtl/>
          </w:rPr>
          <w:t xml:space="preserve">איומים </w:t>
        </w:r>
      </w:ins>
      <w:ins w:id="1018" w:author="user" w:date="2020-05-29T17:55:00Z">
        <w:r w:rsidR="00E64351">
          <w:rPr>
            <w:rFonts w:hint="cs"/>
            <w:rtl/>
          </w:rPr>
          <w:t>על מערכות מידע מגורמים זדוניים</w:t>
        </w:r>
      </w:ins>
      <w:bookmarkEnd w:id="1015"/>
    </w:p>
    <w:p w14:paraId="27C55473" w14:textId="64CEEC12" w:rsidR="007A309B" w:rsidRDefault="007A309B" w:rsidP="005212DB">
      <w:pPr>
        <w:rPr>
          <w:ins w:id="1019" w:author="Felix Krasnitsky" w:date="2020-05-31T15:47:00Z"/>
          <w:rtl/>
        </w:rPr>
      </w:pPr>
      <w:ins w:id="1020" w:author="Felix Krasnitsky" w:date="2020-05-31T15:46:00Z">
        <w:r>
          <w:rPr>
            <w:rFonts w:hint="cs"/>
            <w:rtl/>
          </w:rPr>
          <w:t>ס</w:t>
        </w:r>
        <w:r w:rsidRPr="007A309B">
          <w:rPr>
            <w:rtl/>
          </w:rPr>
          <w:t>יכון סייבר הינו מתקפה אשר מבוצעת על ידי</w:t>
        </w:r>
      </w:ins>
      <w:ins w:id="1021" w:author="Felix Krasnitsky" w:date="2020-05-31T15:59:00Z">
        <w:r w:rsidR="00AA0F09">
          <w:rPr>
            <w:rFonts w:hint="cs"/>
            <w:rtl/>
          </w:rPr>
          <w:t xml:space="preserve"> או בעזרת</w:t>
        </w:r>
      </w:ins>
      <w:ins w:id="1022" w:author="Felix Krasnitsky" w:date="2020-05-31T15:46:00Z">
        <w:r w:rsidRPr="007A309B">
          <w:rPr>
            <w:rtl/>
          </w:rPr>
          <w:t xml:space="preserve"> מערכות ממוחשבות על הארגון. מתקפות אלו מתוחכמות יותר</w:t>
        </w:r>
      </w:ins>
      <w:ins w:id="1023" w:author="Felix Krasnitsky" w:date="2020-06-01T14:34:00Z">
        <w:r w:rsidR="00062484">
          <w:rPr>
            <w:rFonts w:hint="cs"/>
            <w:rtl/>
          </w:rPr>
          <w:t xml:space="preserve"> (מאשר התקפה פיזית)</w:t>
        </w:r>
      </w:ins>
      <w:ins w:id="1024" w:author="Felix Krasnitsky" w:date="2020-05-31T15:46:00Z">
        <w:r w:rsidRPr="007A309B">
          <w:rPr>
            <w:rtl/>
          </w:rPr>
          <w:t xml:space="preserve"> ועל כן על הארגון להקים מערך הגנה בהתאם לטכנולוגיות </w:t>
        </w:r>
      </w:ins>
      <w:ins w:id="1025" w:author="Felix Krasnitsky" w:date="2020-06-01T14:34:00Z">
        <w:r w:rsidR="00062484">
          <w:rPr>
            <w:rFonts w:hint="cs"/>
            <w:rtl/>
          </w:rPr>
          <w:t>ומערכות אלו</w:t>
        </w:r>
      </w:ins>
      <w:ins w:id="1026" w:author="Felix Krasnitsky" w:date="2020-05-31T15:46:00Z">
        <w:r w:rsidRPr="007A309B">
          <w:rPr>
            <w:rtl/>
          </w:rPr>
          <w:t>.</w:t>
        </w:r>
      </w:ins>
      <w:ins w:id="1027" w:author="Felix Krasnitsky" w:date="2020-06-01T14:35:00Z">
        <w:r w:rsidR="00062484">
          <w:rPr>
            <w:rFonts w:hint="cs"/>
            <w:rtl/>
          </w:rPr>
          <w:t xml:space="preserve"> ניתן </w:t>
        </w:r>
      </w:ins>
      <w:ins w:id="1028" w:author="Felix Krasnitsky" w:date="2020-05-31T15:46:00Z">
        <w:r w:rsidRPr="007A309B">
          <w:rPr>
            <w:rtl/>
          </w:rPr>
          <w:t xml:space="preserve">לומר כי </w:t>
        </w:r>
      </w:ins>
      <w:ins w:id="1029" w:author="Felix Krasnitsky" w:date="2020-06-01T14:35:00Z">
        <w:r w:rsidR="00062484">
          <w:rPr>
            <w:rFonts w:hint="cs"/>
            <w:rtl/>
          </w:rPr>
          <w:t xml:space="preserve">איום </w:t>
        </w:r>
      </w:ins>
      <w:ins w:id="1030" w:author="Felix Krasnitsky" w:date="2020-05-31T15:46:00Z">
        <w:r w:rsidRPr="007A309B">
          <w:rPr>
            <w:rtl/>
          </w:rPr>
          <w:t xml:space="preserve">סייבר איננו </w:t>
        </w:r>
      </w:ins>
      <w:ins w:id="1031" w:author="Felix Krasnitsky" w:date="2020-06-01T14:35:00Z">
        <w:r w:rsidR="00062484">
          <w:rPr>
            <w:rFonts w:hint="cs"/>
            <w:rtl/>
          </w:rPr>
          <w:t>גורם לסוג</w:t>
        </w:r>
      </w:ins>
      <w:ins w:id="1032" w:author="Felix Krasnitsky" w:date="2020-05-31T15:46:00Z">
        <w:r w:rsidRPr="007A309B">
          <w:rPr>
            <w:rtl/>
          </w:rPr>
          <w:t xml:space="preserve"> חדש של נזק אלא </w:t>
        </w:r>
      </w:ins>
      <w:ins w:id="1033" w:author="Felix Krasnitsky" w:date="2020-06-01T14:37:00Z">
        <w:r w:rsidR="00062484">
          <w:rPr>
            <w:rFonts w:hint="cs"/>
            <w:rtl/>
          </w:rPr>
          <w:t>שיטה</w:t>
        </w:r>
      </w:ins>
      <w:ins w:id="1034" w:author="Felix Krasnitsky" w:date="2020-05-31T15:46:00Z">
        <w:r w:rsidRPr="007A309B">
          <w:rPr>
            <w:rtl/>
          </w:rPr>
          <w:t xml:space="preserve"> חדשה לתקוף את הארגון, סיכונים כגון דליפת מידע והונאות הינם סיכונים אשר היו קיימים קודם לכן.</w:t>
        </w:r>
      </w:ins>
      <w:ins w:id="1035" w:author="Felix Krasnitsky" w:date="2020-05-31T15:47:00Z">
        <w:r>
          <w:rPr>
            <w:rtl/>
          </w:rPr>
          <w:t xml:space="preserve"> ל</w:t>
        </w:r>
      </w:ins>
      <w:ins w:id="1036" w:author="Felix Krasnitsky" w:date="2020-06-01T14:38:00Z">
        <w:r w:rsidR="00062484">
          <w:rPr>
            <w:rFonts w:hint="cs"/>
            <w:rtl/>
          </w:rPr>
          <w:t>משל</w:t>
        </w:r>
      </w:ins>
      <w:ins w:id="1037" w:author="Felix Krasnitsky" w:date="2020-05-31T15:47:00Z">
        <w:r>
          <w:rPr>
            <w:rtl/>
          </w:rPr>
          <w:t xml:space="preserve">, דלף מידע הוא אינו </w:t>
        </w:r>
      </w:ins>
      <w:ins w:id="1038" w:author="Felix Krasnitsky" w:date="2020-05-31T16:02:00Z">
        <w:r w:rsidR="00AA0F09">
          <w:rPr>
            <w:rFonts w:hint="cs"/>
            <w:rtl/>
          </w:rPr>
          <w:t>איום</w:t>
        </w:r>
      </w:ins>
      <w:ins w:id="1039" w:author="Felix Krasnitsky" w:date="2020-05-31T15:47:00Z">
        <w:r>
          <w:rPr>
            <w:rtl/>
          </w:rPr>
          <w:t xml:space="preserve"> חדש</w:t>
        </w:r>
      </w:ins>
      <w:ins w:id="1040" w:author="Felix Krasnitsky" w:date="2020-06-01T14:45:00Z">
        <w:r w:rsidR="00E4342C">
          <w:rPr>
            <w:rFonts w:hint="cs"/>
            <w:rtl/>
          </w:rPr>
          <w:t xml:space="preserve"> [</w:t>
        </w:r>
      </w:ins>
      <w:ins w:id="1041" w:author="Felix Krasnitsky" w:date="2020-06-01T14:46:00Z">
        <w:r w:rsidR="00E4342C">
          <w:rPr>
            <w:rtl/>
          </w:rPr>
          <w:fldChar w:fldCharType="begin"/>
        </w:r>
        <w:r w:rsidR="00E4342C">
          <w:rPr>
            <w:rtl/>
          </w:rPr>
          <w:instrText xml:space="preserve"> </w:instrText>
        </w:r>
        <w:r w:rsidR="00E4342C">
          <w:rPr>
            <w:rFonts w:hint="cs"/>
          </w:rPr>
          <w:instrText>REF</w:instrText>
        </w:r>
        <w:r w:rsidR="00E4342C">
          <w:rPr>
            <w:rFonts w:hint="cs"/>
            <w:rtl/>
          </w:rPr>
          <w:instrText xml:space="preserve"> _</w:instrText>
        </w:r>
        <w:r w:rsidR="00E4342C">
          <w:rPr>
            <w:rFonts w:hint="cs"/>
          </w:rPr>
          <w:instrText>Ref41915187 \r \h</w:instrText>
        </w:r>
        <w:r w:rsidR="00E4342C">
          <w:rPr>
            <w:rtl/>
          </w:rPr>
          <w:instrText xml:space="preserve"> </w:instrText>
        </w:r>
      </w:ins>
      <w:r w:rsidR="00E4342C">
        <w:rPr>
          <w:rtl/>
        </w:rPr>
      </w:r>
      <w:r w:rsidR="00E4342C">
        <w:rPr>
          <w:rtl/>
        </w:rPr>
        <w:fldChar w:fldCharType="separate"/>
      </w:r>
      <w:ins w:id="1042" w:author="Felix Krasnitsky" w:date="2020-06-01T14:46:00Z">
        <w:r w:rsidR="00E4342C">
          <w:rPr>
            <w:rtl/>
          </w:rPr>
          <w:t>‏16</w:t>
        </w:r>
        <w:r w:rsidR="00E4342C">
          <w:rPr>
            <w:rtl/>
          </w:rPr>
          <w:fldChar w:fldCharType="end"/>
        </w:r>
      </w:ins>
      <w:ins w:id="1043" w:author="Felix Krasnitsky" w:date="2020-06-01T14:45:00Z">
        <w:r w:rsidR="00E4342C">
          <w:rPr>
            <w:rFonts w:hint="cs"/>
            <w:rtl/>
          </w:rPr>
          <w:t>]</w:t>
        </w:r>
      </w:ins>
      <w:ins w:id="1044" w:author="Felix Krasnitsky" w:date="2020-05-31T15:47:00Z">
        <w:r>
          <w:rPr>
            <w:rtl/>
          </w:rPr>
          <w:t xml:space="preserve">. הונאה, גם היא אינה </w:t>
        </w:r>
      </w:ins>
      <w:ins w:id="1045" w:author="Felix Krasnitsky" w:date="2020-05-31T16:02:00Z">
        <w:r w:rsidR="00AA0F09">
          <w:rPr>
            <w:rFonts w:hint="cs"/>
            <w:rtl/>
          </w:rPr>
          <w:t>איום</w:t>
        </w:r>
      </w:ins>
      <w:ins w:id="1046" w:author="Felix Krasnitsky" w:date="2020-05-31T15:47:00Z">
        <w:r>
          <w:rPr>
            <w:rtl/>
          </w:rPr>
          <w:t xml:space="preserve"> חדש. אלו הם </w:t>
        </w:r>
      </w:ins>
      <w:ins w:id="1047" w:author="Felix Krasnitsky" w:date="2020-06-01T14:38:00Z">
        <w:r w:rsidR="00062484">
          <w:rPr>
            <w:rFonts w:hint="cs"/>
            <w:rtl/>
          </w:rPr>
          <w:t>איומים</w:t>
        </w:r>
      </w:ins>
      <w:ins w:id="1048" w:author="Felix Krasnitsky" w:date="2020-05-31T15:47:00Z">
        <w:r>
          <w:rPr>
            <w:rtl/>
          </w:rPr>
          <w:t xml:space="preserve"> קיימים אשר ארגונים מטפלים בהם מזו תקופה ארוכה. האבחנה בין </w:t>
        </w:r>
      </w:ins>
      <w:ins w:id="1049" w:author="Felix Krasnitsky" w:date="2020-05-31T16:02:00Z">
        <w:r w:rsidR="00AA0F09">
          <w:rPr>
            <w:rFonts w:hint="cs"/>
            <w:rtl/>
          </w:rPr>
          <w:t>איום</w:t>
        </w:r>
      </w:ins>
      <w:ins w:id="1050" w:author="Felix Krasnitsky" w:date="2020-05-31T15:47:00Z">
        <w:r>
          <w:rPr>
            <w:rtl/>
          </w:rPr>
          <w:t xml:space="preserve"> סייבר לבין </w:t>
        </w:r>
      </w:ins>
      <w:ins w:id="1051" w:author="Felix Krasnitsky" w:date="2020-05-31T16:02:00Z">
        <w:r w:rsidR="00AA0F09">
          <w:rPr>
            <w:rFonts w:hint="cs"/>
            <w:rtl/>
          </w:rPr>
          <w:t>איום</w:t>
        </w:r>
      </w:ins>
      <w:ins w:id="1052" w:author="Felix Krasnitsky" w:date="2020-05-31T15:47:00Z">
        <w:r>
          <w:rPr>
            <w:rtl/>
          </w:rPr>
          <w:t xml:space="preserve"> שאינו סייבר, נעוצה בתרחיש אשר מממש את הסיכון. אם הדרך למימוש ה</w:t>
        </w:r>
      </w:ins>
      <w:ins w:id="1053" w:author="Felix Krasnitsky" w:date="2020-05-31T16:03:00Z">
        <w:r w:rsidR="00AA0F09">
          <w:rPr>
            <w:rFonts w:hint="cs"/>
            <w:rtl/>
          </w:rPr>
          <w:t xml:space="preserve">איום </w:t>
        </w:r>
      </w:ins>
      <w:ins w:id="1054" w:author="Felix Krasnitsky" w:date="2020-05-31T15:47:00Z">
        <w:r>
          <w:rPr>
            <w:rtl/>
          </w:rPr>
          <w:t>בוצעה על ידי תקיפה של מערכות מחשב או מערכות ותשתיות משובצות מחשב, אזי מדובר ב</w:t>
        </w:r>
      </w:ins>
      <w:ins w:id="1055" w:author="Felix Krasnitsky" w:date="2020-05-31T16:03:00Z">
        <w:r w:rsidR="00AA0F09">
          <w:rPr>
            <w:rFonts w:hint="cs"/>
            <w:rtl/>
          </w:rPr>
          <w:t>איום</w:t>
        </w:r>
      </w:ins>
      <w:ins w:id="1056" w:author="Felix Krasnitsky" w:date="2020-05-31T15:47:00Z">
        <w:r>
          <w:rPr>
            <w:rtl/>
          </w:rPr>
          <w:t xml:space="preserve"> סייבר.</w:t>
        </w:r>
      </w:ins>
    </w:p>
    <w:p w14:paraId="58457C18" w14:textId="77777777" w:rsidR="007A309B" w:rsidRDefault="007A309B" w:rsidP="007A309B">
      <w:pPr>
        <w:rPr>
          <w:ins w:id="1057" w:author="Felix Krasnitsky" w:date="2020-05-31T15:47:00Z"/>
          <w:rtl/>
        </w:rPr>
      </w:pPr>
    </w:p>
    <w:p w14:paraId="7CB68705" w14:textId="2AD0D1C4" w:rsidR="007A309B" w:rsidRDefault="007A309B" w:rsidP="005212DB">
      <w:pPr>
        <w:rPr>
          <w:ins w:id="1058" w:author="Felix Krasnitsky" w:date="2020-05-31T15:47:00Z"/>
          <w:rtl/>
        </w:rPr>
      </w:pPr>
      <w:ins w:id="1059" w:author="Felix Krasnitsky" w:date="2020-05-31T15:47:00Z">
        <w:r>
          <w:rPr>
            <w:rtl/>
          </w:rPr>
          <w:t xml:space="preserve">מאפיין נוסף של </w:t>
        </w:r>
      </w:ins>
      <w:ins w:id="1060" w:author="Felix Krasnitsky" w:date="2020-05-31T16:04:00Z">
        <w:r w:rsidR="00AA0F09">
          <w:rPr>
            <w:rFonts w:hint="cs"/>
            <w:rtl/>
          </w:rPr>
          <w:t>איומי</w:t>
        </w:r>
      </w:ins>
      <w:ins w:id="1061" w:author="Felix Krasnitsky" w:date="2020-05-31T15:47:00Z">
        <w:r>
          <w:rPr>
            <w:rtl/>
          </w:rPr>
          <w:t xml:space="preserve"> הסייבר הוא מורכבות ורמת התחכום של תרחיש התקיפה, אשר עלול לנצל חולשות קיימות במוקדי סיכון שונים. לדוגמה, התרחיש יכול להתחיל בניצול חולשה אנושית כאשר תוקף מתחזה לאיש תמיכה ומבקש מעובד את שם המשתמש והסיסמא שלו למערכת הכספים</w:t>
        </w:r>
      </w:ins>
      <w:ins w:id="1062" w:author="Felix Krasnitsky" w:date="2020-05-31T16:07:00Z">
        <w:r w:rsidR="006F043A">
          <w:rPr>
            <w:rFonts w:hint="cs"/>
            <w:rtl/>
          </w:rPr>
          <w:t>, בשיטת ה"הנדסה החברתית" [</w:t>
        </w:r>
        <w:r w:rsidR="006F043A">
          <w:rPr>
            <w:rtl/>
          </w:rPr>
          <w:fldChar w:fldCharType="begin"/>
        </w:r>
        <w:r w:rsidR="006F043A">
          <w:rPr>
            <w:rtl/>
          </w:rPr>
          <w:instrText xml:space="preserve"> </w:instrText>
        </w:r>
        <w:r w:rsidR="006F043A">
          <w:rPr>
            <w:rFonts w:hint="cs"/>
          </w:rPr>
          <w:instrText>REF</w:instrText>
        </w:r>
        <w:r w:rsidR="006F043A">
          <w:rPr>
            <w:rFonts w:hint="cs"/>
            <w:rtl/>
          </w:rPr>
          <w:instrText xml:space="preserve"> _</w:instrText>
        </w:r>
        <w:r w:rsidR="006F043A">
          <w:rPr>
            <w:rFonts w:hint="cs"/>
          </w:rPr>
          <w:instrText>Ref41833674 \r \h</w:instrText>
        </w:r>
        <w:r w:rsidR="006F043A">
          <w:rPr>
            <w:rtl/>
          </w:rPr>
          <w:instrText xml:space="preserve"> </w:instrText>
        </w:r>
      </w:ins>
      <w:r w:rsidR="006F043A">
        <w:rPr>
          <w:rtl/>
        </w:rPr>
      </w:r>
      <w:r w:rsidR="006F043A">
        <w:rPr>
          <w:rtl/>
        </w:rPr>
        <w:fldChar w:fldCharType="separate"/>
      </w:r>
      <w:ins w:id="1063" w:author="Felix Krasnitsky" w:date="2020-05-31T16:07:00Z">
        <w:r w:rsidR="006F043A">
          <w:rPr>
            <w:rtl/>
          </w:rPr>
          <w:t>‏8</w:t>
        </w:r>
        <w:r w:rsidR="006F043A">
          <w:rPr>
            <w:rtl/>
          </w:rPr>
          <w:fldChar w:fldCharType="end"/>
        </w:r>
        <w:r w:rsidR="006F043A">
          <w:rPr>
            <w:rFonts w:hint="cs"/>
            <w:rtl/>
          </w:rPr>
          <w:t xml:space="preserve">] </w:t>
        </w:r>
      </w:ins>
      <w:ins w:id="1064" w:author="Felix Krasnitsky" w:date="2020-05-31T15:47:00Z">
        <w:r>
          <w:rPr>
            <w:rtl/>
          </w:rPr>
          <w:t>. התרחיש ימשיך בניצול חולשה טכנולוגית שבאמצעותה התוקף פ</w:t>
        </w:r>
      </w:ins>
      <w:ins w:id="1065" w:author="Felix Krasnitsky" w:date="2020-05-31T16:07:00Z">
        <w:r w:rsidR="006F043A">
          <w:rPr>
            <w:rFonts w:hint="cs"/>
            <w:rtl/>
          </w:rPr>
          <w:t>ו</w:t>
        </w:r>
      </w:ins>
      <w:ins w:id="1066" w:author="Felix Krasnitsky" w:date="2020-05-31T15:47:00Z">
        <w:r>
          <w:rPr>
            <w:rtl/>
          </w:rPr>
          <w:t xml:space="preserve">רץ למערכת, </w:t>
        </w:r>
      </w:ins>
      <w:ins w:id="1067" w:author="Felix Krasnitsky" w:date="2020-05-31T16:07:00Z">
        <w:r w:rsidR="006F043A">
          <w:rPr>
            <w:rFonts w:hint="cs"/>
            <w:rtl/>
          </w:rPr>
          <w:t>מ</w:t>
        </w:r>
      </w:ins>
      <w:ins w:id="1068" w:author="Felix Krasnitsky" w:date="2020-05-31T15:47:00Z">
        <w:r>
          <w:rPr>
            <w:rtl/>
          </w:rPr>
          <w:t>זדהה בשם העובד ו</w:t>
        </w:r>
      </w:ins>
      <w:ins w:id="1069" w:author="Felix Krasnitsky" w:date="2020-05-31T16:07:00Z">
        <w:r w:rsidR="006F043A">
          <w:rPr>
            <w:rFonts w:hint="cs"/>
            <w:rtl/>
          </w:rPr>
          <w:t>מ</w:t>
        </w:r>
      </w:ins>
      <w:ins w:id="1070" w:author="Felix Krasnitsky" w:date="2020-05-31T15:47:00Z">
        <w:r>
          <w:rPr>
            <w:rtl/>
          </w:rPr>
          <w:t xml:space="preserve">בצע העברת כספים </w:t>
        </w:r>
      </w:ins>
      <w:ins w:id="1071" w:author="Felix Krasnitsky" w:date="2020-05-31T16:08:00Z">
        <w:r w:rsidR="006F043A">
          <w:rPr>
            <w:rFonts w:hint="cs"/>
            <w:rtl/>
          </w:rPr>
          <w:t>ל</w:t>
        </w:r>
      </w:ins>
      <w:ins w:id="1072" w:author="Felix Krasnitsky" w:date="2020-05-31T15:47:00Z">
        <w:r>
          <w:rPr>
            <w:rtl/>
          </w:rPr>
          <w:t xml:space="preserve">חשבון </w:t>
        </w:r>
      </w:ins>
      <w:ins w:id="1073" w:author="Felix Krasnitsky" w:date="2020-05-31T16:08:00Z">
        <w:r w:rsidR="006F043A">
          <w:rPr>
            <w:rFonts w:hint="cs"/>
            <w:rtl/>
          </w:rPr>
          <w:t>היעד</w:t>
        </w:r>
      </w:ins>
      <w:ins w:id="1074" w:author="Felix Krasnitsky" w:date="2020-05-31T15:47:00Z">
        <w:r>
          <w:rPr>
            <w:rtl/>
          </w:rPr>
          <w:t xml:space="preserve">. </w:t>
        </w:r>
      </w:ins>
    </w:p>
    <w:p w14:paraId="0166D703" w14:textId="77777777" w:rsidR="007A309B" w:rsidRDefault="007A309B" w:rsidP="007A309B">
      <w:pPr>
        <w:rPr>
          <w:ins w:id="1075" w:author="Felix Krasnitsky" w:date="2020-05-31T15:47:00Z"/>
          <w:rtl/>
        </w:rPr>
      </w:pPr>
    </w:p>
    <w:p w14:paraId="536029BD" w14:textId="77777777" w:rsidR="00E42B83" w:rsidRDefault="00E42B83" w:rsidP="007A309B">
      <w:pPr>
        <w:rPr>
          <w:ins w:id="1076" w:author="Felix Krasnitsky" w:date="2020-05-31T16:11:00Z"/>
          <w:rtl/>
        </w:rPr>
      </w:pPr>
      <w:ins w:id="1077" w:author="Felix Krasnitsky" w:date="2020-05-31T16:11:00Z">
        <w:r>
          <w:rPr>
            <w:rFonts w:hint="cs"/>
            <w:rtl/>
          </w:rPr>
          <w:t xml:space="preserve">איומי סייבר מתחלקים לפי מספר קריטריונים: </w:t>
        </w:r>
      </w:ins>
    </w:p>
    <w:p w14:paraId="58096158" w14:textId="315066F1" w:rsidR="00E42B83" w:rsidRDefault="007A309B">
      <w:pPr>
        <w:pStyle w:val="3"/>
        <w:rPr>
          <w:ins w:id="1078" w:author="Felix Krasnitsky" w:date="2020-05-31T16:13:00Z"/>
        </w:rPr>
        <w:pPrChange w:id="1079" w:author="Felix Krasnitsky" w:date="2020-06-01T14:26:00Z">
          <w:pPr/>
        </w:pPrChange>
      </w:pPr>
      <w:ins w:id="1080" w:author="Felix Krasnitsky" w:date="2020-05-31T15:48:00Z">
        <w:r>
          <w:rPr>
            <w:rtl/>
          </w:rPr>
          <w:t>גורמי האיום</w:t>
        </w:r>
      </w:ins>
      <w:ins w:id="1081" w:author="Felix Krasnitsky" w:date="2020-05-31T16:11:00Z">
        <w:r w:rsidR="00E42B83">
          <w:rPr>
            <w:rFonts w:hint="cs"/>
            <w:rtl/>
          </w:rPr>
          <w:t xml:space="preserve"> -</w:t>
        </w:r>
      </w:ins>
      <w:ins w:id="1082" w:author="Felix Krasnitsky" w:date="2020-05-31T15:48:00Z">
        <w:r>
          <w:rPr>
            <w:rtl/>
          </w:rPr>
          <w:t xml:space="preserve"> מיהם התוקפים המאיימים על הארגון, מהם יעדי התקיפה שמעניינים אותם, מהי המוטיבציה שלהם לתקוף את הארגון, ומהן היכולות של התוקפים כדי להוציא</w:t>
        </w:r>
        <w:r w:rsidR="00E42B83">
          <w:rPr>
            <w:rtl/>
          </w:rPr>
          <w:t xml:space="preserve"> לפועל את ההתקפה ולהשיג את היעד</w:t>
        </w:r>
      </w:ins>
      <w:ins w:id="1083" w:author="Felix Krasnitsky" w:date="2020-05-31T16:13:00Z">
        <w:r w:rsidR="00E42B83">
          <w:rPr>
            <w:rFonts w:hint="cs"/>
            <w:rtl/>
          </w:rPr>
          <w:t>.</w:t>
        </w:r>
      </w:ins>
    </w:p>
    <w:p w14:paraId="6403FC80" w14:textId="6E4573DA" w:rsidR="00E42B83" w:rsidRDefault="007A309B">
      <w:pPr>
        <w:pStyle w:val="3"/>
        <w:rPr>
          <w:ins w:id="1084" w:author="Felix Krasnitsky" w:date="2020-05-31T16:13:00Z"/>
          <w:rtl/>
        </w:rPr>
        <w:pPrChange w:id="1085" w:author="Felix Krasnitsky" w:date="2020-06-01T14:26:00Z">
          <w:pPr/>
        </w:pPrChange>
      </w:pPr>
      <w:ins w:id="1086" w:author="Felix Krasnitsky" w:date="2020-05-31T15:48:00Z">
        <w:r>
          <w:rPr>
            <w:rtl/>
          </w:rPr>
          <w:t xml:space="preserve"> </w:t>
        </w:r>
      </w:ins>
      <w:ins w:id="1087" w:author="Felix Krasnitsky" w:date="2020-05-31T16:13:00Z">
        <w:r w:rsidR="00E42B83">
          <w:rPr>
            <w:rFonts w:hint="cs"/>
            <w:rtl/>
          </w:rPr>
          <w:t>נכסים</w:t>
        </w:r>
      </w:ins>
      <w:ins w:id="1088" w:author="Felix Krasnitsky" w:date="2020-05-31T16:14:00Z">
        <w:r w:rsidR="004037DC">
          <w:rPr>
            <w:rFonts w:hint="cs"/>
            <w:rtl/>
          </w:rPr>
          <w:t xml:space="preserve"> מאוימים</w:t>
        </w:r>
      </w:ins>
      <w:ins w:id="1089" w:author="Felix Krasnitsky" w:date="2020-05-31T16:13:00Z">
        <w:r w:rsidR="00E42B83">
          <w:rPr>
            <w:rFonts w:hint="cs"/>
            <w:rtl/>
          </w:rPr>
          <w:t xml:space="preserve"> </w:t>
        </w:r>
      </w:ins>
      <w:ins w:id="1090" w:author="Felix Krasnitsky" w:date="2020-05-31T16:14:00Z">
        <w:r w:rsidR="00E42B83">
          <w:rPr>
            <w:rtl/>
          </w:rPr>
          <w:t>–</w:t>
        </w:r>
      </w:ins>
      <w:ins w:id="1091" w:author="Felix Krasnitsky" w:date="2020-05-31T16:13:00Z">
        <w:r w:rsidR="00E42B83">
          <w:rPr>
            <w:rFonts w:hint="cs"/>
            <w:rtl/>
          </w:rPr>
          <w:t xml:space="preserve"> </w:t>
        </w:r>
      </w:ins>
      <w:ins w:id="1092" w:author="Felix Krasnitsky" w:date="2020-05-31T16:14:00Z">
        <w:r w:rsidR="00E42B83">
          <w:rPr>
            <w:rFonts w:hint="cs"/>
            <w:rtl/>
          </w:rPr>
          <w:t xml:space="preserve">מכלול האמצעים </w:t>
        </w:r>
      </w:ins>
      <w:ins w:id="1093" w:author="Felix Krasnitsky" w:date="2020-05-31T16:13:00Z">
        <w:r w:rsidR="00E42B83">
          <w:rPr>
            <w:rtl/>
          </w:rPr>
          <w:t>שעלולים להוות מטרה לתקיפות סייבר: כסף, מוניטין, מערכות, שירותים, מידע, אנשים ומשאבים פיזיים</w:t>
        </w:r>
      </w:ins>
      <w:ins w:id="1094" w:author="Felix Krasnitsky" w:date="2020-05-31T16:14:00Z">
        <w:r w:rsidR="004037DC">
          <w:rPr>
            <w:rFonts w:hint="cs"/>
            <w:rtl/>
          </w:rPr>
          <w:t>.</w:t>
        </w:r>
      </w:ins>
    </w:p>
    <w:p w14:paraId="22E2515A" w14:textId="70D070CC" w:rsidR="007A309B" w:rsidRDefault="004037DC">
      <w:pPr>
        <w:pStyle w:val="3"/>
        <w:rPr>
          <w:ins w:id="1095" w:author="Felix Krasnitsky" w:date="2020-05-31T15:48:00Z"/>
          <w:rtl/>
        </w:rPr>
        <w:pPrChange w:id="1096" w:author="Felix Krasnitsky" w:date="2020-06-01T14:26:00Z">
          <w:pPr/>
        </w:pPrChange>
      </w:pPr>
      <w:ins w:id="1097" w:author="Felix Krasnitsky" w:date="2020-05-31T16:15:00Z">
        <w:r>
          <w:rPr>
            <w:rFonts w:hint="cs"/>
            <w:rtl/>
          </w:rPr>
          <w:t xml:space="preserve">השלכות של פגיעה במערכות (בכל אחד מגורמי ה </w:t>
        </w:r>
        <w:r>
          <w:t>CIA</w:t>
        </w:r>
        <w:r>
          <w:rPr>
            <w:rFonts w:hint="cs"/>
            <w:rtl/>
          </w:rPr>
          <w:t xml:space="preserve"> [</w:t>
        </w:r>
      </w:ins>
      <w:ins w:id="1098" w:author="Felix Krasnitsky" w:date="2020-05-31T16:16:00Z">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Ref41834227 \r \h</w:instrText>
        </w:r>
        <w:r>
          <w:rPr>
            <w:rtl/>
          </w:rPr>
          <w:instrText xml:space="preserve"> </w:instrText>
        </w:r>
      </w:ins>
      <w:r>
        <w:rPr>
          <w:rtl/>
        </w:rPr>
      </w:r>
      <w:r>
        <w:rPr>
          <w:rtl/>
        </w:rPr>
        <w:fldChar w:fldCharType="separate"/>
      </w:r>
      <w:ins w:id="1099" w:author="Felix Krasnitsky" w:date="2020-05-31T16:16:00Z">
        <w:r>
          <w:rPr>
            <w:rtl/>
          </w:rPr>
          <w:t>‏6</w:t>
        </w:r>
        <w:r>
          <w:rPr>
            <w:rtl/>
          </w:rPr>
          <w:fldChar w:fldCharType="end"/>
        </w:r>
      </w:ins>
      <w:ins w:id="1100" w:author="Felix Krasnitsky" w:date="2020-05-31T16:15:00Z">
        <w:r>
          <w:rPr>
            <w:rFonts w:hint="cs"/>
            <w:rtl/>
          </w:rPr>
          <w:t>])</w:t>
        </w:r>
      </w:ins>
      <w:ins w:id="1101" w:author="Felix Krasnitsky" w:date="2020-05-31T16:17:00Z">
        <w:r>
          <w:rPr>
            <w:rFonts w:hint="cs"/>
            <w:rtl/>
          </w:rPr>
          <w:t xml:space="preserve"> ועלות השיקום של מערכת המידע של הארגון</w:t>
        </w:r>
        <w:r w:rsidR="00AE5C44">
          <w:rPr>
            <w:rFonts w:hint="cs"/>
            <w:rtl/>
          </w:rPr>
          <w:t xml:space="preserve"> ונכסיו</w:t>
        </w:r>
      </w:ins>
    </w:p>
    <w:p w14:paraId="413B19D2" w14:textId="77777777" w:rsidR="00E01BE1" w:rsidRDefault="00E01BE1" w:rsidP="00F8114F">
      <w:pPr>
        <w:rPr>
          <w:ins w:id="1102" w:author="Felix" w:date="2020-05-31T21:18:00Z"/>
          <w:rtl/>
        </w:rPr>
      </w:pPr>
    </w:p>
    <w:p w14:paraId="29628A44" w14:textId="6297A96A" w:rsidR="00F8114F" w:rsidRDefault="007A309B" w:rsidP="00F8114F">
      <w:pPr>
        <w:rPr>
          <w:ins w:id="1103" w:author="Felix Krasnitsky" w:date="2020-05-31T16:29:00Z"/>
          <w:rtl/>
        </w:rPr>
      </w:pPr>
      <w:ins w:id="1104" w:author="Felix Krasnitsky" w:date="2020-05-31T15:48:00Z">
        <w:del w:id="1105" w:author="Felix" w:date="2020-05-31T21:18:00Z">
          <w:r w:rsidDel="00E01BE1">
            <w:rPr>
              <w:rtl/>
            </w:rPr>
            <w:br w:type="page"/>
          </w:r>
        </w:del>
      </w:ins>
      <w:ins w:id="1106" w:author="Felix Krasnitsky" w:date="2020-05-31T16:29:00Z">
        <w:r w:rsidR="00F8114F" w:rsidRPr="00C67A07">
          <w:rPr>
            <w:rtl/>
          </w:rPr>
          <w:t xml:space="preserve">נושא אבטחת המידע הרפואי הינו בעל חשיבות גבוהה, ומחייב את מערכת הבריאות הישראלית </w:t>
        </w:r>
      </w:ins>
      <w:ins w:id="1107" w:author="Hadas Lewy" w:date="2020-06-14T09:10:00Z">
        <w:r w:rsidR="00F1232A">
          <w:rPr>
            <w:rFonts w:hint="cs"/>
            <w:rtl/>
          </w:rPr>
          <w:t xml:space="preserve">( וכך גם עבור כל מדינה) </w:t>
        </w:r>
      </w:ins>
      <w:ins w:id="1108" w:author="Felix Krasnitsky" w:date="2020-05-31T16:29:00Z">
        <w:r w:rsidR="00F8114F" w:rsidRPr="00C67A07">
          <w:rPr>
            <w:rtl/>
          </w:rPr>
          <w:t>להבטיח עמידה בסטנדרטים הגבוהים ביותר</w:t>
        </w:r>
        <w:r w:rsidR="00F8114F" w:rsidRPr="00C67A07">
          <w:t>.</w:t>
        </w:r>
        <w:r w:rsidR="00F8114F">
          <w:rPr>
            <w:rFonts w:hint="cs"/>
            <w:rtl/>
          </w:rPr>
          <w:t xml:space="preserve"> </w:t>
        </w:r>
        <w:r w:rsidR="00F8114F" w:rsidRPr="00C67A07">
          <w:rPr>
            <w:rtl/>
          </w:rPr>
          <w:t>עם התגברות האיומים על מערכות מבוססות מחשוב, ובכלל זה הטרור הקיברנטי</w:t>
        </w:r>
        <w:r w:rsidR="00F8114F" w:rsidRPr="00C67A07">
          <w:t>,</w:t>
        </w:r>
        <w:r w:rsidR="00F8114F">
          <w:rPr>
            <w:rFonts w:hint="cs"/>
            <w:rtl/>
          </w:rPr>
          <w:t xml:space="preserve"> המערך הרפואי </w:t>
        </w:r>
        <w:r w:rsidR="00F8114F" w:rsidRPr="00C67A07">
          <w:rPr>
            <w:rtl/>
          </w:rPr>
          <w:t>נדרש להגן על מערכות המחשוב הקריטיות של מערכת הבריאות בכל</w:t>
        </w:r>
        <w:r w:rsidR="00F8114F" w:rsidRPr="00C67A07">
          <w:br/>
        </w:r>
        <w:r w:rsidR="00F8114F" w:rsidRPr="00C67A07">
          <w:rPr>
            <w:rtl/>
          </w:rPr>
          <w:t>הרמות, על מנת להבטיח רצף טיפולי וניהולי כנדרש</w:t>
        </w:r>
        <w:r w:rsidR="00F8114F" w:rsidRPr="00C67A07">
          <w:t>.</w:t>
        </w:r>
        <w:r w:rsidR="00F8114F">
          <w:rPr>
            <w:rFonts w:hint="cs"/>
            <w:rtl/>
          </w:rPr>
          <w:t xml:space="preserve"> </w:t>
        </w:r>
        <w:r w:rsidR="00F8114F" w:rsidRPr="00C67A07">
          <w:rPr>
            <w:rtl/>
          </w:rPr>
          <w:t>למערכת הבריאות קיימים איומים ייחודיים בתחום ההגנה על המידע הכוללים, בין</w:t>
        </w:r>
        <w:r w:rsidR="00F8114F">
          <w:rPr>
            <w:rFonts w:hint="cs"/>
            <w:rtl/>
          </w:rPr>
          <w:t xml:space="preserve"> </w:t>
        </w:r>
        <w:r w:rsidR="00F8114F" w:rsidRPr="00C67A07">
          <w:rPr>
            <w:rtl/>
          </w:rPr>
          <w:t>השאר</w:t>
        </w:r>
        <w:r w:rsidR="00F8114F" w:rsidRPr="00C67A07">
          <w:t>:</w:t>
        </w:r>
      </w:ins>
    </w:p>
    <w:p w14:paraId="445F19BC" w14:textId="77777777" w:rsidR="00F8114F" w:rsidRDefault="00F8114F" w:rsidP="005212DB">
      <w:pPr>
        <w:pStyle w:val="3"/>
        <w:numPr>
          <w:ilvl w:val="2"/>
          <w:numId w:val="23"/>
        </w:numPr>
        <w:rPr>
          <w:ins w:id="1109" w:author="Felix Krasnitsky" w:date="2020-05-31T16:29:00Z"/>
        </w:rPr>
      </w:pPr>
      <w:ins w:id="1110" w:author="Felix Krasnitsky" w:date="2020-05-31T16:29:00Z">
        <w:r w:rsidRPr="00C67A07">
          <w:rPr>
            <w:rtl/>
          </w:rPr>
          <w:t>מניעת שירות</w:t>
        </w:r>
        <w:r>
          <w:rPr>
            <w:rFonts w:hint="cs"/>
            <w:rtl/>
          </w:rPr>
          <w:t xml:space="preserve"> </w:t>
        </w:r>
        <w:r w:rsidRPr="00C67A07">
          <w:t xml:space="preserve"> Denial of Service</w:t>
        </w:r>
        <w:r w:rsidRPr="00C67A07">
          <w:rPr>
            <w:rtl/>
          </w:rPr>
          <w:t>דבר אשר עשוי לפגוע במתן שירות</w:t>
        </w:r>
        <w:r w:rsidRPr="00C67A07">
          <w:br/>
        </w:r>
        <w:r w:rsidRPr="00C67A07">
          <w:rPr>
            <w:rtl/>
          </w:rPr>
          <w:t>רפואי חיוני בשגרה ובמיוחד בחירום. התלות הקיימת כיום במערכות מידע</w:t>
        </w:r>
        <w:r w:rsidRPr="00C67A07">
          <w:br/>
        </w:r>
        <w:r w:rsidRPr="00C67A07">
          <w:rPr>
            <w:rtl/>
          </w:rPr>
          <w:t>לצורך אספקת חלק משירותי הרפואה, הופכת איום זה למוחשי במיוחד</w:t>
        </w:r>
        <w:r>
          <w:t>.</w:t>
        </w:r>
      </w:ins>
    </w:p>
    <w:p w14:paraId="670156C5" w14:textId="77777777" w:rsidR="009455A4" w:rsidRDefault="009455A4">
      <w:pPr>
        <w:widowControl/>
        <w:bidi w:val="0"/>
        <w:adjustRightInd/>
        <w:spacing w:line="240" w:lineRule="auto"/>
        <w:textAlignment w:val="auto"/>
        <w:rPr>
          <w:ins w:id="1111" w:author="Felix" w:date="2020-05-31T22:17:00Z"/>
          <w:rtl/>
        </w:rPr>
      </w:pPr>
      <w:ins w:id="1112" w:author="Felix" w:date="2020-05-31T22:17:00Z">
        <w:r>
          <w:rPr>
            <w:rtl/>
          </w:rPr>
          <w:br w:type="page"/>
        </w:r>
      </w:ins>
    </w:p>
    <w:p w14:paraId="0F6B22A2" w14:textId="678EA949" w:rsidR="00F8114F" w:rsidRDefault="00F8114F" w:rsidP="005212DB">
      <w:pPr>
        <w:pStyle w:val="3"/>
        <w:rPr>
          <w:ins w:id="1113" w:author="Felix Krasnitsky" w:date="2020-05-31T16:29:00Z"/>
        </w:rPr>
      </w:pPr>
      <w:ins w:id="1114" w:author="Felix Krasnitsky" w:date="2020-05-31T16:29:00Z">
        <w:r w:rsidRPr="00C67A07">
          <w:rPr>
            <w:rtl/>
          </w:rPr>
          <w:lastRenderedPageBreak/>
          <w:t>גניבת מידע – מידע רפואי הינו מידע אישי רגיש ולגניבתו עשויות להיות</w:t>
        </w:r>
        <w:r w:rsidRPr="00C67A07">
          <w:br/>
        </w:r>
        <w:r w:rsidRPr="00C67A07">
          <w:rPr>
            <w:rtl/>
          </w:rPr>
          <w:t>השלכות קשות ברמה האישית וברמת האמון במוסדות הבריאות במדינה</w:t>
        </w:r>
        <w:r w:rsidRPr="00C67A07">
          <w:t>.</w:t>
        </w:r>
      </w:ins>
    </w:p>
    <w:p w14:paraId="5AE5FC74" w14:textId="1C1C5275" w:rsidR="007A309B" w:rsidRDefault="00F8114F">
      <w:pPr>
        <w:pStyle w:val="3"/>
        <w:rPr>
          <w:ins w:id="1115" w:author="Felix Krasnitsky" w:date="2020-05-31T15:48:00Z"/>
          <w:rtl/>
        </w:rPr>
        <w:pPrChange w:id="1116" w:author="Felix Krasnitsky" w:date="2020-06-01T14:26:00Z">
          <w:pPr>
            <w:widowControl/>
            <w:bidi w:val="0"/>
            <w:adjustRightInd/>
            <w:spacing w:line="240" w:lineRule="auto"/>
            <w:textAlignment w:val="auto"/>
          </w:pPr>
        </w:pPrChange>
      </w:pPr>
      <w:ins w:id="1117" w:author="Felix Krasnitsky" w:date="2020-05-31T16:29:00Z">
        <w:r w:rsidRPr="00C67A07">
          <w:rPr>
            <w:rtl/>
          </w:rPr>
          <w:t>שיבוש מידע – הנזק אשר יכול להיגרם משינוי מידע בתיקו הקליני של</w:t>
        </w:r>
        <w:r w:rsidRPr="00C67A07">
          <w:br/>
        </w:r>
        <w:r w:rsidRPr="00C67A07">
          <w:rPr>
            <w:rtl/>
          </w:rPr>
          <w:t>מטופל עולה לעיתים על הנזק מגניבתו, היות ויכול להוות בסיס להחלטות</w:t>
        </w:r>
        <w:r w:rsidRPr="00C67A07">
          <w:br/>
        </w:r>
        <w:r w:rsidRPr="00C67A07">
          <w:rPr>
            <w:rtl/>
          </w:rPr>
          <w:t>רפואיות שגויות</w:t>
        </w:r>
      </w:ins>
    </w:p>
    <w:p w14:paraId="067C3F84" w14:textId="6D54CE8F" w:rsidR="00F8114F" w:rsidRDefault="00F8114F">
      <w:pPr>
        <w:widowControl/>
        <w:bidi w:val="0"/>
        <w:adjustRightInd/>
        <w:spacing w:line="240" w:lineRule="auto"/>
        <w:textAlignment w:val="auto"/>
        <w:rPr>
          <w:ins w:id="1118" w:author="Felix Krasnitsky" w:date="2020-05-31T16:29:00Z"/>
        </w:rPr>
      </w:pPr>
      <w:bookmarkStart w:id="1119" w:name="_Toc41834669"/>
      <w:bookmarkEnd w:id="1119"/>
      <w:ins w:id="1120" w:author="Felix Krasnitsky" w:date="2020-05-31T16:29:00Z">
        <w:r>
          <w:br w:type="page"/>
        </w:r>
      </w:ins>
    </w:p>
    <w:p w14:paraId="6985279A" w14:textId="77777777" w:rsidR="00E64351" w:rsidDel="000D12EA" w:rsidRDefault="00E64351">
      <w:pPr>
        <w:pStyle w:val="2"/>
        <w:ind w:left="990" w:hanging="630"/>
        <w:rPr>
          <w:ins w:id="1121" w:author="user" w:date="2020-05-29T17:55:00Z"/>
          <w:del w:id="1122" w:author="Felix Krasnitsky" w:date="2020-05-31T15:22:00Z"/>
        </w:rPr>
        <w:pPrChange w:id="1123" w:author="user" w:date="2020-05-29T18:00:00Z">
          <w:pPr>
            <w:pStyle w:val="1"/>
          </w:pPr>
        </w:pPrChange>
      </w:pPr>
      <w:bookmarkStart w:id="1124" w:name="_Toc42335718"/>
      <w:bookmarkStart w:id="1125" w:name="_Toc42335987"/>
      <w:bookmarkEnd w:id="1124"/>
      <w:bookmarkEnd w:id="1125"/>
    </w:p>
    <w:moveFromRangeStart w:id="1126" w:author="Felix" w:date="2020-05-30T23:28:00Z" w:name="move41773711"/>
    <w:p w14:paraId="3060034B" w14:textId="213B18F3" w:rsidR="009E675D" w:rsidDel="00EB30D9" w:rsidRDefault="009E675D">
      <w:pPr>
        <w:pStyle w:val="2"/>
        <w:numPr>
          <w:ilvl w:val="0"/>
          <w:numId w:val="0"/>
        </w:numPr>
        <w:ind w:left="990"/>
        <w:rPr>
          <w:ins w:id="1127" w:author="user" w:date="2020-05-29T18:51:00Z"/>
          <w:moveFrom w:id="1128" w:author="Felix" w:date="2020-05-30T23:28:00Z"/>
        </w:rPr>
        <w:pPrChange w:id="1129" w:author="user" w:date="2020-05-29T18:51:00Z">
          <w:pPr>
            <w:pStyle w:val="1"/>
          </w:pPr>
        </w:pPrChange>
      </w:pPr>
      <w:moveFrom w:id="1130" w:author="Felix" w:date="2020-05-30T23:28:00Z">
        <w:ins w:id="1131" w:author="user" w:date="2020-05-29T18:51:00Z">
          <w:r w:rsidDel="00EB30D9">
            <w:fldChar w:fldCharType="begin"/>
          </w:r>
          <w:r w:rsidDel="00EB30D9">
            <w:instrText xml:space="preserve"> HYPERLINK "https://www.gov.il/he/departments/topics/11" </w:instrText>
          </w:r>
          <w:r w:rsidDel="00EB30D9">
            <w:fldChar w:fldCharType="separate"/>
          </w:r>
          <w:r w:rsidDel="00EB30D9">
            <w:rPr>
              <w:rStyle w:val="Hyperlink"/>
            </w:rPr>
            <w:t>https://www.gov.il/he/departments/topics/11</w:t>
          </w:r>
          <w:r w:rsidDel="00EB30D9">
            <w:fldChar w:fldCharType="end"/>
          </w:r>
          <w:r w:rsidDel="00EB30D9">
            <w:rPr>
              <w:rFonts w:hint="cs"/>
              <w:rtl/>
            </w:rPr>
            <w:t xml:space="preserve"> מדריך</w:t>
          </w:r>
        </w:ins>
        <w:ins w:id="1132" w:author="user" w:date="2020-05-29T18:52:00Z">
          <w:r w:rsidDel="00EB30D9">
            <w:rPr>
              <w:rFonts w:hint="cs"/>
              <w:rtl/>
            </w:rPr>
            <w:t xml:space="preserve"> תורת הגנה ארגונית</w:t>
          </w:r>
        </w:ins>
        <w:bookmarkStart w:id="1133" w:name="_Toc41834670"/>
        <w:bookmarkStart w:id="1134" w:name="_Toc42335719"/>
        <w:bookmarkStart w:id="1135" w:name="_Toc42335988"/>
        <w:bookmarkEnd w:id="1133"/>
        <w:bookmarkEnd w:id="1134"/>
        <w:bookmarkEnd w:id="1135"/>
      </w:moveFrom>
    </w:p>
    <w:p w14:paraId="00C00822" w14:textId="303D7D95" w:rsidR="00E64351" w:rsidRDefault="003E6DB2">
      <w:pPr>
        <w:pStyle w:val="2"/>
        <w:ind w:left="990" w:hanging="630"/>
        <w:rPr>
          <w:ins w:id="1136" w:author="Felix Krasnitsky" w:date="2020-05-31T14:58:00Z"/>
        </w:rPr>
        <w:pPrChange w:id="1137" w:author="user" w:date="2020-05-29T18:00:00Z">
          <w:pPr>
            <w:pStyle w:val="1"/>
          </w:pPr>
        </w:pPrChange>
      </w:pPr>
      <w:bookmarkStart w:id="1138" w:name="_Toc42335989"/>
      <w:moveFromRangeEnd w:id="1126"/>
      <w:ins w:id="1139" w:author="user" w:date="2020-05-29T17:58:00Z">
        <w:r>
          <w:rPr>
            <w:rtl/>
          </w:rPr>
          <w:t xml:space="preserve">סקר ספרות </w:t>
        </w:r>
        <w:r>
          <w:rPr>
            <w:rFonts w:hint="cs"/>
            <w:rtl/>
          </w:rPr>
          <w:t xml:space="preserve">בנושא: </w:t>
        </w:r>
      </w:ins>
      <w:ins w:id="1140" w:author="user" w:date="2020-05-29T17:55:00Z">
        <w:r w:rsidR="00E64351">
          <w:rPr>
            <w:rFonts w:hint="cs"/>
            <w:rtl/>
          </w:rPr>
          <w:t>תשתיות, שיטות ודוגמאות לשירותים ומוצרים רפואיים</w:t>
        </w:r>
      </w:ins>
      <w:bookmarkEnd w:id="1138"/>
    </w:p>
    <w:p w14:paraId="26241B85" w14:textId="7EE0E8CF" w:rsidR="00D90478" w:rsidRDefault="00C279C7">
      <w:pPr>
        <w:pStyle w:val="3"/>
        <w:rPr>
          <w:ins w:id="1141" w:author="Felix Krasnitsky" w:date="2020-05-31T17:20:00Z"/>
        </w:rPr>
        <w:pPrChange w:id="1142" w:author="Hadas Lewy" w:date="2020-06-14T09:11:00Z">
          <w:pPr>
            <w:pStyle w:val="1"/>
          </w:pPr>
        </w:pPrChange>
      </w:pPr>
      <w:ins w:id="1143" w:author="Felix Krasnitsky" w:date="2020-05-31T16:41:00Z">
        <w:r>
          <w:rPr>
            <w:rtl/>
          </w:rPr>
          <w:t>רקע</w:t>
        </w:r>
        <w:r>
          <w:t xml:space="preserve">: </w:t>
        </w:r>
        <w:r>
          <w:rPr>
            <w:rtl/>
          </w:rPr>
          <w:t xml:space="preserve">המהפכה הדיגיטלית שינתה את </w:t>
        </w:r>
      </w:ins>
      <w:ins w:id="1144" w:author="Felix Krasnitsky" w:date="2020-06-01T14:39:00Z">
        <w:del w:id="1145" w:author="Hadas Lewy" w:date="2020-06-14T09:11:00Z">
          <w:r w:rsidR="00062484" w:rsidDel="004457CF">
            <w:rPr>
              <w:rFonts w:hint="cs"/>
              <w:rtl/>
            </w:rPr>
            <w:delText>ע</w:delText>
          </w:r>
        </w:del>
      </w:ins>
      <w:ins w:id="1146" w:author="Hadas Lewy" w:date="2020-06-14T09:11:00Z">
        <w:r w:rsidR="004457CF">
          <w:rPr>
            <w:rFonts w:hint="cs"/>
            <w:rtl/>
          </w:rPr>
          <w:t>א</w:t>
        </w:r>
      </w:ins>
      <w:ins w:id="1147" w:author="Felix Krasnitsky" w:date="2020-06-01T14:39:00Z">
        <w:r w:rsidR="00062484">
          <w:rPr>
            <w:rFonts w:hint="cs"/>
            <w:rtl/>
          </w:rPr>
          <w:t>ור</w:t>
        </w:r>
      </w:ins>
      <w:ins w:id="1148" w:author="Hadas Lewy" w:date="2020-06-14T09:11:00Z">
        <w:r w:rsidR="004457CF">
          <w:rPr>
            <w:rFonts w:hint="cs"/>
            <w:rtl/>
          </w:rPr>
          <w:t>ח</w:t>
        </w:r>
      </w:ins>
      <w:ins w:id="1149" w:author="Felix Krasnitsky" w:date="2020-06-01T14:39:00Z">
        <w:del w:id="1150" w:author="Hadas Lewy" w:date="2020-06-14T09:11:00Z">
          <w:r w:rsidR="00062484" w:rsidDel="004457CF">
            <w:rPr>
              <w:rFonts w:hint="cs"/>
              <w:rtl/>
            </w:rPr>
            <w:delText>ך</w:delText>
          </w:r>
        </w:del>
        <w:r w:rsidR="00062484">
          <w:rPr>
            <w:rFonts w:hint="cs"/>
            <w:rtl/>
          </w:rPr>
          <w:t xml:space="preserve"> החיים בצורה משמעותית</w:t>
        </w:r>
      </w:ins>
      <w:ins w:id="1151" w:author="Felix Krasnitsky" w:date="2020-06-01T14:49:00Z">
        <w:r w:rsidR="00E4342C">
          <w:rPr>
            <w:rFonts w:hint="cs"/>
            <w:rtl/>
          </w:rPr>
          <w:t xml:space="preserve"> [</w:t>
        </w:r>
        <w:r w:rsidR="00E4342C">
          <w:rPr>
            <w:rtl/>
          </w:rPr>
          <w:fldChar w:fldCharType="begin"/>
        </w:r>
        <w:r w:rsidR="00E4342C">
          <w:rPr>
            <w:rtl/>
          </w:rPr>
          <w:instrText xml:space="preserve"> </w:instrText>
        </w:r>
        <w:r w:rsidR="00E4342C">
          <w:rPr>
            <w:rFonts w:hint="cs"/>
          </w:rPr>
          <w:instrText>REF</w:instrText>
        </w:r>
        <w:r w:rsidR="00E4342C">
          <w:rPr>
            <w:rFonts w:hint="cs"/>
            <w:rtl/>
          </w:rPr>
          <w:instrText xml:space="preserve"> _</w:instrText>
        </w:r>
        <w:r w:rsidR="00E4342C">
          <w:rPr>
            <w:rFonts w:hint="cs"/>
          </w:rPr>
          <w:instrText>Ref41915381 \r \h</w:instrText>
        </w:r>
        <w:r w:rsidR="00E4342C">
          <w:rPr>
            <w:rtl/>
          </w:rPr>
          <w:instrText xml:space="preserve"> </w:instrText>
        </w:r>
      </w:ins>
      <w:r w:rsidR="00E4342C">
        <w:rPr>
          <w:rtl/>
        </w:rPr>
      </w:r>
      <w:r w:rsidR="00E4342C">
        <w:rPr>
          <w:rtl/>
        </w:rPr>
        <w:fldChar w:fldCharType="separate"/>
      </w:r>
      <w:ins w:id="1152" w:author="Felix Krasnitsky" w:date="2020-06-01T14:49:00Z">
        <w:r w:rsidR="00E4342C">
          <w:rPr>
            <w:rtl/>
          </w:rPr>
          <w:t>‏17</w:t>
        </w:r>
        <w:r w:rsidR="00E4342C">
          <w:rPr>
            <w:rtl/>
          </w:rPr>
          <w:fldChar w:fldCharType="end"/>
        </w:r>
        <w:r w:rsidR="00E4342C">
          <w:rPr>
            <w:rFonts w:hint="cs"/>
            <w:rtl/>
          </w:rPr>
          <w:t>]</w:t>
        </w:r>
      </w:ins>
      <w:ins w:id="1153" w:author="Felix Krasnitsky" w:date="2020-05-31T16:41:00Z">
        <w:r>
          <w:rPr>
            <w:rtl/>
          </w:rPr>
          <w:t xml:space="preserve">. גם בעולם </w:t>
        </w:r>
      </w:ins>
      <w:ins w:id="1154" w:author="Felix Krasnitsky" w:date="2020-06-01T14:39:00Z">
        <w:r w:rsidR="00062484">
          <w:rPr>
            <w:rFonts w:hint="cs"/>
            <w:rtl/>
          </w:rPr>
          <w:t xml:space="preserve">מערכות </w:t>
        </w:r>
      </w:ins>
      <w:ins w:id="1155" w:author="Felix Krasnitsky" w:date="2020-05-31T16:41:00Z">
        <w:r>
          <w:rPr>
            <w:rtl/>
          </w:rPr>
          <w:t>הבריאות ושירותי הבריאות</w:t>
        </w:r>
      </w:ins>
      <w:ins w:id="1156" w:author="Felix Krasnitsky" w:date="2020-05-31T17:18:00Z">
        <w:r w:rsidR="00837225">
          <w:rPr>
            <w:rFonts w:hint="cs"/>
            <w:rtl/>
          </w:rPr>
          <w:t xml:space="preserve"> [</w:t>
        </w:r>
        <w:r w:rsidR="00837225">
          <w:rPr>
            <w:rtl/>
          </w:rPr>
          <w:fldChar w:fldCharType="begin"/>
        </w:r>
        <w:r w:rsidR="00837225">
          <w:rPr>
            <w:rtl/>
          </w:rPr>
          <w:instrText xml:space="preserve"> </w:instrText>
        </w:r>
        <w:r w:rsidR="00837225">
          <w:rPr>
            <w:rFonts w:hint="cs"/>
          </w:rPr>
          <w:instrText>REF</w:instrText>
        </w:r>
        <w:r w:rsidR="00837225">
          <w:rPr>
            <w:rFonts w:hint="cs"/>
            <w:rtl/>
          </w:rPr>
          <w:instrText xml:space="preserve"> _</w:instrText>
        </w:r>
        <w:r w:rsidR="00837225">
          <w:rPr>
            <w:rFonts w:hint="cs"/>
          </w:rPr>
          <w:instrText>Ref41837954 \r \h</w:instrText>
        </w:r>
        <w:r w:rsidR="00837225">
          <w:rPr>
            <w:rtl/>
          </w:rPr>
          <w:instrText xml:space="preserve"> </w:instrText>
        </w:r>
      </w:ins>
      <w:r w:rsidR="00837225">
        <w:rPr>
          <w:rtl/>
        </w:rPr>
      </w:r>
      <w:r w:rsidR="00837225">
        <w:rPr>
          <w:rtl/>
        </w:rPr>
        <w:fldChar w:fldCharType="separate"/>
      </w:r>
      <w:ins w:id="1157" w:author="Felix Krasnitsky" w:date="2020-05-31T17:18:00Z">
        <w:r w:rsidR="00837225">
          <w:rPr>
            <w:rtl/>
          </w:rPr>
          <w:t>‏9</w:t>
        </w:r>
        <w:r w:rsidR="00837225">
          <w:rPr>
            <w:rtl/>
          </w:rPr>
          <w:fldChar w:fldCharType="end"/>
        </w:r>
        <w:r w:rsidR="00837225">
          <w:rPr>
            <w:rFonts w:hint="cs"/>
            <w:rtl/>
          </w:rPr>
          <w:t>]</w:t>
        </w:r>
      </w:ins>
      <w:ins w:id="1158" w:author="Felix Krasnitsky" w:date="2020-06-01T14:39:00Z">
        <w:r w:rsidR="00062484">
          <w:rPr>
            <w:rFonts w:hint="cs"/>
            <w:rtl/>
          </w:rPr>
          <w:t>,</w:t>
        </w:r>
      </w:ins>
      <w:ins w:id="1159" w:author="Felix Krasnitsky" w:date="2020-05-31T16:41:00Z">
        <w:r>
          <w:rPr>
            <w:rtl/>
          </w:rPr>
          <w:t xml:space="preserve"> הרשומה הרפואית הממוחשבת הפכה למשתתף השלישי במפגש מטופל–רופא ומשנה באופן </w:t>
        </w:r>
      </w:ins>
      <w:ins w:id="1160" w:author="Felix Krasnitsky" w:date="2020-06-01T14:40:00Z">
        <w:r w:rsidR="00062484">
          <w:rPr>
            <w:rFonts w:hint="cs"/>
            <w:rtl/>
          </w:rPr>
          <w:t xml:space="preserve">מהותי </w:t>
        </w:r>
      </w:ins>
      <w:ins w:id="1161" w:author="Felix Krasnitsky" w:date="2020-05-31T16:41:00Z">
        <w:r>
          <w:rPr>
            <w:rtl/>
          </w:rPr>
          <w:t xml:space="preserve">את </w:t>
        </w:r>
      </w:ins>
      <w:ins w:id="1162" w:author="Felix Krasnitsky" w:date="2020-06-01T14:40:00Z">
        <w:r w:rsidR="00062484">
          <w:rPr>
            <w:rFonts w:hint="cs"/>
            <w:rtl/>
          </w:rPr>
          <w:t>אופן המפגש</w:t>
        </w:r>
      </w:ins>
      <w:ins w:id="1163" w:author="Felix Krasnitsky" w:date="2020-05-31T16:41:00Z">
        <w:r>
          <w:rPr>
            <w:rtl/>
          </w:rPr>
          <w:t>. מחוץ למתקני הרפואה, רשת האינטרנט</w:t>
        </w:r>
      </w:ins>
      <w:ins w:id="1164" w:author="Felix Krasnitsky" w:date="2020-05-31T17:19:00Z">
        <w:r w:rsidR="00837225">
          <w:rPr>
            <w:rFonts w:hint="cs"/>
            <w:rtl/>
          </w:rPr>
          <w:t>,</w:t>
        </w:r>
      </w:ins>
      <w:ins w:id="1165" w:author="Felix Krasnitsky" w:date="2020-05-31T16:41:00Z">
        <w:r>
          <w:rPr>
            <w:rtl/>
          </w:rPr>
          <w:t xml:space="preserve"> משמשת לחיפוש מידע בנושאי בריאות, ומטופלים קוראים את המאמר המעודכן בעניינם, פעמים לא מעטות לפני שרופאם מוצא לכך זמן. בנוסף להיותם מעודכנים יש למטופלים היום גם נגישות למידע באיכות משתנה על תפקוד רופאים, הרקע שלהם ונתונים על תפקודם. לבסוף, </w:t>
        </w:r>
        <w:commentRangeStart w:id="1166"/>
        <w:r>
          <w:rPr>
            <w:rtl/>
          </w:rPr>
          <w:t>השימוש של רופאים ברשתות חברתיות כפייסבוק וטוויטר לתקשורת עם מטופליהם בוחנת את הגבולות ביחסי חולה–רופא</w:t>
        </w:r>
      </w:ins>
      <w:ins w:id="1167" w:author="Felix Krasnitsky" w:date="2020-05-31T17:20:00Z">
        <w:r w:rsidR="00837225">
          <w:rPr>
            <w:rFonts w:hint="cs"/>
            <w:rtl/>
          </w:rPr>
          <w:t>.</w:t>
        </w:r>
      </w:ins>
      <w:ins w:id="1168" w:author="Felix Krasnitsky" w:date="2020-05-31T16:41:00Z">
        <w:r>
          <w:rPr>
            <w:rtl/>
          </w:rPr>
          <w:t xml:space="preserve"> </w:t>
        </w:r>
      </w:ins>
      <w:commentRangeEnd w:id="1166"/>
      <w:r w:rsidR="004457CF">
        <w:rPr>
          <w:rStyle w:val="CommentReference"/>
          <w:rtl/>
        </w:rPr>
        <w:commentReference w:id="1166"/>
      </w:r>
    </w:p>
    <w:p w14:paraId="0DA40861" w14:textId="4CF1A343" w:rsidR="00D90478" w:rsidRDefault="00C279C7">
      <w:pPr>
        <w:pStyle w:val="3"/>
        <w:rPr>
          <w:ins w:id="1169" w:author="Felix Krasnitsky" w:date="2020-05-31T17:21:00Z"/>
        </w:rPr>
        <w:pPrChange w:id="1170" w:author="Hadas Lewy" w:date="2020-06-14T09:15:00Z">
          <w:pPr>
            <w:pStyle w:val="1"/>
          </w:pPr>
        </w:pPrChange>
      </w:pPr>
      <w:ins w:id="1171" w:author="Felix Krasnitsky" w:date="2020-05-31T16:41:00Z">
        <w:r>
          <w:rPr>
            <w:rtl/>
          </w:rPr>
          <w:t>העידן הדיגיטלי בבריאות</w:t>
        </w:r>
        <w:r>
          <w:t xml:space="preserve">: </w:t>
        </w:r>
        <w:r>
          <w:rPr>
            <w:rtl/>
          </w:rPr>
          <w:t>טכנולוגיית המידע מעמידה לרשות המטופלים והמטפלים כאחד מגוון רחב של אמצעים חדשים בתחום הרפואה והבריאות</w:t>
        </w:r>
      </w:ins>
      <w:ins w:id="1172" w:author="Felix Krasnitsky" w:date="2020-06-01T14:41:00Z">
        <w:r w:rsidR="00062484">
          <w:rPr>
            <w:rFonts w:hint="cs"/>
            <w:rtl/>
          </w:rPr>
          <w:t xml:space="preserve">. </w:t>
        </w:r>
      </w:ins>
      <w:ins w:id="1173" w:author="Felix Krasnitsky" w:date="2020-05-31T16:41:00Z">
        <w:r>
          <w:rPr>
            <w:rtl/>
          </w:rPr>
          <w:t xml:space="preserve">בעוד שבעבר היה הידע הרפואי נחלת המקצוע ונגישותו הוגבלה לספריות ולספרים, הרופא נתפס כבעל סמכות שאינה ניתנת </w:t>
        </w:r>
      </w:ins>
      <w:ins w:id="1174" w:author="Felix Krasnitsky" w:date="2020-05-31T17:21:00Z">
        <w:r w:rsidR="00D90478">
          <w:rPr>
            <w:rtl/>
          </w:rPr>
          <w:t xml:space="preserve">לערעור והמלצותיו היו בגדר הוראות, הרי שנגישות המידע הרפואי לכל והשקיפות היחסית של הרופא וארגוני הבריאות שינו באופן </w:t>
        </w:r>
      </w:ins>
      <w:ins w:id="1175" w:author="Felix Krasnitsky" w:date="2020-06-01T14:41:00Z">
        <w:r w:rsidR="00062484">
          <w:rPr>
            <w:rFonts w:hint="cs"/>
            <w:rtl/>
          </w:rPr>
          <w:t>מהותי</w:t>
        </w:r>
      </w:ins>
      <w:ins w:id="1176" w:author="Felix Krasnitsky" w:date="2020-05-31T17:21:00Z">
        <w:r w:rsidR="00D90478">
          <w:rPr>
            <w:rtl/>
          </w:rPr>
          <w:t xml:space="preserve"> את מבנה </w:t>
        </w:r>
      </w:ins>
      <w:ins w:id="1177" w:author="Hadas Lewy" w:date="2020-06-14T09:14:00Z">
        <w:r w:rsidR="00B631E3">
          <w:rPr>
            <w:rFonts w:hint="cs"/>
            <w:rtl/>
          </w:rPr>
          <w:t>מערכת היחסים</w:t>
        </w:r>
      </w:ins>
      <w:ins w:id="1178" w:author="Felix Krasnitsky" w:date="2020-05-31T17:21:00Z">
        <w:del w:id="1179" w:author="Hadas Lewy" w:date="2020-06-14T09:15:00Z">
          <w:r w:rsidR="00D90478" w:rsidDel="00B631E3">
            <w:rPr>
              <w:rtl/>
            </w:rPr>
            <w:delText>יחסי הכוח</w:delText>
          </w:r>
        </w:del>
        <w:r w:rsidR="00D90478">
          <w:rPr>
            <w:rtl/>
          </w:rPr>
          <w:t xml:space="preserve"> בין מטפל למטופל</w:t>
        </w:r>
      </w:ins>
      <w:ins w:id="1180" w:author="Felix Krasnitsky" w:date="2020-06-01T14:41:00Z">
        <w:r w:rsidR="00062484">
          <w:rPr>
            <w:rFonts w:hint="cs"/>
            <w:rtl/>
          </w:rPr>
          <w:t xml:space="preserve">. </w:t>
        </w:r>
      </w:ins>
      <w:ins w:id="1181" w:author="Felix Krasnitsky" w:date="2020-05-31T17:21:00Z">
        <w:r w:rsidR="00D90478">
          <w:rPr>
            <w:rtl/>
          </w:rPr>
          <w:t>הבסיס לש</w:t>
        </w:r>
        <w:r w:rsidR="00062484">
          <w:rPr>
            <w:rtl/>
          </w:rPr>
          <w:t>ינוי היה גם פרי תהליכים חברתיים</w:t>
        </w:r>
      </w:ins>
      <w:ins w:id="1182" w:author="Felix Krasnitsky" w:date="2020-06-01T14:42:00Z">
        <w:r w:rsidR="00062484">
          <w:rPr>
            <w:rFonts w:hint="cs"/>
            <w:rtl/>
          </w:rPr>
          <w:t xml:space="preserve"> מודרניים. </w:t>
        </w:r>
      </w:ins>
      <w:ins w:id="1183" w:author="Felix Krasnitsky" w:date="2020-05-31T17:21:00Z">
        <w:r w:rsidR="00D90478">
          <w:rPr>
            <w:rtl/>
          </w:rPr>
          <w:t>בעת הזאת, המידע הרפואי נגיש לכל, המטופל פעמים רבות בוחר את המטפל</w:t>
        </w:r>
      </w:ins>
      <w:ins w:id="1184" w:author="Felix Krasnitsky" w:date="2020-05-31T17:25:00Z">
        <w:r w:rsidR="00D90478">
          <w:rPr>
            <w:rFonts w:hint="cs"/>
            <w:rtl/>
          </w:rPr>
          <w:t xml:space="preserve"> (</w:t>
        </w:r>
      </w:ins>
      <w:ins w:id="1185" w:author="Felix Krasnitsky" w:date="2020-05-31T17:21:00Z">
        <w:r w:rsidR="00D90478">
          <w:rPr>
            <w:rtl/>
          </w:rPr>
          <w:t>ולעיתים קרובות על בסיס המידע הדיגיטלי שהוא אוסף אודותיו</w:t>
        </w:r>
      </w:ins>
      <w:ins w:id="1186" w:author="Felix Krasnitsky" w:date="2020-05-31T17:25:00Z">
        <w:r w:rsidR="00D90478">
          <w:rPr>
            <w:rFonts w:hint="cs"/>
            <w:rtl/>
          </w:rPr>
          <w:t>)</w:t>
        </w:r>
      </w:ins>
      <w:ins w:id="1187" w:author="Felix Krasnitsky" w:date="2020-05-31T17:21:00Z">
        <w:r w:rsidR="00D90478">
          <w:rPr>
            <w:rtl/>
          </w:rPr>
          <w:t>. בעידן הדיגיטלי ניתן להתייעץ וירטואלית ללא מגבלות גיאוגרפיות. יש הסרת חסמים רבים למפגש מטופל–מטפל</w:t>
        </w:r>
      </w:ins>
      <w:ins w:id="1188" w:author="Felix Krasnitsky" w:date="2020-06-01T14:42:00Z">
        <w:r w:rsidR="00062484">
          <w:rPr>
            <w:rFonts w:hint="cs"/>
            <w:rtl/>
          </w:rPr>
          <w:t xml:space="preserve"> (פריצת מרחק וזמן במונחי טרנספורמציה דיגיטלית)</w:t>
        </w:r>
      </w:ins>
      <w:ins w:id="1189" w:author="Felix Krasnitsky" w:date="2020-05-31T17:21:00Z">
        <w:r w:rsidR="00D90478">
          <w:rPr>
            <w:rtl/>
          </w:rPr>
          <w:t xml:space="preserve">, וגובר והולך מספר ההתייעצויות הווירטואליות והציפייה, </w:t>
        </w:r>
      </w:ins>
      <w:ins w:id="1190" w:author="Felix Krasnitsky" w:date="2020-06-01T14:43:00Z">
        <w:r w:rsidR="00062484">
          <w:rPr>
            <w:rFonts w:hint="cs"/>
            <w:rtl/>
          </w:rPr>
          <w:t xml:space="preserve">כך </w:t>
        </w:r>
      </w:ins>
      <w:ins w:id="1191" w:author="Felix Krasnitsky" w:date="2020-05-31T17:21:00Z">
        <w:r w:rsidR="00D90478">
          <w:rPr>
            <w:rtl/>
          </w:rPr>
          <w:t>נראה, של הדור הצעיר</w:t>
        </w:r>
      </w:ins>
      <w:ins w:id="1192" w:author="Felix Krasnitsky" w:date="2020-05-31T17:26:00Z">
        <w:r w:rsidR="00D90478">
          <w:rPr>
            <w:rFonts w:hint="cs"/>
            <w:rtl/>
          </w:rPr>
          <w:t xml:space="preserve"> (</w:t>
        </w:r>
        <w:r w:rsidR="00D90478">
          <w:t>Digital Natives</w:t>
        </w:r>
      </w:ins>
      <w:ins w:id="1193" w:author="Felix Krasnitsky" w:date="2020-05-31T17:33:00Z">
        <w:r w:rsidR="004C16BE">
          <w:rPr>
            <w:rFonts w:hint="cs"/>
            <w:rtl/>
          </w:rPr>
          <w:t xml:space="preserve"> [</w:t>
        </w:r>
        <w:r w:rsidR="004C16BE">
          <w:rPr>
            <w:rtl/>
          </w:rPr>
          <w:fldChar w:fldCharType="begin"/>
        </w:r>
        <w:r w:rsidR="004C16BE">
          <w:rPr>
            <w:rtl/>
          </w:rPr>
          <w:instrText xml:space="preserve"> </w:instrText>
        </w:r>
        <w:r w:rsidR="004C16BE">
          <w:rPr>
            <w:rFonts w:hint="cs"/>
          </w:rPr>
          <w:instrText>REF</w:instrText>
        </w:r>
        <w:r w:rsidR="004C16BE">
          <w:rPr>
            <w:rFonts w:hint="cs"/>
            <w:rtl/>
          </w:rPr>
          <w:instrText xml:space="preserve"> _</w:instrText>
        </w:r>
        <w:r w:rsidR="004C16BE">
          <w:rPr>
            <w:rFonts w:hint="cs"/>
          </w:rPr>
          <w:instrText>Ref41838823 \r \h</w:instrText>
        </w:r>
        <w:r w:rsidR="004C16BE">
          <w:rPr>
            <w:rtl/>
          </w:rPr>
          <w:instrText xml:space="preserve"> </w:instrText>
        </w:r>
      </w:ins>
      <w:r w:rsidR="004C16BE">
        <w:rPr>
          <w:rtl/>
        </w:rPr>
      </w:r>
      <w:r w:rsidR="004C16BE">
        <w:rPr>
          <w:rtl/>
        </w:rPr>
        <w:fldChar w:fldCharType="separate"/>
      </w:r>
      <w:ins w:id="1194" w:author="Felix Krasnitsky" w:date="2020-05-31T17:33:00Z">
        <w:r w:rsidR="004C16BE">
          <w:rPr>
            <w:rtl/>
          </w:rPr>
          <w:t>‏10</w:t>
        </w:r>
        <w:r w:rsidR="004C16BE">
          <w:rPr>
            <w:rtl/>
          </w:rPr>
          <w:fldChar w:fldCharType="end"/>
        </w:r>
        <w:r w:rsidR="004C16BE">
          <w:rPr>
            <w:rFonts w:hint="cs"/>
            <w:rtl/>
          </w:rPr>
          <w:t>]</w:t>
        </w:r>
      </w:ins>
      <w:ins w:id="1195" w:author="Felix Krasnitsky" w:date="2020-05-31T17:26:00Z">
        <w:r w:rsidR="00D90478">
          <w:rPr>
            <w:rFonts w:hint="cs"/>
            <w:rtl/>
          </w:rPr>
          <w:t xml:space="preserve">) </w:t>
        </w:r>
      </w:ins>
      <w:ins w:id="1196" w:author="Felix Krasnitsky" w:date="2020-05-31T17:21:00Z">
        <w:r w:rsidR="00D90478">
          <w:rPr>
            <w:rtl/>
          </w:rPr>
          <w:t>לנקודת מפגש קלינית שאיננה במתקן רפואי בהכרח, אלא מתקיימת בטלפון הסלולרי</w:t>
        </w:r>
      </w:ins>
      <w:ins w:id="1197" w:author="Felix Krasnitsky" w:date="2020-05-31T17:33:00Z">
        <w:r w:rsidR="004C16BE">
          <w:rPr>
            <w:rFonts w:hint="cs"/>
            <w:rtl/>
          </w:rPr>
          <w:t xml:space="preserve">. </w:t>
        </w:r>
      </w:ins>
      <w:ins w:id="1198" w:author="Felix Krasnitsky" w:date="2020-05-31T17:21:00Z">
        <w:r w:rsidR="00D90478">
          <w:rPr>
            <w:rtl/>
          </w:rPr>
          <w:t xml:space="preserve">בעידן הדיגיטלי שבו לכל אחד יש טלפון </w:t>
        </w:r>
      </w:ins>
      <w:ins w:id="1199" w:author="Felix Krasnitsky" w:date="2020-05-31T17:33:00Z">
        <w:r w:rsidR="004C16BE">
          <w:rPr>
            <w:rFonts w:hint="cs"/>
            <w:rtl/>
          </w:rPr>
          <w:t xml:space="preserve">חכם, </w:t>
        </w:r>
      </w:ins>
      <w:ins w:id="1200" w:author="Felix Krasnitsky" w:date="2020-05-31T17:21:00Z">
        <w:r w:rsidR="00D90478">
          <w:rPr>
            <w:rtl/>
          </w:rPr>
          <w:t>גם במדינות עולם שלישי שאין נגישות לעובדי בריאות</w:t>
        </w:r>
        <w:r w:rsidR="00D90478">
          <w:t xml:space="preserve">, </w:t>
        </w:r>
        <w:r w:rsidR="00D90478">
          <w:rPr>
            <w:rtl/>
          </w:rPr>
          <w:t>לדוגמה, המטופל לובש לעיתים זהות חדשה ושונה מקודמתה</w:t>
        </w:r>
        <w:r w:rsidR="00D90478">
          <w:t xml:space="preserve">, </w:t>
        </w:r>
        <w:r w:rsidR="00D90478">
          <w:rPr>
            <w:rtl/>
          </w:rPr>
          <w:t>אשר יש המכנים אותה</w:t>
        </w:r>
        <w:r w:rsidR="00D90478">
          <w:t xml:space="preserve"> </w:t>
        </w:r>
      </w:ins>
      <w:ins w:id="1201" w:author="Felix Krasnitsky" w:date="2020-05-31T17:34:00Z">
        <w:r w:rsidR="004C16BE">
          <w:t>e-</w:t>
        </w:r>
      </w:ins>
      <w:ins w:id="1202" w:author="Felix Krasnitsky" w:date="2020-05-31T17:21:00Z">
        <w:r w:rsidR="00D90478">
          <w:t>patient ,</w:t>
        </w:r>
        <w:r w:rsidR="00D90478">
          <w:rPr>
            <w:rtl/>
          </w:rPr>
          <w:t>והוא מאתגר את המטפל בו בדרכים שלא נודעו בעבר. במקביל, מתפתח העידן של האבחון העצמי. המטופל "מתייעץ" בתחילה עם המאגרים הדיגיטליים</w:t>
        </w:r>
        <w:r w:rsidR="00D90478">
          <w:t xml:space="preserve">, </w:t>
        </w:r>
        <w:r w:rsidR="00D90478">
          <w:rPr>
            <w:rtl/>
          </w:rPr>
          <w:t>ועם "חבריו" ברשתות החברתיות, ורק בשלב שני הוא מחליט אם הוא זקוק למפגש וירטואלי או פיזי עם שירות בריאות כלשהו. גם בהמשך התמודדותו עם נושאי בריאות וחולי, נדרש המטופל ל</w:t>
        </w:r>
      </w:ins>
      <w:ins w:id="1203" w:author="Felix Krasnitsky" w:date="2020-05-31T17:34:00Z">
        <w:r w:rsidR="004C16BE">
          <w:rPr>
            <w:rFonts w:hint="cs"/>
            <w:rtl/>
          </w:rPr>
          <w:t>אינטרנט</w:t>
        </w:r>
      </w:ins>
      <w:ins w:id="1204" w:author="Felix Krasnitsky" w:date="2020-05-31T17:21:00Z">
        <w:r w:rsidR="00D90478">
          <w:rPr>
            <w:rtl/>
          </w:rPr>
          <w:t xml:space="preserve"> כדי ללמוד ולהבין את מצבו, והוא יכול להצטרף לקהילות מטופלים וירטואליות של בעלי מצב רפואי דומה, המעניקות תמיכה וייעוץ לחבריהן וגם מזמינות רופאים לעיתים לתרום לקהילה, אך בעמדה של יועץ אחד מני רבים</w:t>
        </w:r>
        <w:r w:rsidR="00D90478">
          <w:t xml:space="preserve"> - </w:t>
        </w:r>
        <w:r w:rsidR="00D90478">
          <w:rPr>
            <w:rtl/>
          </w:rPr>
          <w:t>מקצועיים ושאינם מקצועיים</w:t>
        </w:r>
      </w:ins>
    </w:p>
    <w:p w14:paraId="351AF23C" w14:textId="77777777" w:rsidR="004C16BE" w:rsidRDefault="004C16BE">
      <w:pPr>
        <w:rPr>
          <w:ins w:id="1205" w:author="Felix Krasnitsky" w:date="2020-05-31T17:39:00Z"/>
        </w:rPr>
        <w:pPrChange w:id="1206" w:author="Felix Krasnitsky" w:date="2020-05-31T17:35:00Z">
          <w:pPr>
            <w:pStyle w:val="1"/>
          </w:pPr>
        </w:pPrChange>
      </w:pPr>
      <w:ins w:id="1207" w:author="Felix Krasnitsky" w:date="2020-05-31T17:35:00Z">
        <w:r>
          <w:t xml:space="preserve"> </w:t>
        </w:r>
      </w:ins>
    </w:p>
    <w:p w14:paraId="0D320AE0" w14:textId="3DEFD714" w:rsidR="004C16BE" w:rsidRDefault="004C16BE">
      <w:pPr>
        <w:pStyle w:val="3"/>
        <w:rPr>
          <w:ins w:id="1208" w:author="Felix Krasnitsky" w:date="2020-05-31T17:36:00Z"/>
          <w:rtl/>
        </w:rPr>
        <w:pPrChange w:id="1209" w:author="Felix Krasnitsky" w:date="2020-06-01T14:26:00Z">
          <w:pPr>
            <w:pStyle w:val="1"/>
          </w:pPr>
        </w:pPrChange>
      </w:pPr>
      <w:ins w:id="1210" w:author="Felix Krasnitsky" w:date="2020-05-31T17:35:00Z">
        <w:r>
          <w:rPr>
            <w:rtl/>
          </w:rPr>
          <w:t>האמצעים שמעמיד לרשותנו העידן הדיגיטלי על פי קטגוריות</w:t>
        </w:r>
      </w:ins>
    </w:p>
    <w:p w14:paraId="6A67E9AA" w14:textId="1EF33A32" w:rsidR="004C16BE" w:rsidRPr="004C16BE" w:rsidRDefault="004C16BE">
      <w:pPr>
        <w:pStyle w:val="4"/>
        <w:rPr>
          <w:ins w:id="1211" w:author="Felix Krasnitsky" w:date="2020-05-31T17:36:00Z"/>
        </w:rPr>
        <w:pPrChange w:id="1212" w:author="Felix Krasnitsky" w:date="2020-06-01T14:26:00Z">
          <w:pPr>
            <w:pStyle w:val="1"/>
          </w:pPr>
        </w:pPrChange>
      </w:pPr>
      <w:ins w:id="1213" w:author="Felix Krasnitsky" w:date="2020-05-31T17:36:00Z">
        <w:r w:rsidRPr="004C16BE">
          <w:t>Big Da</w:t>
        </w:r>
      </w:ins>
      <w:ins w:id="1214" w:author="Felix Krasnitsky" w:date="2020-05-31T17:37:00Z">
        <w:r w:rsidRPr="004C16BE">
          <w:t>ta</w:t>
        </w:r>
      </w:ins>
      <w:ins w:id="1215" w:author="Felix Krasnitsky" w:date="2020-05-31T17:38:00Z">
        <w:r w:rsidRPr="004C16BE">
          <w:rPr>
            <w:rtl/>
          </w:rPr>
          <w:t xml:space="preserve">, </w:t>
        </w:r>
      </w:ins>
      <w:ins w:id="1216" w:author="Felix Krasnitsky" w:date="2020-05-31T17:35:00Z">
        <w:r w:rsidRPr="004C16BE">
          <w:rPr>
            <w:rtl/>
          </w:rPr>
          <w:t>רפואה מותאמת אישית, רפואה חישובית</w:t>
        </w:r>
      </w:ins>
    </w:p>
    <w:p w14:paraId="4660C4B0" w14:textId="5A385346" w:rsidR="004C16BE" w:rsidRPr="004C16BE" w:rsidRDefault="004C16BE">
      <w:pPr>
        <w:pStyle w:val="4"/>
        <w:rPr>
          <w:ins w:id="1217" w:author="Felix Krasnitsky" w:date="2020-05-31T17:37:00Z"/>
        </w:rPr>
        <w:pPrChange w:id="1218" w:author="Felix Krasnitsky" w:date="2020-06-01T14:26:00Z">
          <w:pPr>
            <w:pStyle w:val="1"/>
          </w:pPr>
        </w:pPrChange>
      </w:pPr>
      <w:ins w:id="1219" w:author="Felix Krasnitsky" w:date="2020-05-31T17:35:00Z">
        <w:r w:rsidRPr="004C16BE">
          <w:rPr>
            <w:rtl/>
          </w:rPr>
          <w:t>מידע רפואי ב</w:t>
        </w:r>
      </w:ins>
      <w:ins w:id="1220" w:author="Felix Krasnitsky" w:date="2020-05-31T17:38:00Z">
        <w:r w:rsidRPr="004C16BE">
          <w:rPr>
            <w:rFonts w:hint="eastAsia"/>
            <w:rtl/>
          </w:rPr>
          <w:t>אינטרנט</w:t>
        </w:r>
      </w:ins>
      <w:ins w:id="1221" w:author="Felix Krasnitsky" w:date="2020-05-31T17:35:00Z">
        <w:r w:rsidRPr="004C16BE">
          <w:t xml:space="preserve"> </w:t>
        </w:r>
      </w:ins>
    </w:p>
    <w:p w14:paraId="397A1DDF" w14:textId="3DDF957F" w:rsidR="004C16BE" w:rsidRPr="004C16BE" w:rsidRDefault="004C16BE">
      <w:pPr>
        <w:pStyle w:val="4"/>
        <w:rPr>
          <w:ins w:id="1222" w:author="Felix Krasnitsky" w:date="2020-05-31T17:37:00Z"/>
        </w:rPr>
        <w:pPrChange w:id="1223" w:author="Felix Krasnitsky" w:date="2020-06-01T14:26:00Z">
          <w:pPr>
            <w:pStyle w:val="1"/>
          </w:pPr>
        </w:pPrChange>
      </w:pPr>
      <w:ins w:id="1224" w:author="Felix Krasnitsky" w:date="2020-05-31T17:35:00Z">
        <w:r w:rsidRPr="004C16BE">
          <w:rPr>
            <w:rtl/>
          </w:rPr>
          <w:t xml:space="preserve">הרשומה הממוחשבת </w:t>
        </w:r>
      </w:ins>
    </w:p>
    <w:p w14:paraId="42DFA711" w14:textId="797CF46B" w:rsidR="004C16BE" w:rsidRPr="004C16BE" w:rsidRDefault="004C16BE">
      <w:pPr>
        <w:pStyle w:val="4"/>
        <w:rPr>
          <w:ins w:id="1225" w:author="Felix Krasnitsky" w:date="2020-05-31T17:37:00Z"/>
        </w:rPr>
        <w:pPrChange w:id="1226" w:author="Felix Krasnitsky" w:date="2020-06-01T14:26:00Z">
          <w:pPr>
            <w:pStyle w:val="1"/>
          </w:pPr>
        </w:pPrChange>
      </w:pPr>
      <w:ins w:id="1227" w:author="Felix Krasnitsky" w:date="2020-05-31T17:35:00Z">
        <w:r w:rsidRPr="004C16BE">
          <w:rPr>
            <w:rtl/>
          </w:rPr>
          <w:t>יישומונים</w:t>
        </w:r>
      </w:ins>
    </w:p>
    <w:p w14:paraId="7343E5E3" w14:textId="77777777" w:rsidR="004C16BE" w:rsidRPr="004C16BE" w:rsidRDefault="004C16BE">
      <w:pPr>
        <w:pStyle w:val="4"/>
        <w:rPr>
          <w:ins w:id="1228" w:author="Felix Krasnitsky" w:date="2020-05-31T17:37:00Z"/>
        </w:rPr>
        <w:pPrChange w:id="1229" w:author="Felix Krasnitsky" w:date="2020-06-01T14:26:00Z">
          <w:pPr>
            <w:pStyle w:val="1"/>
          </w:pPr>
        </w:pPrChange>
      </w:pPr>
      <w:ins w:id="1230" w:author="Felix Krasnitsky" w:date="2020-05-31T17:35:00Z">
        <w:r w:rsidRPr="004C16BE">
          <w:rPr>
            <w:rtl/>
          </w:rPr>
          <w:t xml:space="preserve">תקשורת דיגיטלית </w:t>
        </w:r>
      </w:ins>
    </w:p>
    <w:p w14:paraId="7049DD6A" w14:textId="6AAA34AE" w:rsidR="004C16BE" w:rsidRPr="004C16BE" w:rsidRDefault="004C16BE">
      <w:pPr>
        <w:pStyle w:val="4"/>
        <w:rPr>
          <w:ins w:id="1231" w:author="Felix Krasnitsky" w:date="2020-05-31T17:37:00Z"/>
        </w:rPr>
        <w:pPrChange w:id="1232" w:author="Felix Krasnitsky" w:date="2020-06-01T14:26:00Z">
          <w:pPr>
            <w:pStyle w:val="1"/>
          </w:pPr>
        </w:pPrChange>
      </w:pPr>
      <w:ins w:id="1233" w:author="Felix Krasnitsky" w:date="2020-05-31T17:35:00Z">
        <w:r w:rsidRPr="004C16BE">
          <w:rPr>
            <w:rtl/>
          </w:rPr>
          <w:lastRenderedPageBreak/>
          <w:t>המטופל והרופא הדיגיטלי, בריאות ניידת</w:t>
        </w:r>
      </w:ins>
    </w:p>
    <w:p w14:paraId="53A75372" w14:textId="28976174" w:rsidR="004C16BE" w:rsidRPr="004C16BE" w:rsidRDefault="004C16BE">
      <w:pPr>
        <w:pStyle w:val="4"/>
        <w:rPr>
          <w:ins w:id="1234" w:author="Felix Krasnitsky" w:date="2020-05-31T17:37:00Z"/>
        </w:rPr>
        <w:pPrChange w:id="1235" w:author="Felix Krasnitsky" w:date="2020-06-01T14:26:00Z">
          <w:pPr>
            <w:pStyle w:val="1"/>
          </w:pPr>
        </w:pPrChange>
      </w:pPr>
      <w:ins w:id="1236" w:author="Felix Krasnitsky" w:date="2020-05-31T17:35:00Z">
        <w:r w:rsidRPr="004C16BE">
          <w:rPr>
            <w:rtl/>
          </w:rPr>
          <w:t>רשתות חברתיות, העצמת בריאות מטופלים באמצעות הרשת</w:t>
        </w:r>
        <w:r w:rsidRPr="004C16BE">
          <w:t>.</w:t>
        </w:r>
      </w:ins>
    </w:p>
    <w:p w14:paraId="0CAF8F6A" w14:textId="77777777" w:rsidR="004C16BE" w:rsidRPr="004C16BE" w:rsidRDefault="004C16BE">
      <w:pPr>
        <w:pStyle w:val="4"/>
        <w:rPr>
          <w:ins w:id="1237" w:author="Felix Krasnitsky" w:date="2020-05-31T17:37:00Z"/>
        </w:rPr>
        <w:pPrChange w:id="1238" w:author="Felix Krasnitsky" w:date="2020-06-01T14:26:00Z">
          <w:pPr>
            <w:pStyle w:val="1"/>
          </w:pPr>
        </w:pPrChange>
      </w:pPr>
      <w:ins w:id="1239" w:author="Felix Krasnitsky" w:date="2020-05-31T17:35:00Z">
        <w:r w:rsidRPr="004C16BE">
          <w:rPr>
            <w:rtl/>
          </w:rPr>
          <w:t>מערכות תומכות החלטה ושימושים קליניים של טכנולוגיית המידע בנקודת המפגש הקליני</w:t>
        </w:r>
      </w:ins>
    </w:p>
    <w:p w14:paraId="771CD1B5" w14:textId="07F56C74" w:rsidR="004C16BE" w:rsidRPr="004C16BE" w:rsidRDefault="004C16BE">
      <w:pPr>
        <w:pStyle w:val="4"/>
        <w:rPr>
          <w:ins w:id="1240" w:author="Felix Krasnitsky" w:date="2020-05-31T17:37:00Z"/>
        </w:rPr>
        <w:pPrChange w:id="1241" w:author="Felix Krasnitsky" w:date="2020-06-01T14:26:00Z">
          <w:pPr>
            <w:pStyle w:val="1"/>
          </w:pPr>
        </w:pPrChange>
      </w:pPr>
      <w:ins w:id="1242" w:author="Felix Krasnitsky" w:date="2020-05-31T17:35:00Z">
        <w:r w:rsidRPr="004C16BE">
          <w:rPr>
            <w:rtl/>
          </w:rPr>
          <w:t xml:space="preserve"> מערכות מנהליות דיגיטליות </w:t>
        </w:r>
      </w:ins>
      <w:ins w:id="1243" w:author="Felix Krasnitsky" w:date="2020-05-31T17:39:00Z">
        <w:r w:rsidRPr="004C16BE">
          <w:rPr>
            <w:rtl/>
          </w:rPr>
          <w:t>(</w:t>
        </w:r>
      </w:ins>
      <w:ins w:id="1244" w:author="Felix Krasnitsky" w:date="2020-05-31T17:35:00Z">
        <w:r w:rsidRPr="004C16BE">
          <w:rPr>
            <w:rtl/>
          </w:rPr>
          <w:t>זימון תורים, פורטלים למטופלים, אתרים</w:t>
        </w:r>
      </w:ins>
      <w:ins w:id="1245" w:author="Felix Krasnitsky" w:date="2020-05-31T17:39:00Z">
        <w:r w:rsidRPr="004C16BE">
          <w:rPr>
            <w:rtl/>
          </w:rPr>
          <w:t>)</w:t>
        </w:r>
      </w:ins>
    </w:p>
    <w:p w14:paraId="1267A64B" w14:textId="3B3A12CB" w:rsidR="00D90478" w:rsidRDefault="004C16BE">
      <w:pPr>
        <w:pStyle w:val="4"/>
        <w:rPr>
          <w:ins w:id="1246" w:author="Felix Krasnitsky" w:date="2020-05-31T17:35:00Z"/>
          <w:rtl/>
        </w:rPr>
        <w:pPrChange w:id="1247" w:author="Felix Krasnitsky" w:date="2020-06-01T14:26:00Z">
          <w:pPr>
            <w:pStyle w:val="1"/>
          </w:pPr>
        </w:pPrChange>
      </w:pPr>
      <w:ins w:id="1248" w:author="Felix Krasnitsky" w:date="2020-05-31T17:35:00Z">
        <w:r w:rsidRPr="004C16BE">
          <w:rPr>
            <w:rtl/>
          </w:rPr>
          <w:t>טלה–רפואה</w:t>
        </w:r>
      </w:ins>
    </w:p>
    <w:p w14:paraId="008DF850" w14:textId="77777777" w:rsidR="004E1611" w:rsidRDefault="004E1611">
      <w:pPr>
        <w:pStyle w:val="3"/>
        <w:numPr>
          <w:ilvl w:val="0"/>
          <w:numId w:val="0"/>
        </w:numPr>
        <w:ind w:left="1132"/>
        <w:rPr>
          <w:ins w:id="1249" w:author="Felix Krasnitsky" w:date="2020-05-31T17:42:00Z"/>
        </w:rPr>
        <w:pPrChange w:id="1250" w:author="Felix Krasnitsky" w:date="2020-06-01T14:26:00Z">
          <w:pPr>
            <w:widowControl/>
            <w:bidi w:val="0"/>
            <w:adjustRightInd/>
            <w:spacing w:line="240" w:lineRule="auto"/>
            <w:textAlignment w:val="auto"/>
          </w:pPr>
        </w:pPrChange>
      </w:pPr>
    </w:p>
    <w:p w14:paraId="5D61F147" w14:textId="77777777" w:rsidR="004E1611" w:rsidRDefault="00C56C67">
      <w:pPr>
        <w:pStyle w:val="3"/>
        <w:rPr>
          <w:ins w:id="1251" w:author="Felix Krasnitsky" w:date="2020-05-31T17:43:00Z"/>
        </w:rPr>
        <w:pPrChange w:id="1252" w:author="Felix Krasnitsky" w:date="2020-06-01T14:26:00Z">
          <w:pPr>
            <w:widowControl/>
            <w:bidi w:val="0"/>
            <w:adjustRightInd/>
            <w:spacing w:line="240" w:lineRule="auto"/>
            <w:textAlignment w:val="auto"/>
          </w:pPr>
        </w:pPrChange>
      </w:pPr>
      <w:ins w:id="1253" w:author="Felix Krasnitsky" w:date="2020-05-31T17:42:00Z">
        <w:r w:rsidRPr="004E1611">
          <w:rPr>
            <w:rtl/>
          </w:rPr>
          <w:t>אמצעים אלה מייצרים שורה של דילמות חדשות כמו: חיסיון רפואי בעולם הדיגיטלי, הפער הדיגיטלי וגבולות בעולם הווירטואלי. הם מרחיבים את מנעד האוריינות הנחוצה למטפלים ומטופלים כאחד. הם מחייבים רכישת כישורים רבים חדשים הנובעים מהאתגרים שהם מציבים למטפל. רק בתחום התקשורת בין מטופל למטפל בנוכחות מחשב אותרו עשרות כישורי תקשורת חדשים ]9 .]בעת שעולם האבחון הרפואי עבר ועובר טרנספורמציה דיגיטלית, ועולם המידע וההכשרה הרפואיים מסגלים כלים דיגיטליים מגוונים, דומה שדווקא המטופלים )לפחות בעלי האוריינות הדיגיטלית( כבר סיגלו לעצמם מרכיבים רבים של השינוי, בעוד שהרופאים נמצאים בפיגור משמעותי בהתאמת התנהלותם למציאות החדשה</w:t>
        </w:r>
      </w:ins>
      <w:ins w:id="1254" w:author="Felix Krasnitsky" w:date="2020-05-31T17:43:00Z">
        <w:r w:rsidR="004E1611">
          <w:rPr>
            <w:rFonts w:hint="cs"/>
            <w:rtl/>
          </w:rPr>
          <w:t>.</w:t>
        </w:r>
      </w:ins>
    </w:p>
    <w:p w14:paraId="74A3528C" w14:textId="74557D70" w:rsidR="004E1611" w:rsidRDefault="004E1611">
      <w:pPr>
        <w:pStyle w:val="4"/>
        <w:rPr>
          <w:ins w:id="1255" w:author="Felix Krasnitsky" w:date="2020-05-31T17:45:00Z"/>
        </w:rPr>
        <w:pPrChange w:id="1256" w:author="Felix Krasnitsky" w:date="2020-06-01T15:18:00Z">
          <w:pPr>
            <w:widowControl/>
            <w:bidi w:val="0"/>
            <w:adjustRightInd/>
            <w:spacing w:line="240" w:lineRule="auto"/>
            <w:textAlignment w:val="auto"/>
          </w:pPr>
        </w:pPrChange>
      </w:pPr>
      <w:ins w:id="1257" w:author="Felix Krasnitsky" w:date="2020-05-31T17:44:00Z">
        <w:r>
          <w:t>Big Data</w:t>
        </w:r>
        <w:r>
          <w:rPr>
            <w:rFonts w:hint="cs"/>
            <w:rtl/>
          </w:rPr>
          <w:t xml:space="preserve"> </w:t>
        </w:r>
      </w:ins>
      <w:ins w:id="1258" w:author="Felix Krasnitsky" w:date="2020-05-31T17:42:00Z">
        <w:r w:rsidR="00C56C67" w:rsidRPr="004E1611">
          <w:rPr>
            <w:rtl/>
          </w:rPr>
          <w:t>רפואה מותאמת אישית, רפואה חישובית</w:t>
        </w:r>
      </w:ins>
      <w:ins w:id="1259" w:author="Felix Krasnitsky" w:date="2020-05-31T17:44:00Z">
        <w:del w:id="1260" w:author="Felix" w:date="2020-05-31T22:22:00Z">
          <w:r w:rsidDel="00EA3966">
            <w:rPr>
              <w:rFonts w:hint="cs"/>
              <w:rtl/>
            </w:rPr>
            <w:delText>:</w:delText>
          </w:r>
        </w:del>
      </w:ins>
      <w:ins w:id="1261" w:author="Felix" w:date="2020-05-31T22:22:00Z">
        <w:r w:rsidR="00EA3966">
          <w:rPr>
            <w:rFonts w:hint="cs"/>
            <w:rtl/>
          </w:rPr>
          <w:t>:</w:t>
        </w:r>
      </w:ins>
      <w:ins w:id="1262" w:author="Felix Krasnitsky" w:date="2020-06-01T15:18:00Z">
        <w:r w:rsidR="0051061A">
          <w:rPr>
            <w:rtl/>
          </w:rPr>
          <w:br/>
        </w:r>
      </w:ins>
      <w:ins w:id="1263" w:author="Felix Krasnitsky" w:date="2020-05-31T17:42:00Z">
        <w:r w:rsidR="00C56C67" w:rsidRPr="004E1611">
          <w:rPr>
            <w:rtl/>
          </w:rPr>
          <w:t>באמצעות ביו</w:t>
        </w:r>
      </w:ins>
      <w:ins w:id="1264" w:author="Felix" w:date="2020-06-06T11:09:00Z">
        <w:r w:rsidR="000B1081">
          <w:rPr>
            <w:rFonts w:hint="cs"/>
            <w:rtl/>
          </w:rPr>
          <w:t>-</w:t>
        </w:r>
      </w:ins>
      <w:ins w:id="1265" w:author="Felix Krasnitsky" w:date="2020-05-31T17:42:00Z">
        <w:r w:rsidR="00C56C67" w:rsidRPr="004E1611">
          <w:rPr>
            <w:rtl/>
          </w:rPr>
          <w:t xml:space="preserve">אינפורמטיקה ורפואה חישובית התאפשרו פריצות הדרך בתחום ונכנסו לשיח המקצועי </w:t>
        </w:r>
      </w:ins>
      <w:ins w:id="1266" w:author="Felix Krasnitsky" w:date="2020-06-01T15:09:00Z">
        <w:r w:rsidR="007B49CD">
          <w:rPr>
            <w:rFonts w:hint="cs"/>
            <w:rtl/>
          </w:rPr>
          <w:t>חקר החלבונים, חקר הדנ"א והדם</w:t>
        </w:r>
      </w:ins>
      <w:ins w:id="1267" w:author="Felix Krasnitsky" w:date="2020-06-01T15:17:00Z">
        <w:r w:rsidR="0051061A">
          <w:rPr>
            <w:rFonts w:hint="cs"/>
            <w:rtl/>
          </w:rPr>
          <w:t xml:space="preserve"> </w:t>
        </w:r>
      </w:ins>
      <w:ins w:id="1268" w:author="Hadas Lewy" w:date="2020-06-14T09:16:00Z">
        <w:r w:rsidR="00B631E3">
          <w:rPr>
            <w:rFonts w:hint="cs"/>
            <w:rtl/>
          </w:rPr>
          <w:t xml:space="preserve">בכלים </w:t>
        </w:r>
      </w:ins>
      <w:ins w:id="1269" w:author="Felix Krasnitsky" w:date="2020-06-01T15:17:00Z">
        <w:r w:rsidR="0051061A">
          <w:rPr>
            <w:rFonts w:hint="cs"/>
            <w:rtl/>
          </w:rPr>
          <w:t>חישוביים</w:t>
        </w:r>
      </w:ins>
      <w:ins w:id="1270" w:author="Felix Krasnitsky" w:date="2020-05-31T17:42:00Z">
        <w:r w:rsidR="00C56C67" w:rsidRPr="004E1611">
          <w:rPr>
            <w:rtl/>
          </w:rPr>
          <w:t>. תחום זה זוכה להכרה גוברת במערכת ההכשרה של רופאי העתיד באמצעות קורסים</w:t>
        </w:r>
        <w:r w:rsidR="00C56C67" w:rsidRPr="004E1611">
          <w:t xml:space="preserve">, </w:t>
        </w:r>
        <w:r w:rsidR="00C56C67" w:rsidRPr="004E1611">
          <w:rPr>
            <w:rtl/>
          </w:rPr>
          <w:t xml:space="preserve">שיעורים ואף מסלולים ייעודיים </w:t>
        </w:r>
      </w:ins>
      <w:ins w:id="1271" w:author="Felix Krasnitsky" w:date="2020-05-31T17:45:00Z">
        <w:r>
          <w:rPr>
            <w:rFonts w:hint="cs"/>
            <w:rtl/>
          </w:rPr>
          <w:t>(</w:t>
        </w:r>
      </w:ins>
      <w:ins w:id="1272" w:author="Felix Krasnitsky" w:date="2020-05-31T17:42:00Z">
        <w:r w:rsidR="00C56C67" w:rsidRPr="004E1611">
          <w:rPr>
            <w:rtl/>
          </w:rPr>
          <w:t>לדוגמה, בפקולטה לרפואה של הדסה והאוניברסיטה העברית</w:t>
        </w:r>
      </w:ins>
      <w:ins w:id="1273" w:author="Felix Krasnitsky" w:date="2020-05-31T17:45:00Z">
        <w:r>
          <w:rPr>
            <w:rFonts w:hint="cs"/>
            <w:rtl/>
          </w:rPr>
          <w:t xml:space="preserve"> </w:t>
        </w:r>
      </w:ins>
      <w:ins w:id="1274" w:author="Hadas Lewy" w:date="2020-06-14T09:17:00Z">
        <w:r w:rsidR="00B631E3">
          <w:rPr>
            <w:rFonts w:hint="cs"/>
            <w:rtl/>
          </w:rPr>
          <w:t xml:space="preserve">והתכנית החדשה של </w:t>
        </w:r>
        <w:r w:rsidR="00B631E3">
          <w:rPr>
            <w:rFonts w:hint="cs"/>
          </w:rPr>
          <w:t>HIT</w:t>
        </w:r>
        <w:r w:rsidR="00B631E3">
          <w:rPr>
            <w:rFonts w:hint="cs"/>
            <w:rtl/>
          </w:rPr>
          <w:t xml:space="preserve">- טכנולוגיות דיגיטליות ברפואה </w:t>
        </w:r>
      </w:ins>
      <w:ins w:id="1275" w:author="Felix Krasnitsky" w:date="2020-05-31T17:45:00Z">
        <w:r>
          <w:rPr>
            <w:rFonts w:hint="cs"/>
            <w:rtl/>
          </w:rPr>
          <w:t>[</w:t>
        </w:r>
      </w:ins>
      <w:ins w:id="1276" w:author="Felix Krasnitsky" w:date="2020-05-31T17:51:00Z">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Ref41839900 \r \h</w:instrText>
        </w:r>
        <w:r>
          <w:rPr>
            <w:rtl/>
          </w:rPr>
          <w:instrText xml:space="preserve"> </w:instrText>
        </w:r>
      </w:ins>
      <w:r>
        <w:rPr>
          <w:rtl/>
        </w:rPr>
      </w:r>
      <w:r>
        <w:rPr>
          <w:rtl/>
        </w:rPr>
        <w:fldChar w:fldCharType="separate"/>
      </w:r>
      <w:ins w:id="1277" w:author="Felix Krasnitsky" w:date="2020-05-31T17:51:00Z">
        <w:r>
          <w:rPr>
            <w:rtl/>
          </w:rPr>
          <w:t>‏11</w:t>
        </w:r>
        <w:r>
          <w:rPr>
            <w:rtl/>
          </w:rPr>
          <w:fldChar w:fldCharType="end"/>
        </w:r>
      </w:ins>
      <w:ins w:id="1278" w:author="Felix Krasnitsky" w:date="2020-05-31T17:45:00Z">
        <w:r>
          <w:rPr>
            <w:rFonts w:hint="cs"/>
            <w:rtl/>
          </w:rPr>
          <w:t>] ).</w:t>
        </w:r>
      </w:ins>
    </w:p>
    <w:p w14:paraId="4F7AE330" w14:textId="2227EB08" w:rsidR="002B5E3F" w:rsidRDefault="00C56C67">
      <w:pPr>
        <w:pStyle w:val="4"/>
        <w:rPr>
          <w:ins w:id="1279" w:author="Felix Krasnitsky" w:date="2020-05-31T17:53:00Z"/>
        </w:rPr>
        <w:pPrChange w:id="1280" w:author="Felix Krasnitsky" w:date="2020-06-01T14:26:00Z">
          <w:pPr>
            <w:widowControl/>
            <w:bidi w:val="0"/>
            <w:adjustRightInd/>
            <w:spacing w:line="240" w:lineRule="auto"/>
            <w:textAlignment w:val="auto"/>
          </w:pPr>
        </w:pPrChange>
      </w:pPr>
      <w:ins w:id="1281" w:author="Felix Krasnitsky" w:date="2020-05-31T17:42:00Z">
        <w:r w:rsidRPr="004E1611">
          <w:rPr>
            <w:rtl/>
          </w:rPr>
          <w:t>מידע רפואי ב</w:t>
        </w:r>
        <w:del w:id="1282" w:author="Felix" w:date="2020-05-31T22:22:00Z">
          <w:r w:rsidRPr="004E1611" w:rsidDel="009455A4">
            <w:rPr>
              <w:rtl/>
            </w:rPr>
            <w:delText>מרשתת</w:delText>
          </w:r>
        </w:del>
      </w:ins>
      <w:ins w:id="1283" w:author="Felix" w:date="2020-05-31T22:22:00Z">
        <w:r w:rsidR="009455A4">
          <w:rPr>
            <w:rFonts w:hint="cs"/>
            <w:rtl/>
          </w:rPr>
          <w:t>רשת האינטרנט</w:t>
        </w:r>
      </w:ins>
      <w:ins w:id="1284" w:author="Felix Krasnitsky" w:date="2020-05-31T17:42:00Z">
        <w:r w:rsidRPr="004E1611">
          <w:rPr>
            <w:rtl/>
          </w:rPr>
          <w:t>:</w:t>
        </w:r>
      </w:ins>
      <w:ins w:id="1285" w:author="Felix" w:date="2020-05-31T22:22:00Z">
        <w:r w:rsidR="009455A4">
          <w:rPr>
            <w:rtl/>
          </w:rPr>
          <w:br/>
        </w:r>
      </w:ins>
      <w:ins w:id="1286" w:author="Felix Krasnitsky" w:date="2020-05-31T17:42:00Z">
        <w:del w:id="1287" w:author="Felix" w:date="2020-05-31T22:22:00Z">
          <w:r w:rsidRPr="004E1611" w:rsidDel="009455A4">
            <w:rPr>
              <w:rtl/>
            </w:rPr>
            <w:delText xml:space="preserve"> </w:delText>
          </w:r>
        </w:del>
        <w:r w:rsidRPr="004E1611">
          <w:rPr>
            <w:rtl/>
          </w:rPr>
          <w:t xml:space="preserve">כשם שכמעט כל צורך במידע נענה היום באמצעות גלישה בנייד, כך גם הפך המידע הרפואי לנגיש ביותר. הקלדת מושג רפואי כלשהו מקפיצה תשובות רבות, חלקן מעולמות תוכן שאינם מבוססי מידע מהימן </w:t>
        </w:r>
        <w:r w:rsidRPr="004E1611">
          <w:t>)</w:t>
        </w:r>
        <w:r w:rsidRPr="004E1611">
          <w:rPr>
            <w:rtl/>
          </w:rPr>
          <w:t>רפואה משלימה, פרסומת אישית, אנקדוטות וכדומה</w:t>
        </w:r>
      </w:ins>
      <w:ins w:id="1288" w:author="Felix Krasnitsky" w:date="2020-05-31T17:51:00Z">
        <w:r w:rsidR="004E1611">
          <w:rPr>
            <w:rFonts w:hint="cs"/>
            <w:rtl/>
          </w:rPr>
          <w:t>)</w:t>
        </w:r>
      </w:ins>
      <w:ins w:id="1289" w:author="Felix Krasnitsky" w:date="2020-05-31T17:52:00Z">
        <w:r w:rsidR="004E1611">
          <w:rPr>
            <w:rFonts w:hint="cs"/>
            <w:rtl/>
          </w:rPr>
          <w:t>.</w:t>
        </w:r>
      </w:ins>
      <w:ins w:id="1290" w:author="Felix Krasnitsky" w:date="2020-05-31T17:51:00Z">
        <w:r w:rsidR="004E1611">
          <w:rPr>
            <w:rFonts w:hint="cs"/>
            <w:rtl/>
          </w:rPr>
          <w:t xml:space="preserve"> </w:t>
        </w:r>
      </w:ins>
      <w:ins w:id="1291" w:author="Felix Krasnitsky" w:date="2020-05-31T17:42:00Z">
        <w:r w:rsidRPr="004E1611">
          <w:rPr>
            <w:rtl/>
          </w:rPr>
          <w:t xml:space="preserve">לכן נזקקים המטופל והמטפל גם יחד לאוריינות מידע דיגיטלית שבאמצעותה נלמדת הדרך המיטבית לחפש מידע רפואי מהיימן </w:t>
        </w:r>
      </w:ins>
      <w:ins w:id="1292" w:author="Felix Krasnitsky" w:date="2020-05-31T17:52:00Z">
        <w:r w:rsidR="004E1611">
          <w:rPr>
            <w:rFonts w:hint="cs"/>
            <w:rtl/>
          </w:rPr>
          <w:t>באינטרנט</w:t>
        </w:r>
      </w:ins>
      <w:ins w:id="1293" w:author="Hadas Lewy" w:date="2020-06-14T09:19:00Z">
        <w:r w:rsidR="00AF4130">
          <w:rPr>
            <w:rFonts w:hint="cs"/>
            <w:rtl/>
          </w:rPr>
          <w:t xml:space="preserve"> אך עדיין לוקה בבעיה של אינפורמציה לא אמינה במקרים רבים</w:t>
        </w:r>
      </w:ins>
      <w:ins w:id="1294" w:author="Felix Krasnitsky" w:date="2020-05-31T17:52:00Z">
        <w:r w:rsidR="004E1611">
          <w:rPr>
            <w:rFonts w:hint="cs"/>
            <w:rtl/>
          </w:rPr>
          <w:t xml:space="preserve">. </w:t>
        </w:r>
      </w:ins>
    </w:p>
    <w:p w14:paraId="5D7E7CFC" w14:textId="4609D8B2" w:rsidR="002B5E3F" w:rsidRDefault="00C56C67">
      <w:pPr>
        <w:pStyle w:val="4"/>
        <w:rPr>
          <w:ins w:id="1295" w:author="Felix Krasnitsky" w:date="2020-05-31T17:58:00Z"/>
        </w:rPr>
        <w:pPrChange w:id="1296" w:author="Felix Krasnitsky" w:date="2020-06-01T14:26:00Z">
          <w:pPr>
            <w:widowControl/>
            <w:bidi w:val="0"/>
            <w:adjustRightInd/>
            <w:spacing w:line="240" w:lineRule="auto"/>
            <w:textAlignment w:val="auto"/>
          </w:pPr>
        </w:pPrChange>
      </w:pPr>
      <w:ins w:id="1297" w:author="Felix Krasnitsky" w:date="2020-05-31T17:42:00Z">
        <w:r w:rsidRPr="004E1611">
          <w:rPr>
            <w:rtl/>
          </w:rPr>
          <w:t xml:space="preserve">הרשומה הממוחשבת: כיוון שכל מערכת הבריאות הישראלית מקוונת ברשומה רפואית ממוחשבת </w:t>
        </w:r>
      </w:ins>
      <w:ins w:id="1298" w:author="Felix Krasnitsky" w:date="2020-05-31T17:53:00Z">
        <w:r w:rsidR="002B5E3F">
          <w:rPr>
            <w:rFonts w:hint="cs"/>
            <w:rtl/>
          </w:rPr>
          <w:t>(</w:t>
        </w:r>
      </w:ins>
      <w:ins w:id="1299" w:author="Felix Krasnitsky" w:date="2020-05-31T17:42:00Z">
        <w:r w:rsidRPr="004E1611">
          <w:rPr>
            <w:rtl/>
          </w:rPr>
          <w:t>רר״מ</w:t>
        </w:r>
      </w:ins>
      <w:ins w:id="1300" w:author="Felix Krasnitsky" w:date="2020-05-31T17:53:00Z">
        <w:r w:rsidR="002B5E3F">
          <w:rPr>
            <w:rFonts w:hint="cs"/>
            <w:rtl/>
          </w:rPr>
          <w:t xml:space="preserve">) </w:t>
        </w:r>
      </w:ins>
      <w:ins w:id="1301" w:author="Felix Krasnitsky" w:date="2020-05-31T17:42:00Z">
        <w:r w:rsidRPr="004E1611">
          <w:rPr>
            <w:rtl/>
          </w:rPr>
          <w:t xml:space="preserve">ומרושתת גם במערכת אינטגרטיבית </w:t>
        </w:r>
      </w:ins>
      <w:ins w:id="1302" w:author="Hadas Lewy" w:date="2020-06-14T09:18:00Z">
        <w:r w:rsidR="002F4E93">
          <w:rPr>
            <w:rFonts w:hint="cs"/>
            <w:rtl/>
          </w:rPr>
          <w:t xml:space="preserve">הנמצאת בהליכי הטמעה </w:t>
        </w:r>
      </w:ins>
      <w:ins w:id="1303" w:author="Felix Krasnitsky" w:date="2020-05-31T17:53:00Z">
        <w:r w:rsidR="002B5E3F">
          <w:rPr>
            <w:rFonts w:hint="cs"/>
            <w:rtl/>
          </w:rPr>
          <w:t>(</w:t>
        </w:r>
      </w:ins>
      <w:ins w:id="1304" w:author="Felix" w:date="2020-06-06T11:09:00Z">
        <w:r w:rsidR="000B1081">
          <w:rPr>
            <w:rFonts w:hint="cs"/>
            <w:rtl/>
          </w:rPr>
          <w:t>"</w:t>
        </w:r>
      </w:ins>
      <w:ins w:id="1305" w:author="Felix Krasnitsky" w:date="2020-05-31T17:42:00Z">
        <w:r w:rsidRPr="004E1611">
          <w:rPr>
            <w:rtl/>
          </w:rPr>
          <w:t>אופק</w:t>
        </w:r>
      </w:ins>
      <w:ins w:id="1306" w:author="Felix" w:date="2020-06-06T11:09:00Z">
        <w:r w:rsidR="000B1081">
          <w:rPr>
            <w:rFonts w:hint="cs"/>
            <w:rtl/>
          </w:rPr>
          <w:t>"</w:t>
        </w:r>
      </w:ins>
      <w:ins w:id="1307" w:author="Felix Krasnitsky" w:date="2020-05-31T17:53:00Z">
        <w:r w:rsidR="002B5E3F">
          <w:rPr>
            <w:rFonts w:hint="cs"/>
            <w:rtl/>
          </w:rPr>
          <w:t>) [</w:t>
        </w:r>
      </w:ins>
      <w:ins w:id="1308" w:author="Felix Krasnitsky" w:date="2020-05-31T17:56:00Z">
        <w:r w:rsidR="002B5E3F">
          <w:rPr>
            <w:rtl/>
          </w:rPr>
          <w:fldChar w:fldCharType="begin"/>
        </w:r>
        <w:r w:rsidR="002B5E3F">
          <w:rPr>
            <w:rtl/>
          </w:rPr>
          <w:instrText xml:space="preserve"> </w:instrText>
        </w:r>
        <w:r w:rsidR="002B5E3F">
          <w:rPr>
            <w:rFonts w:hint="cs"/>
          </w:rPr>
          <w:instrText>REF</w:instrText>
        </w:r>
        <w:r w:rsidR="002B5E3F">
          <w:rPr>
            <w:rFonts w:hint="cs"/>
            <w:rtl/>
          </w:rPr>
          <w:instrText xml:space="preserve"> _</w:instrText>
        </w:r>
        <w:r w:rsidR="002B5E3F">
          <w:rPr>
            <w:rFonts w:hint="cs"/>
          </w:rPr>
          <w:instrText>Ref41840222 \r \h</w:instrText>
        </w:r>
        <w:r w:rsidR="002B5E3F">
          <w:rPr>
            <w:rtl/>
          </w:rPr>
          <w:instrText xml:space="preserve"> </w:instrText>
        </w:r>
      </w:ins>
      <w:r w:rsidR="002B5E3F">
        <w:rPr>
          <w:rtl/>
        </w:rPr>
      </w:r>
      <w:r w:rsidR="002B5E3F">
        <w:rPr>
          <w:rtl/>
        </w:rPr>
        <w:fldChar w:fldCharType="separate"/>
      </w:r>
      <w:ins w:id="1309" w:author="Felix Krasnitsky" w:date="2020-05-31T17:56:00Z">
        <w:r w:rsidR="002B5E3F">
          <w:rPr>
            <w:rtl/>
          </w:rPr>
          <w:t>‏12</w:t>
        </w:r>
        <w:r w:rsidR="002B5E3F">
          <w:rPr>
            <w:rtl/>
          </w:rPr>
          <w:fldChar w:fldCharType="end"/>
        </w:r>
      </w:ins>
      <w:ins w:id="1310" w:author="Felix Krasnitsky" w:date="2020-05-31T17:53:00Z">
        <w:r w:rsidR="002B5E3F">
          <w:rPr>
            <w:rFonts w:hint="cs"/>
            <w:rtl/>
          </w:rPr>
          <w:t>]</w:t>
        </w:r>
      </w:ins>
      <w:ins w:id="1311" w:author="Felix Krasnitsky" w:date="2020-05-31T17:42:00Z">
        <w:r w:rsidRPr="004E1611">
          <w:rPr>
            <w:rtl/>
          </w:rPr>
          <w:t xml:space="preserve">, זהו כנראה התחום שבו יש לרופא הישראלי את המגע </w:t>
        </w:r>
      </w:ins>
      <w:ins w:id="1312" w:author="Felix Krasnitsky" w:date="2020-06-01T15:17:00Z">
        <w:r w:rsidR="0051061A" w:rsidRPr="004E1611">
          <w:rPr>
            <w:rFonts w:hint="cs"/>
            <w:rtl/>
          </w:rPr>
          <w:t>היום-יומי</w:t>
        </w:r>
      </w:ins>
      <w:ins w:id="1313" w:author="Felix Krasnitsky" w:date="2020-05-31T17:42:00Z">
        <w:r w:rsidRPr="004E1611">
          <w:rPr>
            <w:rtl/>
          </w:rPr>
          <w:t xml:space="preserve"> והמוחשי ביותר עם העידן הדיגיטלי. ההכשרה לשימוש</w:t>
        </w:r>
      </w:ins>
      <w:ins w:id="1314" w:author="Felix Krasnitsky" w:date="2020-05-31T17:57:00Z">
        <w:r w:rsidR="002B5E3F" w:rsidRPr="002B5E3F">
          <w:rPr>
            <w:rtl/>
          </w:rPr>
          <w:t xml:space="preserve"> </w:t>
        </w:r>
        <w:r w:rsidR="002B5E3F">
          <w:rPr>
            <w:rtl/>
          </w:rPr>
          <w:t>הטכני בו היא לרוב אינטואיטיבית או קצרה</w:t>
        </w:r>
      </w:ins>
      <w:ins w:id="1315" w:author="Hadas Lewy" w:date="2020-06-14T09:18:00Z">
        <w:r w:rsidR="002F4E93">
          <w:rPr>
            <w:rFonts w:hint="cs"/>
            <w:rtl/>
          </w:rPr>
          <w:t xml:space="preserve"> והידע באבטחת מידע לעובדי מקצועות הבריות מוגבלת להכשרות קצרות דרך לומדות ארגוניות</w:t>
        </w:r>
      </w:ins>
      <w:ins w:id="1316" w:author="Felix Krasnitsky" w:date="2020-05-31T17:59:00Z">
        <w:r w:rsidR="002B5E3F">
          <w:rPr>
            <w:rFonts w:hint="cs"/>
            <w:rtl/>
          </w:rPr>
          <w:t>.</w:t>
        </w:r>
      </w:ins>
      <w:ins w:id="1317" w:author="Felix Krasnitsky" w:date="2020-05-31T17:57:00Z">
        <w:r w:rsidR="002B5E3F">
          <w:rPr>
            <w:rtl/>
          </w:rPr>
          <w:t xml:space="preserve"> </w:t>
        </w:r>
      </w:ins>
    </w:p>
    <w:p w14:paraId="2F991C72" w14:textId="3868E4DE" w:rsidR="002B5E3F" w:rsidRDefault="002B5E3F">
      <w:pPr>
        <w:pStyle w:val="4"/>
        <w:rPr>
          <w:ins w:id="1318" w:author="Felix Krasnitsky" w:date="2020-05-31T18:01:00Z"/>
        </w:rPr>
        <w:pPrChange w:id="1319" w:author="Hadas Lewy" w:date="2020-06-14T09:21:00Z">
          <w:pPr>
            <w:widowControl/>
            <w:bidi w:val="0"/>
            <w:adjustRightInd/>
            <w:spacing w:line="240" w:lineRule="auto"/>
            <w:textAlignment w:val="auto"/>
          </w:pPr>
        </w:pPrChange>
      </w:pPr>
      <w:ins w:id="1320" w:author="Felix Krasnitsky" w:date="2020-05-31T17:57:00Z">
        <w:r>
          <w:rPr>
            <w:rtl/>
          </w:rPr>
          <w:t xml:space="preserve">יישומונים </w:t>
        </w:r>
      </w:ins>
      <w:ins w:id="1321" w:author="Felix Krasnitsky" w:date="2020-05-31T17:58:00Z">
        <w:r>
          <w:rPr>
            <w:rFonts w:hint="cs"/>
            <w:rtl/>
          </w:rPr>
          <w:t>(</w:t>
        </w:r>
      </w:ins>
      <w:ins w:id="1322" w:author="Felix Krasnitsky" w:date="2020-05-31T17:57:00Z">
        <w:r>
          <w:rPr>
            <w:rtl/>
          </w:rPr>
          <w:t>אפליקציות</w:t>
        </w:r>
      </w:ins>
      <w:ins w:id="1323" w:author="Felix Krasnitsky" w:date="2020-05-31T17:58:00Z">
        <w:r>
          <w:rPr>
            <w:rFonts w:hint="cs"/>
            <w:rtl/>
          </w:rPr>
          <w:t>)</w:t>
        </w:r>
      </w:ins>
      <w:ins w:id="1324" w:author="Felix Krasnitsky" w:date="2020-05-31T17:57:00Z">
        <w:r>
          <w:rPr>
            <w:rtl/>
          </w:rPr>
          <w:t>:</w:t>
        </w:r>
      </w:ins>
      <w:ins w:id="1325" w:author="Felix" w:date="2020-05-31T22:22:00Z">
        <w:r w:rsidR="009455A4">
          <w:rPr>
            <w:rtl/>
          </w:rPr>
          <w:br/>
        </w:r>
      </w:ins>
      <w:ins w:id="1326" w:author="Felix Krasnitsky" w:date="2020-05-31T17:57:00Z">
        <w:del w:id="1327" w:author="Felix" w:date="2020-05-31T22:22:00Z">
          <w:r w:rsidDel="009455A4">
            <w:rPr>
              <w:rtl/>
            </w:rPr>
            <w:delText xml:space="preserve"> </w:delText>
          </w:r>
        </w:del>
        <w:r>
          <w:rPr>
            <w:rtl/>
          </w:rPr>
          <w:t>בעוד שבשוק יש עשרות ואולי מאות אלפי יישומונים בתחום הבריאות והרפואה, דומה שבתחום זה מתקיים הפער המרבי בין מטופלים למטפלים</w:t>
        </w:r>
        <w:r>
          <w:t>.</w:t>
        </w:r>
      </w:ins>
      <w:ins w:id="1328" w:author="Felix Krasnitsky" w:date="2020-05-31T17:59:00Z">
        <w:r w:rsidRPr="002B5E3F">
          <w:rPr>
            <w:rtl/>
          </w:rPr>
          <w:t xml:space="preserve"> </w:t>
        </w:r>
        <w:r>
          <w:rPr>
            <w:rtl/>
          </w:rPr>
          <w:t xml:space="preserve">בעוד שהציבור הרחב מוריד ומשתמש בשקיקה במספר משמעותי של יישומונים לפי צרכיו, דומה שרופאים כמעט שאינם </w:t>
        </w:r>
        <w:del w:id="1329" w:author="Hadas Lewy" w:date="2020-06-14T09:20:00Z">
          <w:r w:rsidDel="00AF4130">
            <w:rPr>
              <w:rtl/>
            </w:rPr>
            <w:delText>מודעים</w:delText>
          </w:r>
        </w:del>
      </w:ins>
      <w:ins w:id="1330" w:author="Hadas Lewy" w:date="2020-06-14T09:20:00Z">
        <w:r w:rsidR="00AF4130">
          <w:rPr>
            <w:rFonts w:hint="cs"/>
            <w:rtl/>
          </w:rPr>
          <w:t>יכולים להשתמש בתוצרי ה</w:t>
        </w:r>
      </w:ins>
      <w:ins w:id="1331" w:author="Felix Krasnitsky" w:date="2020-05-31T17:59:00Z">
        <w:del w:id="1332" w:author="Hadas Lewy" w:date="2020-06-14T09:21:00Z">
          <w:r w:rsidDel="00AF4130">
            <w:rPr>
              <w:rtl/>
            </w:rPr>
            <w:delText xml:space="preserve"> ל</w:delText>
          </w:r>
        </w:del>
        <w:r>
          <w:rPr>
            <w:rtl/>
          </w:rPr>
          <w:t>תחום, גם כאשר יש מספר ניכר של יישומונים בעלי ערך מוסף ליעילות ולתוצאי הטיפול הרפואי שמעניק הרופא. בין ה</w:t>
        </w:r>
        <w:del w:id="1333" w:author="Hadas Lewy" w:date="2020-06-14T09:21:00Z">
          <w:r w:rsidDel="00AF4130">
            <w:rPr>
              <w:rtl/>
            </w:rPr>
            <w:delText>מחסומים</w:delText>
          </w:r>
        </w:del>
      </w:ins>
      <w:ins w:id="1334" w:author="Hadas Lewy" w:date="2020-06-14T09:21:00Z">
        <w:r w:rsidR="00AF4130">
          <w:rPr>
            <w:rFonts w:hint="cs"/>
            <w:rtl/>
          </w:rPr>
          <w:t>חסמים</w:t>
        </w:r>
      </w:ins>
      <w:ins w:id="1335" w:author="Felix Krasnitsky" w:date="2020-05-31T17:59:00Z">
        <w:r>
          <w:rPr>
            <w:rtl/>
          </w:rPr>
          <w:t xml:space="preserve"> לשימוש נרחב יותר </w:t>
        </w:r>
        <w:r>
          <w:rPr>
            <w:rtl/>
          </w:rPr>
          <w:lastRenderedPageBreak/>
          <w:t>ניתן למנות את מיעוט החקירה המהימנה של ביצועי היישומונים והיעדר אינדקס סדור שמאפשר לחפש יישומון מתאים בהתאם לצורך</w:t>
        </w:r>
      </w:ins>
      <w:ins w:id="1336" w:author="Hadas Lewy" w:date="2020-06-14T09:21:00Z">
        <w:r w:rsidR="00AF4130">
          <w:rPr>
            <w:rFonts w:hint="cs"/>
            <w:rtl/>
          </w:rPr>
          <w:t xml:space="preserve"> ו</w:t>
        </w:r>
      </w:ins>
      <w:ins w:id="1337" w:author="Felix" w:date="2020-07-14T09:11:00Z">
        <w:r w:rsidR="006F26A3">
          <w:rPr>
            <w:rFonts w:hint="cs"/>
            <w:rtl/>
          </w:rPr>
          <w:t>ח</w:t>
        </w:r>
      </w:ins>
      <w:ins w:id="1338" w:author="Hadas Lewy" w:date="2020-06-14T09:21:00Z">
        <w:del w:id="1339" w:author="Felix" w:date="2020-07-14T09:11:00Z">
          <w:r w:rsidR="00AF4130" w:rsidDel="006F26A3">
            <w:rPr>
              <w:rFonts w:hint="cs"/>
              <w:rtl/>
            </w:rPr>
            <w:delText>ל</w:delText>
          </w:r>
        </w:del>
        <w:r w:rsidR="00AF4130">
          <w:rPr>
            <w:rFonts w:hint="cs"/>
            <w:rtl/>
          </w:rPr>
          <w:t>וסר הטמעה בארגוני בריאות עקב בעיית אבטחת מידע באינטגרציה לתיק הרפואי</w:t>
        </w:r>
      </w:ins>
      <w:ins w:id="1340" w:author="Felix Krasnitsky" w:date="2020-05-31T18:01:00Z">
        <w:r>
          <w:rPr>
            <w:rFonts w:hint="cs"/>
            <w:rtl/>
          </w:rPr>
          <w:t>.</w:t>
        </w:r>
      </w:ins>
    </w:p>
    <w:p w14:paraId="70A9DA9F" w14:textId="54A96DC2" w:rsidR="009F1A86" w:rsidRDefault="002B5E3F">
      <w:pPr>
        <w:pStyle w:val="4"/>
        <w:rPr>
          <w:ins w:id="1341" w:author="Felix" w:date="2020-05-31T22:14:00Z"/>
        </w:rPr>
        <w:pPrChange w:id="1342" w:author="Felix Krasnitsky" w:date="2020-06-01T14:26:00Z">
          <w:pPr>
            <w:widowControl/>
            <w:bidi w:val="0"/>
            <w:adjustRightInd/>
            <w:spacing w:line="240" w:lineRule="auto"/>
            <w:textAlignment w:val="auto"/>
          </w:pPr>
        </w:pPrChange>
      </w:pPr>
      <w:ins w:id="1343" w:author="Felix Krasnitsky" w:date="2020-05-31T17:59:00Z">
        <w:r>
          <w:rPr>
            <w:rtl/>
          </w:rPr>
          <w:t>תקשורת דיגיטלית:</w:t>
        </w:r>
      </w:ins>
      <w:ins w:id="1344" w:author="Felix" w:date="2020-05-31T22:22:00Z">
        <w:r w:rsidR="009455A4">
          <w:rPr>
            <w:rtl/>
          </w:rPr>
          <w:br/>
        </w:r>
      </w:ins>
      <w:ins w:id="1345" w:author="Felix Krasnitsky" w:date="2020-05-31T17:59:00Z">
        <w:del w:id="1346" w:author="Felix" w:date="2020-05-31T22:22:00Z">
          <w:r w:rsidDel="009455A4">
            <w:rPr>
              <w:rtl/>
            </w:rPr>
            <w:delText xml:space="preserve"> </w:delText>
          </w:r>
        </w:del>
        <w:r>
          <w:rPr>
            <w:rtl/>
          </w:rPr>
          <w:t xml:space="preserve">הטלפון הנייד החכם ויישומיו התקשורתיים מייצרים טרנספורמציה בתקשורת בבריאות </w:t>
        </w:r>
        <w:r>
          <w:t xml:space="preserve">- </w:t>
        </w:r>
        <w:r>
          <w:rPr>
            <w:rtl/>
          </w:rPr>
          <w:t>דואר האלקטרוני, מסרונים, וואטסאפ</w:t>
        </w:r>
      </w:ins>
      <w:ins w:id="1347" w:author="Felix" w:date="2020-05-31T21:19:00Z">
        <w:r w:rsidR="00E01BE1">
          <w:rPr>
            <w:rFonts w:hint="cs"/>
            <w:rtl/>
          </w:rPr>
          <w:t xml:space="preserve"> (</w:t>
        </w:r>
      </w:ins>
      <w:ins w:id="1348" w:author="Felix" w:date="2020-06-06T11:09:00Z">
        <w:r w:rsidR="000B1081">
          <w:rPr>
            <w:lang w:val="en-GB"/>
          </w:rPr>
          <w:t>WhatsApp</w:t>
        </w:r>
      </w:ins>
      <w:ins w:id="1349" w:author="Felix" w:date="2020-05-31T21:19:00Z">
        <w:r w:rsidR="00E01BE1">
          <w:rPr>
            <w:rFonts w:hint="cs"/>
            <w:rtl/>
          </w:rPr>
          <w:t>)</w:t>
        </w:r>
      </w:ins>
      <w:ins w:id="1350" w:author="Felix Krasnitsky" w:date="2020-05-31T17:59:00Z">
        <w:r>
          <w:rPr>
            <w:rtl/>
          </w:rPr>
          <w:t>, סקייפ</w:t>
        </w:r>
      </w:ins>
      <w:ins w:id="1351" w:author="Felix" w:date="2020-05-31T21:19:00Z">
        <w:r w:rsidR="00E01BE1">
          <w:rPr>
            <w:rFonts w:hint="cs"/>
            <w:rtl/>
          </w:rPr>
          <w:t xml:space="preserve"> (</w:t>
        </w:r>
        <w:r w:rsidR="00E01BE1">
          <w:rPr>
            <w:lang w:val="en-GB"/>
          </w:rPr>
          <w:t>Skype</w:t>
        </w:r>
        <w:r w:rsidR="00E01BE1">
          <w:rPr>
            <w:rFonts w:hint="cs"/>
            <w:rtl/>
          </w:rPr>
          <w:t>)</w:t>
        </w:r>
      </w:ins>
      <w:ins w:id="1352" w:author="Felix Krasnitsky" w:date="2020-05-31T17:59:00Z">
        <w:r>
          <w:rPr>
            <w:rtl/>
          </w:rPr>
          <w:t xml:space="preserve"> ודומיו</w:t>
        </w:r>
        <w:r>
          <w:t xml:space="preserve">, </w:t>
        </w:r>
        <w:r>
          <w:rPr>
            <w:rtl/>
          </w:rPr>
          <w:t xml:space="preserve">ומערכות רבות נוספות - כל אלה יוצרים חלופה ראויה למפגש פנים אל פנים אשר מצמצמת משמעותית מגעים פנים אל פנים לצרכים שהמפגש הפיזי אינו מספק להם ערך מוסף. מרבית הצרכים </w:t>
        </w:r>
        <w:del w:id="1353" w:author="Felix" w:date="2020-06-06T11:09:00Z">
          <w:r w:rsidDel="000B1081">
            <w:rPr>
              <w:rtl/>
            </w:rPr>
            <w:delText>המינהליים</w:delText>
          </w:r>
        </w:del>
      </w:ins>
      <w:ins w:id="1354" w:author="Felix" w:date="2020-06-06T11:09:00Z">
        <w:r w:rsidR="000B1081">
          <w:rPr>
            <w:rFonts w:hint="cs"/>
            <w:rtl/>
          </w:rPr>
          <w:t>המנהליים</w:t>
        </w:r>
      </w:ins>
      <w:ins w:id="1355" w:author="Felix Krasnitsky" w:date="2020-05-31T17:59:00Z">
        <w:r>
          <w:rPr>
            <w:rtl/>
          </w:rPr>
          <w:t xml:space="preserve"> מקבלים מענה משופר וירטואלי וחוסכים זמן, כסף וחיים </w:t>
        </w:r>
        <w:del w:id="1356" w:author="Felix" w:date="2020-05-31T22:12:00Z">
          <w:r w:rsidDel="009F1A86">
            <w:rPr>
              <w:rtl/>
            </w:rPr>
            <w:delText>)</w:delText>
          </w:r>
        </w:del>
      </w:ins>
      <w:ins w:id="1357" w:author="Felix" w:date="2020-05-31T22:12:00Z">
        <w:r w:rsidR="009F1A86">
          <w:t>)</w:t>
        </w:r>
      </w:ins>
      <w:ins w:id="1358" w:author="Felix Krasnitsky" w:date="2020-05-31T17:59:00Z">
        <w:r>
          <w:rPr>
            <w:rtl/>
          </w:rPr>
          <w:t>שכן נסיעה ברכב היא אולי מסכן החיים המרכזי בחיינו</w:t>
        </w:r>
        <w:del w:id="1359" w:author="Felix" w:date="2020-05-31T22:12:00Z">
          <w:r w:rsidDel="009F1A86">
            <w:rPr>
              <w:rtl/>
            </w:rPr>
            <w:delText>(</w:delText>
          </w:r>
        </w:del>
      </w:ins>
      <w:ins w:id="1360" w:author="Felix" w:date="2020-05-31T22:12:00Z">
        <w:r w:rsidR="009F1A86">
          <w:t>(</w:t>
        </w:r>
      </w:ins>
      <w:ins w:id="1361" w:author="Felix Krasnitsky" w:date="2020-05-31T17:59:00Z">
        <w:r>
          <w:rPr>
            <w:rtl/>
          </w:rPr>
          <w:t>, ולא מעט צרכים קליניים בדיפרנציאציה נמוכה וגבוהה מקבלים מענה משפר בריאות בדרך וירטואלית</w:t>
        </w:r>
      </w:ins>
      <w:ins w:id="1362" w:author="Felix" w:date="2020-05-31T22:16:00Z">
        <w:r w:rsidR="009F1A86">
          <w:rPr>
            <w:rFonts w:hint="cs"/>
            <w:rtl/>
          </w:rPr>
          <w:t xml:space="preserve"> </w:t>
        </w:r>
      </w:ins>
      <w:ins w:id="1363" w:author="Felix" w:date="2020-05-31T22:17:00Z">
        <w:r w:rsidR="009F1A86">
          <w:rPr>
            <w:rFonts w:hint="cs"/>
            <w:rtl/>
          </w:rPr>
          <w:t>[</w:t>
        </w:r>
        <w:r w:rsidR="009F1A86">
          <w:rPr>
            <w:rtl/>
          </w:rPr>
          <w:fldChar w:fldCharType="begin"/>
        </w:r>
        <w:r w:rsidR="009F1A86">
          <w:rPr>
            <w:rtl/>
          </w:rPr>
          <w:instrText xml:space="preserve"> </w:instrText>
        </w:r>
        <w:r w:rsidR="009F1A86">
          <w:rPr>
            <w:rFonts w:hint="cs"/>
          </w:rPr>
          <w:instrText>REF</w:instrText>
        </w:r>
        <w:r w:rsidR="009F1A86">
          <w:rPr>
            <w:rFonts w:hint="cs"/>
            <w:rtl/>
          </w:rPr>
          <w:instrText xml:space="preserve"> _</w:instrText>
        </w:r>
        <w:r w:rsidR="009F1A86">
          <w:rPr>
            <w:rFonts w:hint="cs"/>
          </w:rPr>
          <w:instrText>Ref41855847 \r \h</w:instrText>
        </w:r>
        <w:r w:rsidR="009F1A86">
          <w:rPr>
            <w:rtl/>
          </w:rPr>
          <w:instrText xml:space="preserve"> </w:instrText>
        </w:r>
      </w:ins>
      <w:r w:rsidR="009F1A86">
        <w:rPr>
          <w:rtl/>
        </w:rPr>
      </w:r>
      <w:r w:rsidR="009F1A86">
        <w:rPr>
          <w:rtl/>
        </w:rPr>
        <w:fldChar w:fldCharType="separate"/>
      </w:r>
      <w:ins w:id="1364" w:author="Felix" w:date="2020-05-31T22:17:00Z">
        <w:r w:rsidR="009F1A86">
          <w:rPr>
            <w:rtl/>
          </w:rPr>
          <w:t>‏13</w:t>
        </w:r>
        <w:r w:rsidR="009F1A86">
          <w:rPr>
            <w:rtl/>
          </w:rPr>
          <w:fldChar w:fldCharType="end"/>
        </w:r>
        <w:r w:rsidR="009F1A86">
          <w:rPr>
            <w:rFonts w:hint="cs"/>
            <w:rtl/>
          </w:rPr>
          <w:t>]</w:t>
        </w:r>
      </w:ins>
      <w:ins w:id="1365" w:author="Felix Krasnitsky" w:date="2020-05-31T17:59:00Z">
        <w:del w:id="1366" w:author="Felix" w:date="2020-05-31T22:14:00Z">
          <w:r w:rsidDel="009F1A86">
            <w:rPr>
              <w:rtl/>
            </w:rPr>
            <w:delText xml:space="preserve"> ]15</w:delText>
          </w:r>
          <w:r w:rsidDel="009F1A86">
            <w:delText xml:space="preserve"> .</w:delText>
          </w:r>
        </w:del>
      </w:ins>
    </w:p>
    <w:p w14:paraId="42078FC6" w14:textId="1730FFB1" w:rsidR="00B6473B" w:rsidRPr="004E1611" w:rsidDel="00C56C67" w:rsidRDefault="002B5E3F">
      <w:pPr>
        <w:pStyle w:val="4"/>
        <w:rPr>
          <w:ins w:id="1367" w:author="user" w:date="2020-05-29T17:54:00Z"/>
          <w:del w:id="1368" w:author="Felix Krasnitsky" w:date="2020-05-31T17:42:00Z"/>
        </w:rPr>
        <w:pPrChange w:id="1369" w:author="Felix" w:date="2020-06-06T11:09:00Z">
          <w:pPr>
            <w:pStyle w:val="1"/>
          </w:pPr>
        </w:pPrChange>
      </w:pPr>
      <w:ins w:id="1370" w:author="Felix Krasnitsky" w:date="2020-05-31T17:59:00Z">
        <w:del w:id="1371" w:author="Felix" w:date="2020-05-31T22:17:00Z">
          <w:r w:rsidDel="009455A4">
            <w:delText>] 6 .</w:delText>
          </w:r>
        </w:del>
        <w:r>
          <w:rPr>
            <w:rtl/>
          </w:rPr>
          <w:t>בריאות דיגיטלית, המטופל הדיגיטלי, הרופא הדיגיטלי</w:t>
        </w:r>
        <w:r>
          <w:t xml:space="preserve">, </w:t>
        </w:r>
        <w:r>
          <w:rPr>
            <w:rtl/>
          </w:rPr>
          <w:t>רפואה ניידת:</w:t>
        </w:r>
      </w:ins>
      <w:ins w:id="1372" w:author="Felix" w:date="2020-05-31T22:21:00Z">
        <w:r w:rsidR="009455A4">
          <w:rPr>
            <w:rtl/>
          </w:rPr>
          <w:br/>
        </w:r>
      </w:ins>
      <w:ins w:id="1373" w:author="Felix Krasnitsky" w:date="2020-05-31T17:59:00Z">
        <w:del w:id="1374" w:author="Felix" w:date="2020-05-31T22:21:00Z">
          <w:r w:rsidDel="009455A4">
            <w:rPr>
              <w:rtl/>
            </w:rPr>
            <w:delText xml:space="preserve"> </w:delText>
          </w:r>
        </w:del>
        <w:del w:id="1375" w:author="Felix" w:date="2020-06-06T11:09:00Z">
          <w:r w:rsidDel="000B1081">
            <w:rPr>
              <w:rtl/>
            </w:rPr>
            <w:delText>העתידנים</w:delText>
          </w:r>
        </w:del>
      </w:ins>
      <w:ins w:id="1376" w:author="Felix" w:date="2020-06-06T11:09:00Z">
        <w:r w:rsidR="000B1081">
          <w:rPr>
            <w:rFonts w:hint="cs"/>
            <w:rtl/>
          </w:rPr>
          <w:t>מומחי עתידנות</w:t>
        </w:r>
      </w:ins>
      <w:ins w:id="1377" w:author="Felix Krasnitsky" w:date="2020-05-31T17:59:00Z">
        <w:r>
          <w:rPr>
            <w:rtl/>
          </w:rPr>
          <w:t xml:space="preserve"> מנבאים שחלקים הולכים וגוברים של תשתית הרפואה יועתקו לתשתית במרשתת, כך שמגעים בנושאי בריאות יתרחשו וירטואלית </w:t>
        </w:r>
        <w:del w:id="1378" w:author="Felix" w:date="2020-05-31T22:24:00Z">
          <w:r w:rsidDel="00EA3966">
            <w:rPr>
              <w:rtl/>
            </w:rPr>
            <w:delText>]16 ]</w:delText>
          </w:r>
        </w:del>
      </w:ins>
      <w:ins w:id="1379" w:author="Felix" w:date="2020-05-31T22:24:00Z">
        <w:r w:rsidR="00EA3966">
          <w:rPr>
            <w:rFonts w:hint="cs"/>
            <w:rtl/>
          </w:rPr>
          <w:t>[</w:t>
        </w:r>
        <w:r w:rsidR="00EA3966">
          <w:rPr>
            <w:rtl/>
          </w:rPr>
          <w:fldChar w:fldCharType="begin"/>
        </w:r>
        <w:r w:rsidR="00EA3966">
          <w:rPr>
            <w:rtl/>
          </w:rPr>
          <w:instrText xml:space="preserve"> </w:instrText>
        </w:r>
        <w:r w:rsidR="00EA3966">
          <w:rPr>
            <w:rFonts w:hint="cs"/>
          </w:rPr>
          <w:instrText>REF</w:instrText>
        </w:r>
        <w:r w:rsidR="00EA3966">
          <w:rPr>
            <w:rFonts w:hint="cs"/>
            <w:rtl/>
          </w:rPr>
          <w:instrText xml:space="preserve"> _</w:instrText>
        </w:r>
        <w:r w:rsidR="00EA3966">
          <w:rPr>
            <w:rFonts w:hint="cs"/>
          </w:rPr>
          <w:instrText>Ref41856303 \r \h</w:instrText>
        </w:r>
        <w:r w:rsidR="00EA3966">
          <w:rPr>
            <w:rtl/>
          </w:rPr>
          <w:instrText xml:space="preserve"> </w:instrText>
        </w:r>
      </w:ins>
      <w:r w:rsidR="00EA3966">
        <w:rPr>
          <w:rtl/>
        </w:rPr>
      </w:r>
      <w:r w:rsidR="00EA3966">
        <w:rPr>
          <w:rtl/>
        </w:rPr>
        <w:fldChar w:fldCharType="separate"/>
      </w:r>
      <w:ins w:id="1380" w:author="Felix" w:date="2020-05-31T22:24:00Z">
        <w:r w:rsidR="00EA3966">
          <w:rPr>
            <w:rtl/>
          </w:rPr>
          <w:t>‏14</w:t>
        </w:r>
        <w:r w:rsidR="00EA3966">
          <w:rPr>
            <w:rtl/>
          </w:rPr>
          <w:fldChar w:fldCharType="end"/>
        </w:r>
        <w:r w:rsidR="00EA3966">
          <w:rPr>
            <w:rFonts w:hint="cs"/>
            <w:rtl/>
          </w:rPr>
          <w:t xml:space="preserve">] </w:t>
        </w:r>
      </w:ins>
      <w:ins w:id="1381" w:author="Felix Krasnitsky" w:date="2020-05-31T17:59:00Z">
        <w:r>
          <w:rPr>
            <w:rtl/>
          </w:rPr>
          <w:t xml:space="preserve">ויחייבו אותנו לתפקוד מוגבר כרופאים דיגיטליים. במערך כזה וגם במציאות היום, המטופל הופך למטופל וירטואלי, כמו </w:t>
        </w:r>
        <w:del w:id="1382" w:author="Felix" w:date="2020-05-31T22:26:00Z">
          <w:r w:rsidDel="00EA3966">
            <w:delText>dave patient-e</w:delText>
          </w:r>
        </w:del>
      </w:ins>
      <w:ins w:id="1383" w:author="Felix" w:date="2020-05-31T22:26:00Z">
        <w:r w:rsidR="00EA3966">
          <w:t>ePatient Dave</w:t>
        </w:r>
      </w:ins>
      <w:ins w:id="1384" w:author="Felix Krasnitsky" w:date="2020-05-31T17:59:00Z">
        <w:del w:id="1385" w:author="Felix" w:date="2020-05-31T22:25:00Z">
          <w:r w:rsidDel="00EA3966">
            <w:delText>[ 17 ,]</w:delText>
          </w:r>
        </w:del>
      </w:ins>
      <w:ins w:id="1386" w:author="Felix" w:date="2020-05-31T22:25:00Z">
        <w:r w:rsidR="00EA3966">
          <w:rPr>
            <w:rFonts w:hint="cs"/>
            <w:rtl/>
          </w:rPr>
          <w:t xml:space="preserve"> </w:t>
        </w:r>
      </w:ins>
      <w:ins w:id="1387" w:author="Felix" w:date="2020-05-31T22:26:00Z">
        <w:r w:rsidR="00EA3966">
          <w:rPr>
            <w:rFonts w:hint="cs"/>
            <w:rtl/>
          </w:rPr>
          <w:t>[</w:t>
        </w:r>
        <w:r w:rsidR="00EA3966">
          <w:rPr>
            <w:rtl/>
          </w:rPr>
          <w:fldChar w:fldCharType="begin"/>
        </w:r>
        <w:r w:rsidR="00EA3966">
          <w:rPr>
            <w:rtl/>
          </w:rPr>
          <w:instrText xml:space="preserve"> </w:instrText>
        </w:r>
        <w:r w:rsidR="00EA3966">
          <w:rPr>
            <w:rFonts w:hint="cs"/>
          </w:rPr>
          <w:instrText>REF</w:instrText>
        </w:r>
        <w:r w:rsidR="00EA3966">
          <w:rPr>
            <w:rFonts w:hint="cs"/>
            <w:rtl/>
          </w:rPr>
          <w:instrText xml:space="preserve"> _</w:instrText>
        </w:r>
        <w:r w:rsidR="00EA3966">
          <w:rPr>
            <w:rFonts w:hint="cs"/>
          </w:rPr>
          <w:instrText>Ref41856414 \r \h</w:instrText>
        </w:r>
        <w:r w:rsidR="00EA3966">
          <w:rPr>
            <w:rtl/>
          </w:rPr>
          <w:instrText xml:space="preserve"> </w:instrText>
        </w:r>
      </w:ins>
      <w:r w:rsidR="00EA3966">
        <w:rPr>
          <w:rtl/>
        </w:rPr>
      </w:r>
      <w:r w:rsidR="00EA3966">
        <w:rPr>
          <w:rtl/>
        </w:rPr>
        <w:fldChar w:fldCharType="separate"/>
      </w:r>
      <w:ins w:id="1388" w:author="Felix" w:date="2020-05-31T22:26:00Z">
        <w:r w:rsidR="00EA3966">
          <w:rPr>
            <w:rtl/>
          </w:rPr>
          <w:t>‏15</w:t>
        </w:r>
        <w:r w:rsidR="00EA3966">
          <w:rPr>
            <w:rtl/>
          </w:rPr>
          <w:fldChar w:fldCharType="end"/>
        </w:r>
        <w:r w:rsidR="00EA3966">
          <w:rPr>
            <w:rFonts w:hint="cs"/>
            <w:rtl/>
          </w:rPr>
          <w:t xml:space="preserve">] </w:t>
        </w:r>
      </w:ins>
      <w:ins w:id="1389" w:author="Felix Krasnitsky" w:date="2020-05-31T17:59:00Z">
        <w:r>
          <w:rPr>
            <w:rtl/>
          </w:rPr>
          <w:t>מטופל שמספר כיצד באמצעות הכלים הדיגיטליים הפך לגורם העיקרי לריפוי מוצלח מסרטן שמטפליו לא מצאו לו פתרון. כדי לאמץ פרסונה של רופא דיגיטלי, עלינו לפתח מידה משמעותית של מיומנות דיגיטלית ותפקוד מיטבי בסביבה עתירת טכנולוגיה. מכיוון שתחום זה נמצא בגאות בלתי פוסקת, חוסר המעורבות והמיומנות של רופאי ישראל בו, מביא להגדלה קבועה ומדאיגה של הפער בין הציבור לרופאיו בתחום זה</w:t>
        </w:r>
        <w:del w:id="1390" w:author="Felix" w:date="2020-05-31T22:27:00Z">
          <w:r w:rsidDel="00EA3966">
            <w:delText>.</w:delText>
          </w:r>
        </w:del>
      </w:ins>
    </w:p>
    <w:p w14:paraId="279B7852" w14:textId="132B2ED1" w:rsidR="00EA3966" w:rsidRDefault="00F8114F">
      <w:pPr>
        <w:pStyle w:val="4"/>
        <w:rPr>
          <w:ins w:id="1391" w:author="Felix" w:date="2020-05-31T22:27:00Z"/>
        </w:rPr>
        <w:pPrChange w:id="1392" w:author="Felix Krasnitsky" w:date="2020-06-01T14:26:00Z">
          <w:pPr>
            <w:widowControl/>
            <w:bidi w:val="0"/>
            <w:adjustRightInd/>
            <w:spacing w:line="240" w:lineRule="auto"/>
            <w:textAlignment w:val="auto"/>
          </w:pPr>
        </w:pPrChange>
      </w:pPr>
      <w:ins w:id="1393" w:author="Felix Krasnitsky" w:date="2020-05-31T16:29:00Z">
        <w:del w:id="1394" w:author="Felix" w:date="2020-05-31T22:27:00Z">
          <w:r w:rsidDel="00EA3966">
            <w:rPr>
              <w:rtl/>
            </w:rPr>
            <w:br w:type="page"/>
          </w:r>
        </w:del>
      </w:ins>
      <w:ins w:id="1395" w:author="Felix" w:date="2020-05-31T22:27:00Z">
        <w:r w:rsidR="00EA3966">
          <w:rPr>
            <w:rFonts w:hint="cs"/>
            <w:rtl/>
          </w:rPr>
          <w:t>.</w:t>
        </w:r>
      </w:ins>
    </w:p>
    <w:p w14:paraId="068A20CA" w14:textId="6046B29E" w:rsidR="00F8114F" w:rsidRDefault="00E60D25">
      <w:pPr>
        <w:pStyle w:val="4"/>
        <w:rPr>
          <w:ins w:id="1396" w:author="Felix Krasnitsky" w:date="2020-05-31T16:29:00Z"/>
          <w:rtl/>
        </w:rPr>
        <w:pPrChange w:id="1397" w:author="Felix Krasnitsky" w:date="2020-06-01T14:26:00Z">
          <w:pPr>
            <w:widowControl/>
            <w:bidi w:val="0"/>
            <w:adjustRightInd/>
            <w:spacing w:line="240" w:lineRule="auto"/>
            <w:textAlignment w:val="auto"/>
          </w:pPr>
        </w:pPrChange>
      </w:pPr>
      <w:ins w:id="1398" w:author="Felix Krasnitsky" w:date="2020-05-31T18:03:00Z">
        <w:r>
          <w:rPr>
            <w:rFonts w:hint="cs"/>
            <w:rtl/>
          </w:rPr>
          <w:t>ר</w:t>
        </w:r>
      </w:ins>
      <w:ins w:id="1399" w:author="Felix Krasnitsky" w:date="2020-05-31T18:02:00Z">
        <w:r w:rsidR="002B5E3F">
          <w:rPr>
            <w:rtl/>
          </w:rPr>
          <w:t>שתות חברתיות: הרשתות החברתיות והטלפוניה</w:t>
        </w:r>
        <w:r w:rsidR="002B5E3F">
          <w:t xml:space="preserve">/ </w:t>
        </w:r>
        <w:r w:rsidR="002B5E3F">
          <w:rPr>
            <w:rtl/>
          </w:rPr>
          <w:t xml:space="preserve">מחשוב הניידים חוברים לנוכחות מוגברת של רבים בעולם הווירטואלי. האם עבור הרפואה והרופאים הם אויב או ידיד? יש ברשתות יתרונות </w:t>
        </w:r>
        <w:del w:id="1400" w:author="Felix" w:date="2020-05-31T22:27:00Z">
          <w:r w:rsidR="002B5E3F" w:rsidDel="00EA3966">
            <w:rPr>
              <w:rtl/>
            </w:rPr>
            <w:delText>)</w:delText>
          </w:r>
        </w:del>
      </w:ins>
      <w:ins w:id="1401" w:author="Felix" w:date="2020-05-31T22:27:00Z">
        <w:r w:rsidR="00EA3966">
          <w:rPr>
            <w:rFonts w:hint="cs"/>
            <w:rtl/>
          </w:rPr>
          <w:t>(</w:t>
        </w:r>
      </w:ins>
      <w:ins w:id="1402" w:author="Felix Krasnitsky" w:date="2020-05-31T18:02:00Z">
        <w:r w:rsidR="002B5E3F">
          <w:rPr>
            <w:rtl/>
          </w:rPr>
          <w:t>לדוגמה, קידום בריאות</w:t>
        </w:r>
        <w:r w:rsidR="002B5E3F">
          <w:t xml:space="preserve">, </w:t>
        </w:r>
        <w:r w:rsidR="002B5E3F">
          <w:rPr>
            <w:rtl/>
          </w:rPr>
          <w:t>ניטור מחלות כרוניות והעצמת מטופלים</w:t>
        </w:r>
        <w:del w:id="1403" w:author="Felix" w:date="2020-05-31T22:27:00Z">
          <w:r w:rsidR="002B5E3F" w:rsidDel="00EA3966">
            <w:rPr>
              <w:rtl/>
            </w:rPr>
            <w:delText>(</w:delText>
          </w:r>
        </w:del>
      </w:ins>
      <w:ins w:id="1404" w:author="Felix" w:date="2020-05-31T22:27:00Z">
        <w:r w:rsidR="00EA3966">
          <w:rPr>
            <w:rFonts w:hint="cs"/>
            <w:rtl/>
          </w:rPr>
          <w:t>)</w:t>
        </w:r>
      </w:ins>
      <w:ins w:id="1405" w:author="Felix Krasnitsky" w:date="2020-05-31T18:02:00Z">
        <w:r w:rsidR="002B5E3F">
          <w:rPr>
            <w:rtl/>
          </w:rPr>
          <w:t xml:space="preserve">, ולא מעט חסרונות </w:t>
        </w:r>
        <w:del w:id="1406" w:author="Felix" w:date="2020-05-31T22:27:00Z">
          <w:r w:rsidR="002B5E3F" w:rsidDel="00EA3966">
            <w:rPr>
              <w:rtl/>
            </w:rPr>
            <w:delText>)</w:delText>
          </w:r>
        </w:del>
      </w:ins>
      <w:ins w:id="1407" w:author="Felix" w:date="2020-05-31T22:27:00Z">
        <w:r w:rsidR="00EA3966">
          <w:rPr>
            <w:rFonts w:hint="cs"/>
            <w:rtl/>
          </w:rPr>
          <w:t>(</w:t>
        </w:r>
      </w:ins>
      <w:ins w:id="1408" w:author="Felix Krasnitsky" w:date="2020-05-31T18:02:00Z">
        <w:r w:rsidR="002B5E3F">
          <w:rPr>
            <w:rtl/>
          </w:rPr>
          <w:t>לדוגמה, גבולות, סודיות</w:t>
        </w:r>
        <w:del w:id="1409" w:author="Felix" w:date="2020-05-31T22:27:00Z">
          <w:r w:rsidR="002B5E3F" w:rsidDel="00EA3966">
            <w:rPr>
              <w:rtl/>
            </w:rPr>
            <w:delText>(</w:delText>
          </w:r>
        </w:del>
      </w:ins>
      <w:ins w:id="1410" w:author="Felix" w:date="2020-05-31T22:27:00Z">
        <w:r w:rsidR="00EA3966">
          <w:rPr>
            <w:rFonts w:hint="cs"/>
            <w:rtl/>
          </w:rPr>
          <w:t>)</w:t>
        </w:r>
      </w:ins>
      <w:ins w:id="1411" w:author="Felix Krasnitsky" w:date="2020-05-31T18:02:00Z">
        <w:r w:rsidR="002B5E3F">
          <w:rPr>
            <w:rtl/>
          </w:rPr>
          <w:t>.</w:t>
        </w:r>
        <w:del w:id="1412" w:author="Felix" w:date="2020-05-31T22:28:00Z">
          <w:r w:rsidR="002B5E3F" w:rsidDel="00EA3966">
            <w:rPr>
              <w:rtl/>
            </w:rPr>
            <w:delText xml:space="preserve"> מה, לדוגמה, עושים כשמטופל מבקש להיות ״חבר״ בפייסבוק? ]18</w:delText>
          </w:r>
          <w:r w:rsidR="002B5E3F" w:rsidDel="00EA3966">
            <w:delText xml:space="preserve"> .]</w:delText>
          </w:r>
        </w:del>
        <w:r w:rsidR="002B5E3F">
          <w:t xml:space="preserve"> </w:t>
        </w:r>
        <w:r w:rsidR="002B5E3F">
          <w:rPr>
            <w:rtl/>
          </w:rPr>
          <w:t>רשימת הסוגיות שהרשתות החברתיות מציבה בפנינו היא ארוכה ביותר</w:t>
        </w:r>
      </w:ins>
      <w:ins w:id="1413" w:author="Felix" w:date="2020-05-31T22:28:00Z">
        <w:r w:rsidR="00EA3966">
          <w:rPr>
            <w:rFonts w:hint="cs"/>
            <w:rtl/>
          </w:rPr>
          <w:t>.</w:t>
        </w:r>
      </w:ins>
      <w:ins w:id="1414" w:author="Felix Krasnitsky" w:date="2020-05-31T18:02:00Z">
        <w:del w:id="1415" w:author="Felix" w:date="2020-05-31T22:28:00Z">
          <w:r w:rsidR="002B5E3F" w:rsidDel="00EA3966">
            <w:rPr>
              <w:rtl/>
            </w:rPr>
            <w:delText>. מורה נבוכים לרופא ברשתות חברתיות מספקות הנחיות כמו זו של ההסתדרות הרפואית בישראל והמוסד המקביל לו בארצות הברית ]19 .]דומה גם שהעיסוק בשאלות אלו במסגרות ההכשרה והבקרה של רופאים הוא מזערי</w:delText>
          </w:r>
          <w:r w:rsidR="002B5E3F" w:rsidDel="00EA3966">
            <w:delText>.</w:delText>
          </w:r>
        </w:del>
      </w:ins>
    </w:p>
    <w:p w14:paraId="1FD6C941" w14:textId="77777777" w:rsidR="00E84C6A" w:rsidRDefault="00E84C6A">
      <w:pPr>
        <w:widowControl/>
        <w:bidi w:val="0"/>
        <w:adjustRightInd/>
        <w:spacing w:line="240" w:lineRule="auto"/>
        <w:textAlignment w:val="auto"/>
        <w:rPr>
          <w:ins w:id="1416" w:author="Felix Krasnitsky" w:date="2020-06-01T14:50:00Z"/>
          <w:rtl/>
        </w:rPr>
      </w:pPr>
      <w:ins w:id="1417" w:author="Felix Krasnitsky" w:date="2020-06-01T14:50:00Z">
        <w:r>
          <w:rPr>
            <w:rtl/>
          </w:rPr>
          <w:br w:type="page"/>
        </w:r>
      </w:ins>
    </w:p>
    <w:p w14:paraId="77988737" w14:textId="4887E130" w:rsidR="004B3683" w:rsidRDefault="004B3683">
      <w:pPr>
        <w:pStyle w:val="2"/>
        <w:ind w:left="990" w:hanging="630"/>
        <w:rPr>
          <w:ins w:id="1418" w:author="Felix Krasnitsky" w:date="2020-06-01T14:17:00Z"/>
        </w:rPr>
        <w:pPrChange w:id="1419" w:author="user" w:date="2020-05-29T18:00:00Z">
          <w:pPr/>
        </w:pPrChange>
      </w:pPr>
      <w:bookmarkStart w:id="1420" w:name="_Toc42335990"/>
      <w:bookmarkStart w:id="1421" w:name="_Ref42357200"/>
      <w:bookmarkStart w:id="1422" w:name="_Ref42357208"/>
      <w:bookmarkStart w:id="1423" w:name="_Ref42357229"/>
      <w:ins w:id="1424" w:author="Felix Krasnitsky" w:date="2020-06-01T14:16:00Z">
        <w:r w:rsidRPr="004B3683">
          <w:rPr>
            <w:rFonts w:hint="eastAsia"/>
            <w:rtl/>
            <w:rPrChange w:id="1425" w:author="Felix Krasnitsky" w:date="2020-06-01T14:16:00Z">
              <w:rPr>
                <w:rFonts w:hint="eastAsia"/>
                <w:highlight w:val="yellow"/>
                <w:rtl/>
              </w:rPr>
            </w:rPrChange>
          </w:rPr>
          <w:lastRenderedPageBreak/>
          <w:t>מודל</w:t>
        </w:r>
        <w:r w:rsidRPr="004B3683">
          <w:rPr>
            <w:rtl/>
            <w:rPrChange w:id="1426" w:author="Felix Krasnitsky" w:date="2020-06-01T14:16:00Z">
              <w:rPr>
                <w:highlight w:val="yellow"/>
                <w:rtl/>
              </w:rPr>
            </w:rPrChange>
          </w:rPr>
          <w:t xml:space="preserve"> </w:t>
        </w:r>
        <w:r w:rsidRPr="004B3683">
          <w:rPr>
            <w:rFonts w:hint="eastAsia"/>
            <w:rtl/>
            <w:rPrChange w:id="1427" w:author="Felix Krasnitsky" w:date="2020-06-01T14:16:00Z">
              <w:rPr>
                <w:rFonts w:hint="eastAsia"/>
                <w:highlight w:val="yellow"/>
                <w:rtl/>
              </w:rPr>
            </w:rPrChange>
          </w:rPr>
          <w:t>למיפוי</w:t>
        </w:r>
        <w:r w:rsidRPr="004B3683">
          <w:rPr>
            <w:rtl/>
            <w:rPrChange w:id="1428" w:author="Felix Krasnitsky" w:date="2020-06-01T14:16:00Z">
              <w:rPr>
                <w:highlight w:val="yellow"/>
                <w:rtl/>
              </w:rPr>
            </w:rPrChange>
          </w:rPr>
          <w:t xml:space="preserve"> </w:t>
        </w:r>
        <w:r w:rsidRPr="004B3683">
          <w:rPr>
            <w:rFonts w:hint="eastAsia"/>
            <w:rtl/>
            <w:rPrChange w:id="1429" w:author="Felix Krasnitsky" w:date="2020-06-01T14:16:00Z">
              <w:rPr>
                <w:rFonts w:hint="eastAsia"/>
                <w:highlight w:val="yellow"/>
                <w:rtl/>
              </w:rPr>
            </w:rPrChange>
          </w:rPr>
          <w:t>סיכונים</w:t>
        </w:r>
        <w:r w:rsidRPr="004B3683">
          <w:rPr>
            <w:rtl/>
            <w:rPrChange w:id="1430" w:author="Felix Krasnitsky" w:date="2020-06-01T14:16:00Z">
              <w:rPr>
                <w:highlight w:val="yellow"/>
                <w:rtl/>
              </w:rPr>
            </w:rPrChange>
          </w:rPr>
          <w:t xml:space="preserve"> </w:t>
        </w:r>
        <w:r w:rsidRPr="004B3683">
          <w:rPr>
            <w:rFonts w:hint="eastAsia"/>
            <w:rtl/>
            <w:rPrChange w:id="1431" w:author="Felix Krasnitsky" w:date="2020-06-01T14:16:00Z">
              <w:rPr>
                <w:rFonts w:hint="eastAsia"/>
                <w:highlight w:val="yellow"/>
                <w:rtl/>
              </w:rPr>
            </w:rPrChange>
          </w:rPr>
          <w:t>למכשור</w:t>
        </w:r>
        <w:r w:rsidRPr="004B3683">
          <w:rPr>
            <w:rtl/>
            <w:rPrChange w:id="1432" w:author="Felix Krasnitsky" w:date="2020-06-01T14:16:00Z">
              <w:rPr>
                <w:highlight w:val="yellow"/>
                <w:rtl/>
              </w:rPr>
            </w:rPrChange>
          </w:rPr>
          <w:t xml:space="preserve"> </w:t>
        </w:r>
        <w:r w:rsidRPr="004B3683">
          <w:rPr>
            <w:rFonts w:hint="eastAsia"/>
            <w:rtl/>
            <w:rPrChange w:id="1433" w:author="Felix Krasnitsky" w:date="2020-06-01T14:16:00Z">
              <w:rPr>
                <w:rFonts w:hint="eastAsia"/>
                <w:highlight w:val="yellow"/>
                <w:rtl/>
              </w:rPr>
            </w:rPrChange>
          </w:rPr>
          <w:t>רפואי</w:t>
        </w:r>
      </w:ins>
      <w:bookmarkEnd w:id="1420"/>
      <w:bookmarkEnd w:id="1421"/>
      <w:bookmarkEnd w:id="1422"/>
      <w:bookmarkEnd w:id="1423"/>
    </w:p>
    <w:p w14:paraId="66662927" w14:textId="77777777" w:rsidR="004B3683" w:rsidRPr="004B3683" w:rsidRDefault="004B3683">
      <w:pPr>
        <w:pStyle w:val="3"/>
        <w:rPr>
          <w:ins w:id="1434" w:author="Felix Krasnitsky" w:date="2020-06-01T14:17:00Z"/>
          <w:rtl/>
        </w:rPr>
        <w:pPrChange w:id="1435" w:author="Felix Krasnitsky" w:date="2020-06-01T14:26:00Z">
          <w:pPr/>
        </w:pPrChange>
      </w:pPr>
      <w:ins w:id="1436" w:author="Felix Krasnitsky" w:date="2020-06-01T14:17:00Z">
        <w:r w:rsidRPr="004B3683">
          <w:rPr>
            <w:rFonts w:hint="eastAsia"/>
            <w:rtl/>
          </w:rPr>
          <w:t>רקע</w:t>
        </w:r>
        <w:r w:rsidRPr="004B3683">
          <w:rPr>
            <w:rtl/>
          </w:rPr>
          <w:t>:</w:t>
        </w:r>
      </w:ins>
    </w:p>
    <w:p w14:paraId="7845B3DA" w14:textId="77777777" w:rsidR="004B3683" w:rsidRDefault="004B3683">
      <w:pPr>
        <w:jc w:val="both"/>
        <w:rPr>
          <w:ins w:id="1437" w:author="Felix Krasnitsky" w:date="2020-06-01T14:17:00Z"/>
          <w:rtl/>
        </w:rPr>
        <w:pPrChange w:id="1438" w:author="Felix Krasnitsky" w:date="2020-06-01T14:18:00Z">
          <w:pPr/>
        </w:pPrChange>
      </w:pPr>
      <w:ins w:id="1439" w:author="Felix Krasnitsky" w:date="2020-06-01T14:17:00Z">
        <w:r>
          <w:rPr>
            <w:rFonts w:hint="cs"/>
            <w:rtl/>
          </w:rPr>
          <w:t>המודל מציג 4 תהליכים פונקציונליים עיקריים, המורכבים מנקודות השפעה שונות, התהליכים מתקיימים במקביל זה לזה ואינם בהכרח תלויים זה בזה.</w:t>
        </w:r>
      </w:ins>
    </w:p>
    <w:p w14:paraId="2511A79C" w14:textId="02A08947" w:rsidR="004B3683" w:rsidRDefault="004B3683">
      <w:pPr>
        <w:jc w:val="both"/>
        <w:rPr>
          <w:ins w:id="1440" w:author="Felix Krasnitsky" w:date="2020-06-01T14:56:00Z"/>
          <w:rtl/>
        </w:rPr>
        <w:pPrChange w:id="1441" w:author="Felix Krasnitsky" w:date="2020-06-01T14:18:00Z">
          <w:pPr/>
        </w:pPrChange>
      </w:pPr>
      <w:ins w:id="1442" w:author="Felix Krasnitsky" w:date="2020-06-01T14:17:00Z">
        <w:r>
          <w:rPr>
            <w:rFonts w:hint="cs"/>
            <w:rtl/>
          </w:rPr>
          <w:t>מטרת המודל להראות תלות בין נקודות ההשפעה השונות המוצגות בו ולמפות את סיכוני הסייבר העולים מתלות זו.</w:t>
        </w:r>
      </w:ins>
    </w:p>
    <w:p w14:paraId="3E2E4DF9" w14:textId="010336A2" w:rsidR="00C008FB" w:rsidRDefault="00C008FB">
      <w:pPr>
        <w:keepNext/>
        <w:jc w:val="center"/>
        <w:rPr>
          <w:ins w:id="1443" w:author="Felix Krasnitsky" w:date="2020-06-01T14:57:00Z"/>
        </w:rPr>
        <w:pPrChange w:id="1444" w:author="Felix Krasnitsky" w:date="2020-06-01T14:57:00Z">
          <w:pPr>
            <w:jc w:val="center"/>
          </w:pPr>
        </w:pPrChange>
      </w:pPr>
      <w:ins w:id="1445" w:author="Felix Krasnitsky" w:date="2020-06-01T14:58:00Z">
        <w:r w:rsidRPr="006D7F92">
          <w:rPr>
            <w:noProof/>
            <w:lang w:val="en-GB" w:eastAsia="en-GB"/>
          </w:rPr>
          <w:drawing>
            <wp:inline distT="0" distB="0" distL="0" distR="0" wp14:anchorId="73539F71" wp14:editId="6A18B3E7">
              <wp:extent cx="5274310" cy="2966720"/>
              <wp:effectExtent l="0" t="0" r="2540" b="508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25639" name=""/>
                      <pic:cNvPicPr/>
                    </pic:nvPicPr>
                    <pic:blipFill>
                      <a:blip r:embed="rId11"/>
                      <a:stretch>
                        <a:fillRect/>
                      </a:stretch>
                    </pic:blipFill>
                    <pic:spPr>
                      <a:xfrm>
                        <a:off x="0" y="0"/>
                        <a:ext cx="5274310" cy="2966720"/>
                      </a:xfrm>
                      <a:prstGeom prst="rect">
                        <a:avLst/>
                      </a:prstGeom>
                    </pic:spPr>
                  </pic:pic>
                </a:graphicData>
              </a:graphic>
            </wp:inline>
          </w:drawing>
        </w:r>
      </w:ins>
    </w:p>
    <w:p w14:paraId="63BF2290" w14:textId="3662D101" w:rsidR="00C008FB" w:rsidRDefault="00C008FB">
      <w:pPr>
        <w:pStyle w:val="Caption"/>
        <w:jc w:val="center"/>
        <w:rPr>
          <w:ins w:id="1446" w:author="Felix Krasnitsky" w:date="2020-06-01T14:17:00Z"/>
          <w:rtl/>
        </w:rPr>
        <w:pPrChange w:id="1447" w:author="Felix Krasnitsky" w:date="2020-06-01T14:57:00Z">
          <w:pPr/>
        </w:pPrChange>
      </w:pPr>
      <w:ins w:id="1448" w:author="Felix Krasnitsky" w:date="2020-06-01T14:57:00Z">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ins>
      <w:r>
        <w:rPr>
          <w:rtl/>
        </w:rPr>
        <w:fldChar w:fldCharType="separate"/>
      </w:r>
      <w:ins w:id="1449" w:author="Felix Krasnitsky" w:date="2020-06-01T14:58:00Z">
        <w:r>
          <w:rPr>
            <w:noProof/>
            <w:rtl/>
          </w:rPr>
          <w:t>2</w:t>
        </w:r>
      </w:ins>
      <w:ins w:id="1450" w:author="Felix Krasnitsky" w:date="2020-06-01T14:57:00Z">
        <w:r>
          <w:rPr>
            <w:rtl/>
          </w:rPr>
          <w:fldChar w:fldCharType="end"/>
        </w:r>
        <w:r>
          <w:rPr>
            <w:rFonts w:hint="cs"/>
            <w:noProof/>
            <w:rtl/>
          </w:rPr>
          <w:t xml:space="preserve"> - מודל למיפוי סיכונים</w:t>
        </w:r>
      </w:ins>
    </w:p>
    <w:p w14:paraId="3157D76D" w14:textId="77777777" w:rsidR="004B3683" w:rsidRDefault="004B3683">
      <w:pPr>
        <w:jc w:val="both"/>
        <w:rPr>
          <w:ins w:id="1451" w:author="Felix Krasnitsky" w:date="2020-06-01T14:17:00Z"/>
          <w:rtl/>
        </w:rPr>
        <w:pPrChange w:id="1452" w:author="Felix Krasnitsky" w:date="2020-06-01T14:18:00Z">
          <w:pPr/>
        </w:pPrChange>
      </w:pPr>
      <w:ins w:id="1453" w:author="Felix Krasnitsky" w:date="2020-06-01T14:17:00Z">
        <w:r>
          <w:rPr>
            <w:rFonts w:hint="cs"/>
            <w:rtl/>
          </w:rPr>
          <w:t xml:space="preserve">סיכון סייבר הוא על פי מודל </w:t>
        </w:r>
        <w:r>
          <w:rPr>
            <w:rFonts w:hint="cs"/>
          </w:rPr>
          <w:t>CIA</w:t>
        </w:r>
        <w:r>
          <w:rPr>
            <w:rFonts w:hint="cs"/>
            <w:rtl/>
          </w:rPr>
          <w:t xml:space="preserve"> </w:t>
        </w:r>
        <w:r>
          <w:rPr>
            <w:rtl/>
          </w:rPr>
          <w:t>–</w:t>
        </w:r>
        <w:r>
          <w:rPr>
            <w:rFonts w:hint="cs"/>
            <w:rtl/>
          </w:rPr>
          <w:t xml:space="preserve"> פגיעה בסודיות, אמינות ושלמות המידע ותפקוד המכשיר, בתוספת רכיב שימוש שלא בהתאם לייעוד.</w:t>
        </w:r>
      </w:ins>
    </w:p>
    <w:p w14:paraId="11F03C94" w14:textId="77777777" w:rsidR="004B3683" w:rsidRDefault="004B3683">
      <w:pPr>
        <w:pStyle w:val="3"/>
        <w:rPr>
          <w:ins w:id="1454" w:author="Felix Krasnitsky" w:date="2020-06-01T14:17:00Z"/>
          <w:rtl/>
        </w:rPr>
        <w:pPrChange w:id="1455" w:author="Felix Krasnitsky" w:date="2020-06-01T14:26:00Z">
          <w:pPr/>
        </w:pPrChange>
      </w:pPr>
      <w:ins w:id="1456" w:author="Felix Krasnitsky" w:date="2020-06-01T14:17:00Z">
        <w:r>
          <w:rPr>
            <w:rFonts w:hint="cs"/>
            <w:rtl/>
          </w:rPr>
          <w:t>המשימה:</w:t>
        </w:r>
      </w:ins>
    </w:p>
    <w:p w14:paraId="4850B449" w14:textId="77777777" w:rsidR="004B3683" w:rsidRDefault="004B3683">
      <w:pPr>
        <w:pStyle w:val="4"/>
        <w:rPr>
          <w:ins w:id="1457" w:author="Felix Krasnitsky" w:date="2020-06-01T14:17:00Z"/>
          <w:rtl/>
        </w:rPr>
        <w:pPrChange w:id="1458" w:author="Felix Krasnitsky" w:date="2020-06-01T14:26:00Z">
          <w:pPr>
            <w:pStyle w:val="ListParagraph"/>
            <w:widowControl/>
            <w:numPr>
              <w:numId w:val="26"/>
            </w:numPr>
            <w:adjustRightInd/>
            <w:spacing w:after="160" w:line="259" w:lineRule="auto"/>
            <w:ind w:hanging="360"/>
            <w:textAlignment w:val="auto"/>
          </w:pPr>
        </w:pPrChange>
      </w:pPr>
      <w:ins w:id="1459" w:author="Felix Krasnitsky" w:date="2020-06-01T14:17:00Z">
        <w:r>
          <w:rPr>
            <w:rFonts w:hint="cs"/>
            <w:rtl/>
          </w:rPr>
          <w:t>המודל נבחן מנקודת מבטם של שלושה גורמים המושפעים מפעילות המכשיר ויש להציג את מפת הסיכונים מנקודת מבטו של כל אחד מהגורמים.</w:t>
        </w:r>
      </w:ins>
    </w:p>
    <w:p w14:paraId="654AAEB8" w14:textId="77777777" w:rsidR="004B3683" w:rsidRPr="004B3683" w:rsidRDefault="004B3683">
      <w:pPr>
        <w:pStyle w:val="4"/>
        <w:rPr>
          <w:ins w:id="1460" w:author="Felix Krasnitsky" w:date="2020-06-01T14:19:00Z"/>
          <w:rtl/>
          <w:rPrChange w:id="1461" w:author="Felix Krasnitsky" w:date="2020-06-01T14:19:00Z">
            <w:rPr>
              <w:ins w:id="1462" w:author="Felix Krasnitsky" w:date="2020-06-01T14:19:00Z"/>
              <w:rFonts w:cs="Arial"/>
              <w:rtl/>
            </w:rPr>
          </w:rPrChange>
        </w:rPr>
        <w:pPrChange w:id="1463" w:author="Felix Krasnitsky" w:date="2020-06-01T14:26:00Z">
          <w:pPr>
            <w:pStyle w:val="ListParagraph"/>
            <w:widowControl/>
            <w:numPr>
              <w:numId w:val="26"/>
            </w:numPr>
            <w:adjustRightInd/>
            <w:spacing w:after="160" w:line="259" w:lineRule="auto"/>
            <w:ind w:hanging="360"/>
            <w:textAlignment w:val="auto"/>
          </w:pPr>
        </w:pPrChange>
      </w:pPr>
      <w:ins w:id="1464" w:author="Felix Krasnitsky" w:date="2020-06-01T14:17:00Z">
        <w:r>
          <w:rPr>
            <w:rFonts w:hint="cs"/>
            <w:rtl/>
          </w:rPr>
          <w:t xml:space="preserve">יש למתוח קו בין נקודות ההשפעה שיש ביניהן תלות </w:t>
        </w:r>
        <w:r w:rsidRPr="00136947">
          <w:rPr>
            <w:rFonts w:hint="cs"/>
            <w:u w:val="single"/>
            <w:rtl/>
          </w:rPr>
          <w:t>רק</w:t>
        </w:r>
        <w:r>
          <w:rPr>
            <w:rFonts w:hint="cs"/>
            <w:rtl/>
          </w:rPr>
          <w:t xml:space="preserve"> כאשר תלות זו עשויה להצביע על סיכון סייבר </w:t>
        </w:r>
        <w:r w:rsidRPr="00136947">
          <w:rPr>
            <w:rFonts w:cs="Arial" w:hint="cs"/>
            <w:rtl/>
          </w:rPr>
          <w:t>מתוך נקודות מבט שונות</w:t>
        </w:r>
        <w:r w:rsidRPr="00136947">
          <w:rPr>
            <w:rFonts w:cs="Arial"/>
            <w:rtl/>
          </w:rPr>
          <w:t>.</w:t>
        </w:r>
      </w:ins>
    </w:p>
    <w:p w14:paraId="2EA4BAB3" w14:textId="77777777" w:rsidR="004B3683" w:rsidRDefault="004B3683">
      <w:pPr>
        <w:pStyle w:val="4"/>
        <w:rPr>
          <w:ins w:id="1465" w:author="Felix Krasnitsky" w:date="2020-06-01T14:19:00Z"/>
        </w:rPr>
        <w:pPrChange w:id="1466" w:author="Felix Krasnitsky" w:date="2020-06-01T14:26:00Z">
          <w:pPr>
            <w:pStyle w:val="ListParagraph"/>
            <w:widowControl/>
            <w:numPr>
              <w:numId w:val="26"/>
            </w:numPr>
            <w:adjustRightInd/>
            <w:spacing w:after="160" w:line="259" w:lineRule="auto"/>
            <w:ind w:hanging="360"/>
            <w:textAlignment w:val="auto"/>
          </w:pPr>
        </w:pPrChange>
      </w:pPr>
      <w:ins w:id="1467" w:author="Felix Krasnitsky" w:date="2020-06-01T14:17:00Z">
        <w:r w:rsidRPr="004B3683">
          <w:rPr>
            <w:rFonts w:hint="eastAsia"/>
            <w:rtl/>
            <w:rPrChange w:id="1468" w:author="Felix Krasnitsky" w:date="2020-06-01T14:19:00Z">
              <w:rPr>
                <w:rFonts w:cs="Arial" w:hint="eastAsia"/>
                <w:rtl/>
              </w:rPr>
            </w:rPrChange>
          </w:rPr>
          <w:t>נקודות</w:t>
        </w:r>
        <w:r w:rsidRPr="004B3683">
          <w:rPr>
            <w:rtl/>
            <w:rPrChange w:id="1469" w:author="Felix Krasnitsky" w:date="2020-06-01T14:19:00Z">
              <w:rPr>
                <w:rFonts w:cs="Arial"/>
                <w:rtl/>
              </w:rPr>
            </w:rPrChange>
          </w:rPr>
          <w:t xml:space="preserve"> המבט של: מספק המכשיר (חברה/בית חולים/ארגון בריאות) – קו בצבע </w:t>
        </w:r>
        <w:r w:rsidRPr="004B3683">
          <w:rPr>
            <w:rFonts w:hint="eastAsia"/>
            <w:b/>
            <w:bCs/>
            <w:color w:val="FF0000"/>
            <w:rtl/>
            <w:rPrChange w:id="1470" w:author="Felix Krasnitsky" w:date="2020-06-01T14:19:00Z">
              <w:rPr>
                <w:rFonts w:cs="Arial" w:hint="eastAsia"/>
                <w:b/>
                <w:bCs/>
                <w:color w:val="FF0000"/>
                <w:rtl/>
              </w:rPr>
            </w:rPrChange>
          </w:rPr>
          <w:t>אדום</w:t>
        </w:r>
        <w:r w:rsidRPr="004B3683">
          <w:rPr>
            <w:rtl/>
            <w:rPrChange w:id="1471" w:author="Felix Krasnitsky" w:date="2020-06-01T14:19:00Z">
              <w:rPr>
                <w:rFonts w:cs="Arial"/>
                <w:rtl/>
              </w:rPr>
            </w:rPrChange>
          </w:rPr>
          <w:t xml:space="preserve">, המטופל – קו בצבע </w:t>
        </w:r>
        <w:r w:rsidRPr="004B3683">
          <w:rPr>
            <w:rFonts w:hint="eastAsia"/>
            <w:b/>
            <w:bCs/>
            <w:color w:val="0070C0"/>
            <w:rtl/>
            <w:rPrChange w:id="1472" w:author="Felix Krasnitsky" w:date="2020-06-01T14:19:00Z">
              <w:rPr>
                <w:rFonts w:cs="Arial" w:hint="eastAsia"/>
                <w:b/>
                <w:bCs/>
                <w:color w:val="0070C0"/>
                <w:rtl/>
              </w:rPr>
            </w:rPrChange>
          </w:rPr>
          <w:t>כחול</w:t>
        </w:r>
        <w:r w:rsidRPr="004B3683">
          <w:rPr>
            <w:rtl/>
            <w:rPrChange w:id="1473" w:author="Felix Krasnitsky" w:date="2020-06-01T14:19:00Z">
              <w:rPr>
                <w:rFonts w:cs="Arial"/>
                <w:rtl/>
              </w:rPr>
            </w:rPrChange>
          </w:rPr>
          <w:t xml:space="preserve">, המטפל – קו בצבע </w:t>
        </w:r>
        <w:r w:rsidRPr="004B3683">
          <w:rPr>
            <w:rFonts w:hint="eastAsia"/>
            <w:b/>
            <w:bCs/>
            <w:color w:val="00B050"/>
            <w:rtl/>
            <w:rPrChange w:id="1474" w:author="Felix Krasnitsky" w:date="2020-06-01T14:19:00Z">
              <w:rPr>
                <w:rFonts w:cs="Arial" w:hint="eastAsia"/>
                <w:b/>
                <w:bCs/>
                <w:color w:val="00B050"/>
                <w:rtl/>
              </w:rPr>
            </w:rPrChange>
          </w:rPr>
          <w:t>ירוק</w:t>
        </w:r>
        <w:r w:rsidRPr="004B3683">
          <w:rPr>
            <w:color w:val="00B050"/>
            <w:rtl/>
            <w:rPrChange w:id="1475" w:author="Felix Krasnitsky" w:date="2020-06-01T14:19:00Z">
              <w:rPr>
                <w:rFonts w:cs="Arial"/>
                <w:color w:val="00B050"/>
                <w:rtl/>
              </w:rPr>
            </w:rPrChange>
          </w:rPr>
          <w:t xml:space="preserve"> </w:t>
        </w:r>
        <w:r w:rsidRPr="004B3683">
          <w:rPr>
            <w:rtl/>
            <w:rPrChange w:id="1476" w:author="Felix Krasnitsky" w:date="2020-06-01T14:19:00Z">
              <w:rPr>
                <w:rFonts w:cs="Arial"/>
                <w:rtl/>
              </w:rPr>
            </w:rPrChange>
          </w:rPr>
          <w:t xml:space="preserve">(בתנאי </w:t>
        </w:r>
        <w:r w:rsidRPr="004B3683">
          <w:rPr>
            <w:rFonts w:hint="eastAsia"/>
            <w:rtl/>
            <w:rPrChange w:id="1477" w:author="Felix Krasnitsky" w:date="2020-06-01T14:19:00Z">
              <w:rPr>
                <w:rFonts w:cs="Arial" w:hint="eastAsia"/>
                <w:rtl/>
              </w:rPr>
            </w:rPrChange>
          </w:rPr>
          <w:t>שאורן</w:t>
        </w:r>
        <w:r w:rsidRPr="004B3683">
          <w:rPr>
            <w:rtl/>
            <w:rPrChange w:id="1478" w:author="Felix Krasnitsky" w:date="2020-06-01T14:19:00Z">
              <w:rPr>
                <w:rFonts w:cs="Arial"/>
                <w:rtl/>
              </w:rPr>
            </w:rPrChange>
          </w:rPr>
          <w:t xml:space="preserve"> </w:t>
        </w:r>
        <w:r w:rsidRPr="004B3683">
          <w:rPr>
            <w:rFonts w:hint="eastAsia"/>
            <w:rtl/>
            <w:rPrChange w:id="1479" w:author="Felix Krasnitsky" w:date="2020-06-01T14:19:00Z">
              <w:rPr>
                <w:rFonts w:cs="Arial" w:hint="eastAsia"/>
                <w:rtl/>
              </w:rPr>
            </w:rPrChange>
          </w:rPr>
          <w:t>רואה</w:t>
        </w:r>
        <w:r w:rsidRPr="004B3683">
          <w:rPr>
            <w:rtl/>
            <w:rPrChange w:id="1480" w:author="Felix Krasnitsky" w:date="2020-06-01T14:19:00Z">
              <w:rPr>
                <w:rFonts w:cs="Arial"/>
                <w:rtl/>
              </w:rPr>
            </w:rPrChange>
          </w:rPr>
          <w:t xml:space="preserve"> </w:t>
        </w:r>
        <w:r w:rsidRPr="004B3683">
          <w:rPr>
            <w:rFonts w:hint="eastAsia"/>
            <w:rtl/>
            <w:rPrChange w:id="1481" w:author="Felix Krasnitsky" w:date="2020-06-01T14:19:00Z">
              <w:rPr>
                <w:rFonts w:cs="Arial" w:hint="eastAsia"/>
                <w:rtl/>
              </w:rPr>
            </w:rPrChange>
          </w:rPr>
          <w:t>את</w:t>
        </w:r>
        <w:r w:rsidRPr="004B3683">
          <w:rPr>
            <w:rtl/>
            <w:rPrChange w:id="1482" w:author="Felix Krasnitsky" w:date="2020-06-01T14:19:00Z">
              <w:rPr>
                <w:rFonts w:cs="Arial"/>
                <w:rtl/>
              </w:rPr>
            </w:rPrChange>
          </w:rPr>
          <w:t xml:space="preserve"> </w:t>
        </w:r>
        <w:r w:rsidRPr="004B3683">
          <w:rPr>
            <w:rFonts w:hint="eastAsia"/>
            <w:rtl/>
            <w:rPrChange w:id="1483" w:author="Felix Krasnitsky" w:date="2020-06-01T14:19:00Z">
              <w:rPr>
                <w:rFonts w:cs="Arial" w:hint="eastAsia"/>
                <w:rtl/>
              </w:rPr>
            </w:rPrChange>
          </w:rPr>
          <w:t>ההבדל</w:t>
        </w:r>
        <w:r w:rsidRPr="004B3683">
          <w:rPr>
            <w:rtl/>
            <w:rPrChange w:id="1484" w:author="Felix Krasnitsky" w:date="2020-06-01T14:19:00Z">
              <w:rPr>
                <w:rFonts w:cs="Arial"/>
                <w:rtl/>
              </w:rPr>
            </w:rPrChange>
          </w:rPr>
          <w:t>).</w:t>
        </w:r>
      </w:ins>
    </w:p>
    <w:p w14:paraId="3EE4655A" w14:textId="77777777" w:rsidR="00C008FB" w:rsidRDefault="004B3683">
      <w:pPr>
        <w:keepNext/>
        <w:jc w:val="center"/>
        <w:rPr>
          <w:ins w:id="1485" w:author="Felix Krasnitsky" w:date="2020-06-01T14:58:00Z"/>
        </w:rPr>
        <w:pPrChange w:id="1486" w:author="Felix Krasnitsky" w:date="2020-06-01T14:58:00Z">
          <w:pPr>
            <w:jc w:val="center"/>
          </w:pPr>
        </w:pPrChange>
      </w:pPr>
      <w:ins w:id="1487" w:author="Felix Krasnitsky" w:date="2020-06-01T14:17:00Z">
        <w:r w:rsidRPr="004B3683">
          <w:rPr>
            <w:rtl/>
            <w:rPrChange w:id="1488" w:author="Felix Krasnitsky" w:date="2020-06-01T14:19:00Z">
              <w:rPr>
                <w:rFonts w:cs="Arial"/>
                <w:rtl/>
              </w:rPr>
            </w:rPrChange>
          </w:rPr>
          <w:t>לגבי כל וקטור יש לשאול - האם ישנו סיכון לשיבוש המי</w:t>
        </w:r>
        <w:r w:rsidRPr="004B3683">
          <w:rPr>
            <w:rFonts w:hint="eastAsia"/>
            <w:rtl/>
            <w:rPrChange w:id="1489" w:author="Felix Krasnitsky" w:date="2020-06-01T14:19:00Z">
              <w:rPr>
                <w:rFonts w:cs="Arial" w:hint="eastAsia"/>
                <w:rtl/>
              </w:rPr>
            </w:rPrChange>
          </w:rPr>
          <w:t>ד</w:t>
        </w:r>
        <w:r w:rsidRPr="004B3683">
          <w:rPr>
            <w:rtl/>
            <w:rPrChange w:id="1490" w:author="Felix Krasnitsky" w:date="2020-06-01T14:19:00Z">
              <w:rPr>
                <w:rFonts w:cs="Arial"/>
                <w:rtl/>
              </w:rPr>
            </w:rPrChange>
          </w:rPr>
          <w:t>ע או פעילות המכשיר בקשר שבין הרכיבים. אם התשובה היא כן – יש למתוח קו בצבע המשקף את נקודת המבט.</w:t>
        </w:r>
        <w:r w:rsidRPr="004B3683">
          <w:rPr>
            <w:rtl/>
            <w:rPrChange w:id="1491" w:author="Felix Krasnitsky" w:date="2020-06-01T14:19:00Z">
              <w:rPr>
                <w:rFonts w:cs="Arial"/>
                <w:rtl/>
              </w:rPr>
            </w:rPrChange>
          </w:rPr>
          <w:lastRenderedPageBreak/>
          <w:tab/>
        </w:r>
      </w:ins>
      <w:ins w:id="1492" w:author="Felix Krasnitsky" w:date="2020-06-01T14:58:00Z">
        <w:r w:rsidR="00C008FB" w:rsidRPr="006D7F92">
          <w:rPr>
            <w:noProof/>
            <w:lang w:val="en-GB" w:eastAsia="en-GB"/>
          </w:rPr>
          <w:drawing>
            <wp:inline distT="0" distB="0" distL="0" distR="0" wp14:anchorId="6A89467D" wp14:editId="2F620FFD">
              <wp:extent cx="4383764" cy="2465801"/>
              <wp:effectExtent l="0" t="0" r="0" b="0"/>
              <wp:docPr id="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73347" name=""/>
                      <pic:cNvPicPr/>
                    </pic:nvPicPr>
                    <pic:blipFill>
                      <a:blip r:embed="rId12"/>
                      <a:stretch>
                        <a:fillRect/>
                      </a:stretch>
                    </pic:blipFill>
                    <pic:spPr>
                      <a:xfrm>
                        <a:off x="0" y="0"/>
                        <a:ext cx="4386141" cy="2467138"/>
                      </a:xfrm>
                      <a:prstGeom prst="rect">
                        <a:avLst/>
                      </a:prstGeom>
                    </pic:spPr>
                  </pic:pic>
                </a:graphicData>
              </a:graphic>
            </wp:inline>
          </w:drawing>
        </w:r>
      </w:ins>
    </w:p>
    <w:p w14:paraId="22303A47" w14:textId="1D86819E" w:rsidR="004B3683" w:rsidRPr="005212DB" w:rsidRDefault="00C008FB">
      <w:pPr>
        <w:pStyle w:val="Caption"/>
        <w:jc w:val="center"/>
        <w:rPr>
          <w:ins w:id="1493" w:author="Felix Krasnitsky" w:date="2020-06-01T14:17:00Z"/>
          <w:rtl/>
        </w:rPr>
        <w:pPrChange w:id="1494" w:author="Felix Krasnitsky" w:date="2020-06-01T14:58:00Z">
          <w:pPr>
            <w:pStyle w:val="ListParagraph"/>
            <w:widowControl/>
            <w:numPr>
              <w:numId w:val="26"/>
            </w:numPr>
            <w:adjustRightInd/>
            <w:spacing w:after="160" w:line="259" w:lineRule="auto"/>
            <w:ind w:hanging="360"/>
            <w:textAlignment w:val="auto"/>
          </w:pPr>
        </w:pPrChange>
      </w:pPr>
      <w:ins w:id="1495" w:author="Felix Krasnitsky" w:date="2020-06-01T14:58:00Z">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ins>
      <w:r>
        <w:rPr>
          <w:rtl/>
        </w:rPr>
        <w:fldChar w:fldCharType="separate"/>
      </w:r>
      <w:ins w:id="1496" w:author="Felix Krasnitsky" w:date="2020-06-01T14:58:00Z">
        <w:r>
          <w:rPr>
            <w:noProof/>
            <w:rtl/>
          </w:rPr>
          <w:t>3</w:t>
        </w:r>
        <w:r>
          <w:rPr>
            <w:rtl/>
          </w:rPr>
          <w:fldChar w:fldCharType="end"/>
        </w:r>
        <w:r>
          <w:rPr>
            <w:noProof/>
            <w:rtl/>
          </w:rPr>
          <w:t xml:space="preserve"> </w:t>
        </w:r>
        <w:r>
          <w:rPr>
            <w:rFonts w:hint="cs"/>
            <w:noProof/>
            <w:rtl/>
          </w:rPr>
          <w:t>- נקודות ההשקה במודל</w:t>
        </w:r>
      </w:ins>
    </w:p>
    <w:p w14:paraId="2F3880DF" w14:textId="77777777" w:rsidR="004B3683" w:rsidRPr="004B3683" w:rsidRDefault="004B3683">
      <w:pPr>
        <w:pStyle w:val="3"/>
        <w:rPr>
          <w:ins w:id="1497" w:author="Felix Krasnitsky" w:date="2020-06-01T14:17:00Z"/>
          <w:rtl/>
          <w:rPrChange w:id="1498" w:author="Felix Krasnitsky" w:date="2020-06-01T14:20:00Z">
            <w:rPr>
              <w:ins w:id="1499" w:author="Felix Krasnitsky" w:date="2020-06-01T14:17:00Z"/>
              <w:b/>
              <w:bCs/>
              <w:rtl/>
            </w:rPr>
          </w:rPrChange>
        </w:rPr>
        <w:pPrChange w:id="1500" w:author="Felix Krasnitsky" w:date="2020-06-01T14:26:00Z">
          <w:pPr/>
        </w:pPrChange>
      </w:pPr>
      <w:ins w:id="1501" w:author="Felix Krasnitsky" w:date="2020-06-01T14:17:00Z">
        <w:r w:rsidRPr="004B3683">
          <w:rPr>
            <w:rFonts w:hint="eastAsia"/>
            <w:rtl/>
            <w:rPrChange w:id="1502" w:author="Felix Krasnitsky" w:date="2020-06-01T14:20:00Z">
              <w:rPr>
                <w:rFonts w:hint="eastAsia"/>
                <w:b/>
                <w:bCs/>
                <w:rtl/>
              </w:rPr>
            </w:rPrChange>
          </w:rPr>
          <w:t>תיאור</w:t>
        </w:r>
        <w:r w:rsidRPr="004B3683">
          <w:rPr>
            <w:rtl/>
            <w:rPrChange w:id="1503" w:author="Felix Krasnitsky" w:date="2020-06-01T14:20:00Z">
              <w:rPr>
                <w:b/>
                <w:bCs/>
                <w:rtl/>
              </w:rPr>
            </w:rPrChange>
          </w:rPr>
          <w:t xml:space="preserve"> </w:t>
        </w:r>
        <w:r w:rsidRPr="004B3683">
          <w:rPr>
            <w:rFonts w:hint="eastAsia"/>
            <w:rtl/>
            <w:rPrChange w:id="1504" w:author="Felix Krasnitsky" w:date="2020-06-01T14:20:00Z">
              <w:rPr>
                <w:rFonts w:hint="eastAsia"/>
                <w:b/>
                <w:bCs/>
                <w:rtl/>
              </w:rPr>
            </w:rPrChange>
          </w:rPr>
          <w:t>נקודות</w:t>
        </w:r>
        <w:r w:rsidRPr="004B3683">
          <w:rPr>
            <w:rtl/>
            <w:rPrChange w:id="1505" w:author="Felix Krasnitsky" w:date="2020-06-01T14:20:00Z">
              <w:rPr>
                <w:b/>
                <w:bCs/>
                <w:rtl/>
              </w:rPr>
            </w:rPrChange>
          </w:rPr>
          <w:t xml:space="preserve"> </w:t>
        </w:r>
        <w:r w:rsidRPr="004B3683">
          <w:rPr>
            <w:rFonts w:hint="eastAsia"/>
            <w:rtl/>
            <w:rPrChange w:id="1506" w:author="Felix Krasnitsky" w:date="2020-06-01T14:20:00Z">
              <w:rPr>
                <w:rFonts w:hint="eastAsia"/>
                <w:b/>
                <w:bCs/>
                <w:rtl/>
              </w:rPr>
            </w:rPrChange>
          </w:rPr>
          <w:t>ההשפעה</w:t>
        </w:r>
        <w:r w:rsidRPr="004B3683">
          <w:rPr>
            <w:rtl/>
            <w:rPrChange w:id="1507" w:author="Felix Krasnitsky" w:date="2020-06-01T14:20:00Z">
              <w:rPr>
                <w:b/>
                <w:bCs/>
                <w:rtl/>
              </w:rPr>
            </w:rPrChange>
          </w:rPr>
          <w:t>:</w:t>
        </w:r>
      </w:ins>
    </w:p>
    <w:p w14:paraId="25B4C501" w14:textId="70AC77E6" w:rsidR="004B3683" w:rsidRPr="00136947" w:rsidRDefault="004B3683">
      <w:pPr>
        <w:pStyle w:val="4"/>
        <w:rPr>
          <w:ins w:id="1508" w:author="Felix Krasnitsky" w:date="2020-06-01T14:17:00Z"/>
          <w:b/>
          <w:bCs/>
        </w:rPr>
        <w:pPrChange w:id="1509" w:author="Felix Krasnitsky" w:date="2020-06-01T14:26:00Z">
          <w:pPr>
            <w:pStyle w:val="ListParagraph"/>
            <w:widowControl/>
            <w:numPr>
              <w:numId w:val="27"/>
            </w:numPr>
            <w:adjustRightInd/>
            <w:spacing w:after="160" w:line="259" w:lineRule="auto"/>
            <w:ind w:hanging="360"/>
            <w:textAlignment w:val="auto"/>
          </w:pPr>
        </w:pPrChange>
      </w:pPr>
      <w:ins w:id="1510" w:author="Felix Krasnitsky" w:date="2020-06-01T14:17:00Z">
        <w:r w:rsidRPr="00136947">
          <w:rPr>
            <w:b/>
            <w:bCs/>
            <w:rtl/>
          </w:rPr>
          <w:t>תיאור הסביבה</w:t>
        </w:r>
      </w:ins>
      <w:ins w:id="1511" w:author="Felix Krasnitsky" w:date="2020-06-01T14:20:00Z">
        <w:r>
          <w:rPr>
            <w:b/>
            <w:bCs/>
            <w:rtl/>
          </w:rPr>
          <w:br/>
        </w:r>
      </w:ins>
      <w:ins w:id="1512" w:author="Felix Krasnitsky" w:date="2020-06-01T14:17:00Z">
        <w:r w:rsidRPr="00136947">
          <w:rPr>
            <w:rtl/>
          </w:rPr>
          <w:t>המתקן בו מופעל המכשיר</w:t>
        </w:r>
      </w:ins>
      <w:ins w:id="1513" w:author="Felix Krasnitsky" w:date="2020-06-01T14:20:00Z">
        <w:r>
          <w:rPr>
            <w:rtl/>
          </w:rPr>
          <w:br/>
        </w:r>
      </w:ins>
      <w:ins w:id="1514" w:author="Felix Krasnitsky" w:date="2020-06-01T14:17:00Z">
        <w:r w:rsidRPr="00136947">
          <w:rPr>
            <w:rtl/>
          </w:rPr>
          <w:t>הארגון מוסר המכשיר</w:t>
        </w:r>
      </w:ins>
      <w:ins w:id="1515" w:author="Felix Krasnitsky" w:date="2020-06-01T14:20:00Z">
        <w:r>
          <w:rPr>
            <w:rtl/>
          </w:rPr>
          <w:br/>
        </w:r>
      </w:ins>
      <w:ins w:id="1516" w:author="Felix Krasnitsky" w:date="2020-06-01T14:17:00Z">
        <w:r w:rsidRPr="00136947">
          <w:rPr>
            <w:rtl/>
          </w:rPr>
          <w:t>דוגמא: מפעיל, בית החולים, רופא, מטפל, מטופל, מחזיק המידע (ענן)</w:t>
        </w:r>
      </w:ins>
    </w:p>
    <w:p w14:paraId="299E696A" w14:textId="627DD279" w:rsidR="004B3683" w:rsidRDefault="004B3683">
      <w:pPr>
        <w:pStyle w:val="4"/>
        <w:rPr>
          <w:ins w:id="1517" w:author="Felix Krasnitsky" w:date="2020-06-01T14:17:00Z"/>
          <w:rtl/>
        </w:rPr>
        <w:pPrChange w:id="1518" w:author="Felix Krasnitsky" w:date="2020-06-01T14:26:00Z">
          <w:pPr>
            <w:pStyle w:val="ListParagraph"/>
          </w:pPr>
        </w:pPrChange>
      </w:pPr>
      <w:ins w:id="1519" w:author="Felix Krasnitsky" w:date="2020-06-01T14:17:00Z">
        <w:r w:rsidRPr="004B3683">
          <w:rPr>
            <w:b/>
            <w:bCs/>
            <w:rtl/>
          </w:rPr>
          <w:t>יעד תקשורת</w:t>
        </w:r>
      </w:ins>
      <w:ins w:id="1520" w:author="Felix Krasnitsky" w:date="2020-06-01T14:21:00Z">
        <w:r w:rsidRPr="004B3683">
          <w:rPr>
            <w:b/>
            <w:bCs/>
            <w:rtl/>
          </w:rPr>
          <w:br/>
        </w:r>
      </w:ins>
      <w:ins w:id="1521" w:author="Felix Krasnitsky" w:date="2020-06-01T14:17:00Z">
        <w:r w:rsidRPr="00136947">
          <w:rPr>
            <w:rtl/>
          </w:rPr>
          <w:t>לרבות אחסון ענן</w:t>
        </w:r>
      </w:ins>
      <w:ins w:id="1522" w:author="Felix Krasnitsky" w:date="2020-06-01T14:21:00Z">
        <w:r>
          <w:rPr>
            <w:rtl/>
          </w:rPr>
          <w:br/>
        </w:r>
      </w:ins>
      <w:ins w:id="1523" w:author="Felix Krasnitsky" w:date="2020-06-01T14:17:00Z">
        <w:r>
          <w:rPr>
            <w:rFonts w:hint="cs"/>
            <w:rtl/>
          </w:rPr>
          <w:t>ר</w:t>
        </w:r>
        <w:r w:rsidRPr="00136947">
          <w:rPr>
            <w:rtl/>
          </w:rPr>
          <w:t>כיבי תקשורת שונים</w:t>
        </w:r>
      </w:ins>
      <w:ins w:id="1524" w:author="Felix Krasnitsky" w:date="2020-06-01T14:21:00Z">
        <w:r>
          <w:rPr>
            <w:rtl/>
          </w:rPr>
          <w:br/>
        </w:r>
      </w:ins>
      <w:ins w:id="1525" w:author="Felix Krasnitsky" w:date="2020-06-01T14:17:00Z">
        <w:r w:rsidRPr="00136947">
          <w:rPr>
            <w:rtl/>
          </w:rPr>
          <w:t>יעד חיבור סופי (מיקום אחסון פיזי / ענן)</w:t>
        </w:r>
      </w:ins>
      <w:ins w:id="1526" w:author="Felix Krasnitsky" w:date="2020-06-01T14:21:00Z">
        <w:r>
          <w:rPr>
            <w:rtl/>
          </w:rPr>
          <w:br/>
        </w:r>
      </w:ins>
      <w:ins w:id="1527" w:author="Felix Krasnitsky" w:date="2020-06-01T14:17:00Z">
        <w:r>
          <w:rPr>
            <w:rFonts w:hint="cs"/>
            <w:rtl/>
          </w:rPr>
          <w:t>החברה בעלת האחסון</w:t>
        </w:r>
      </w:ins>
    </w:p>
    <w:p w14:paraId="3D3ED0A3" w14:textId="788D71BB" w:rsidR="004B3683" w:rsidRPr="00136947" w:rsidRDefault="004B3683">
      <w:pPr>
        <w:pStyle w:val="4"/>
        <w:rPr>
          <w:ins w:id="1528" w:author="Felix Krasnitsky" w:date="2020-06-01T14:17:00Z"/>
        </w:rPr>
        <w:pPrChange w:id="1529" w:author="Felix Krasnitsky" w:date="2020-06-01T14:26:00Z">
          <w:pPr>
            <w:pStyle w:val="ListParagraph"/>
            <w:widowControl/>
            <w:numPr>
              <w:numId w:val="27"/>
            </w:numPr>
            <w:adjustRightInd/>
            <w:spacing w:after="160" w:line="259" w:lineRule="auto"/>
            <w:ind w:hanging="360"/>
            <w:textAlignment w:val="auto"/>
          </w:pPr>
        </w:pPrChange>
      </w:pPr>
      <w:ins w:id="1530" w:author="Felix Krasnitsky" w:date="2020-06-01T14:17:00Z">
        <w:r w:rsidRPr="00136947">
          <w:rPr>
            <w:rFonts w:hint="cs"/>
            <w:b/>
            <w:bCs/>
            <w:rtl/>
          </w:rPr>
          <w:t>תקשורת מקומית</w:t>
        </w:r>
      </w:ins>
      <w:ins w:id="1531" w:author="Felix Krasnitsky" w:date="2020-06-01T14:21:00Z">
        <w:r>
          <w:rPr>
            <w:b/>
            <w:bCs/>
            <w:rtl/>
          </w:rPr>
          <w:br/>
        </w:r>
      </w:ins>
      <w:ins w:id="1532" w:author="Felix Krasnitsky" w:date="2020-06-01T14:17:00Z">
        <w:r w:rsidRPr="00136947">
          <w:rPr>
            <w:rFonts w:hint="cs"/>
            <w:rtl/>
          </w:rPr>
          <w:t>פירוט הרכיבים שדרכם עוברת התקשורת בין המכשיר לארגון</w:t>
        </w:r>
      </w:ins>
    </w:p>
    <w:p w14:paraId="27A2F323" w14:textId="04484DFE" w:rsidR="004B3683" w:rsidRDefault="004B3683">
      <w:pPr>
        <w:pStyle w:val="4"/>
        <w:rPr>
          <w:ins w:id="1533" w:author="Felix Krasnitsky" w:date="2020-06-01T14:17:00Z"/>
          <w:rtl/>
        </w:rPr>
        <w:pPrChange w:id="1534" w:author="Felix Krasnitsky" w:date="2020-06-01T14:26:00Z">
          <w:pPr>
            <w:pStyle w:val="ListParagraph"/>
          </w:pPr>
        </w:pPrChange>
      </w:pPr>
      <w:ins w:id="1535" w:author="Felix Krasnitsky" w:date="2020-06-01T14:17:00Z">
        <w:r w:rsidRPr="004B3683">
          <w:rPr>
            <w:rFonts w:hint="eastAsia"/>
            <w:b/>
            <w:bCs/>
            <w:rtl/>
          </w:rPr>
          <w:t>תקשורת</w:t>
        </w:r>
        <w:r w:rsidRPr="004B3683">
          <w:rPr>
            <w:b/>
            <w:bCs/>
            <w:rtl/>
          </w:rPr>
          <w:t xml:space="preserve"> </w:t>
        </w:r>
        <w:r w:rsidRPr="004B3683">
          <w:rPr>
            <w:rFonts w:hint="eastAsia"/>
            <w:b/>
            <w:bCs/>
            <w:rtl/>
          </w:rPr>
          <w:t>חיצונית</w:t>
        </w:r>
      </w:ins>
      <w:ins w:id="1536" w:author="Felix Krasnitsky" w:date="2020-06-01T14:21:00Z">
        <w:r w:rsidRPr="004B3683">
          <w:rPr>
            <w:b/>
            <w:bCs/>
            <w:rtl/>
          </w:rPr>
          <w:br/>
        </w:r>
      </w:ins>
      <w:ins w:id="1537" w:author="Felix Krasnitsky" w:date="2020-06-01T14:17:00Z">
        <w:r w:rsidRPr="00136947">
          <w:rPr>
            <w:rFonts w:hint="cs"/>
            <w:rtl/>
          </w:rPr>
          <w:t>פירוט הרכיבים שדרכם עוברת התקשורת מהארגון לאינטרנט או לספק (אם הספק איננו הארגון בו פועל המכשיר).</w:t>
        </w:r>
      </w:ins>
    </w:p>
    <w:p w14:paraId="31564D1F" w14:textId="24384475" w:rsidR="004B3683" w:rsidRPr="00136947" w:rsidRDefault="004B3683">
      <w:pPr>
        <w:pStyle w:val="4"/>
        <w:rPr>
          <w:ins w:id="1538" w:author="Felix Krasnitsky" w:date="2020-06-01T14:17:00Z"/>
        </w:rPr>
        <w:pPrChange w:id="1539" w:author="Felix Krasnitsky" w:date="2020-06-01T14:26:00Z">
          <w:pPr>
            <w:pStyle w:val="ListParagraph"/>
            <w:widowControl/>
            <w:numPr>
              <w:numId w:val="27"/>
            </w:numPr>
            <w:adjustRightInd/>
            <w:spacing w:after="160" w:line="259" w:lineRule="auto"/>
            <w:ind w:hanging="360"/>
            <w:textAlignment w:val="auto"/>
          </w:pPr>
        </w:pPrChange>
      </w:pPr>
      <w:ins w:id="1540" w:author="Felix Krasnitsky" w:date="2020-06-01T14:17:00Z">
        <w:r w:rsidRPr="00136947">
          <w:rPr>
            <w:rFonts w:hint="cs"/>
            <w:b/>
            <w:bCs/>
            <w:rtl/>
          </w:rPr>
          <w:t>מידע</w:t>
        </w:r>
      </w:ins>
      <w:ins w:id="1541" w:author="Felix Krasnitsky" w:date="2020-06-01T14:21:00Z">
        <w:r>
          <w:rPr>
            <w:b/>
            <w:bCs/>
            <w:rtl/>
          </w:rPr>
          <w:br/>
        </w:r>
      </w:ins>
      <w:ins w:id="1542" w:author="Felix Krasnitsky" w:date="2020-06-01T14:17:00Z">
        <w:r w:rsidRPr="00136947">
          <w:rPr>
            <w:rtl/>
          </w:rPr>
          <w:t>איזה מידע יוצא מהמכשיר</w:t>
        </w:r>
      </w:ins>
      <w:ins w:id="1543" w:author="Felix Krasnitsky" w:date="2020-06-01T14:21:00Z">
        <w:r>
          <w:rPr>
            <w:rtl/>
          </w:rPr>
          <w:br/>
        </w:r>
      </w:ins>
      <w:ins w:id="1544" w:author="Felix Krasnitsky" w:date="2020-06-01T14:17:00Z">
        <w:r>
          <w:rPr>
            <w:rFonts w:hint="cs"/>
            <w:rtl/>
          </w:rPr>
          <w:t>איזה מידע נכנס למכשיר</w:t>
        </w:r>
      </w:ins>
    </w:p>
    <w:p w14:paraId="56D97C12" w14:textId="1683F1BF" w:rsidR="004B3683" w:rsidRDefault="004B3683">
      <w:pPr>
        <w:pStyle w:val="4"/>
        <w:rPr>
          <w:ins w:id="1545" w:author="Felix Krasnitsky" w:date="2020-06-01T14:17:00Z"/>
        </w:rPr>
        <w:pPrChange w:id="1546" w:author="Felix Krasnitsky" w:date="2020-06-01T14:26:00Z">
          <w:pPr>
            <w:pStyle w:val="ListParagraph"/>
            <w:widowControl/>
            <w:numPr>
              <w:numId w:val="27"/>
            </w:numPr>
            <w:adjustRightInd/>
            <w:spacing w:after="160" w:line="259" w:lineRule="auto"/>
            <w:ind w:hanging="360"/>
            <w:textAlignment w:val="auto"/>
          </w:pPr>
        </w:pPrChange>
      </w:pPr>
      <w:ins w:id="1547" w:author="Felix Krasnitsky" w:date="2020-06-01T14:17:00Z">
        <w:r w:rsidRPr="00F7239C">
          <w:rPr>
            <w:rFonts w:hint="cs"/>
            <w:b/>
            <w:bCs/>
            <w:rtl/>
          </w:rPr>
          <w:t>שרשרת רפואית</w:t>
        </w:r>
      </w:ins>
      <w:ins w:id="1548" w:author="Felix Krasnitsky" w:date="2020-06-01T14:21:00Z">
        <w:r>
          <w:rPr>
            <w:rtl/>
          </w:rPr>
          <w:br/>
        </w:r>
      </w:ins>
      <w:ins w:id="1549" w:author="Felix Krasnitsky" w:date="2020-06-01T14:17:00Z">
        <w:r>
          <w:rPr>
            <w:rFonts w:hint="cs"/>
            <w:rtl/>
          </w:rPr>
          <w:t xml:space="preserve">תיאור התפקוד הרפואי של המכשיר </w:t>
        </w:r>
        <w:r>
          <w:rPr>
            <w:rtl/>
          </w:rPr>
          <w:t>–</w:t>
        </w:r>
        <w:r>
          <w:rPr>
            <w:rFonts w:hint="cs"/>
            <w:rtl/>
          </w:rPr>
          <w:t xml:space="preserve"> כיצד המכשיר מפעיל את מתן הטיפול הרפואי</w:t>
        </w:r>
      </w:ins>
      <w:ins w:id="1550" w:author="Felix Krasnitsky" w:date="2020-06-01T14:21:00Z">
        <w:r>
          <w:rPr>
            <w:rtl/>
          </w:rPr>
          <w:br/>
        </w:r>
      </w:ins>
    </w:p>
    <w:p w14:paraId="7079A843" w14:textId="68914360" w:rsidR="004B3683" w:rsidRDefault="004B3683">
      <w:pPr>
        <w:pStyle w:val="4"/>
        <w:rPr>
          <w:ins w:id="1551" w:author="Felix Krasnitsky" w:date="2020-06-01T14:17:00Z"/>
        </w:rPr>
        <w:pPrChange w:id="1552" w:author="Felix Krasnitsky" w:date="2020-06-01T14:26:00Z">
          <w:pPr>
            <w:pStyle w:val="ListParagraph"/>
            <w:widowControl/>
            <w:numPr>
              <w:numId w:val="27"/>
            </w:numPr>
            <w:adjustRightInd/>
            <w:spacing w:after="160" w:line="259" w:lineRule="auto"/>
            <w:ind w:hanging="360"/>
            <w:textAlignment w:val="auto"/>
          </w:pPr>
        </w:pPrChange>
      </w:pPr>
      <w:ins w:id="1553" w:author="Felix Krasnitsky" w:date="2020-06-01T14:17:00Z">
        <w:r w:rsidRPr="00F7239C">
          <w:rPr>
            <w:b/>
            <w:bCs/>
            <w:rtl/>
          </w:rPr>
          <w:t>מתפעל מקומי</w:t>
        </w:r>
        <w:r w:rsidRPr="008A3002">
          <w:rPr>
            <w:rFonts w:hint="cs"/>
            <w:rtl/>
          </w:rPr>
          <w:t xml:space="preserve"> </w:t>
        </w:r>
      </w:ins>
      <w:ins w:id="1554" w:author="Felix Krasnitsky" w:date="2020-06-01T14:21:00Z">
        <w:r>
          <w:rPr>
            <w:rtl/>
          </w:rPr>
          <w:br/>
        </w:r>
      </w:ins>
      <w:ins w:id="1555" w:author="Felix Krasnitsky" w:date="2020-06-01T14:17:00Z">
        <w:r>
          <w:rPr>
            <w:rFonts w:hint="cs"/>
            <w:rtl/>
          </w:rPr>
          <w:t>האם נדרש</w:t>
        </w:r>
        <w:r>
          <w:rPr>
            <w:rtl/>
          </w:rPr>
          <w:br/>
        </w:r>
        <w:r>
          <w:rPr>
            <w:rFonts w:hint="cs"/>
            <w:rtl/>
          </w:rPr>
          <w:t>מי מפעיל את המכשיר באופן שוטף</w:t>
        </w:r>
        <w:r>
          <w:rPr>
            <w:rtl/>
          </w:rPr>
          <w:br/>
        </w:r>
        <w:r>
          <w:rPr>
            <w:rFonts w:hint="cs"/>
            <w:rtl/>
          </w:rPr>
          <w:t>מי מוסר את המכשיר</w:t>
        </w:r>
        <w:r>
          <w:rPr>
            <w:rtl/>
          </w:rPr>
          <w:br/>
        </w:r>
        <w:r>
          <w:rPr>
            <w:rFonts w:hint="cs"/>
            <w:rtl/>
          </w:rPr>
          <w:t xml:space="preserve">מי הגורמים המעורבים בתפעול השוטף </w:t>
        </w:r>
        <w:r>
          <w:rPr>
            <w:rtl/>
          </w:rPr>
          <w:t>–</w:t>
        </w:r>
        <w:r>
          <w:rPr>
            <w:rFonts w:hint="cs"/>
            <w:rtl/>
          </w:rPr>
          <w:t xml:space="preserve"> עדכוני גרסאות, עדכוני טיפול וכו'</w:t>
        </w:r>
      </w:ins>
    </w:p>
    <w:p w14:paraId="252FE702" w14:textId="77777777" w:rsidR="003A67E4" w:rsidRDefault="003A67E4">
      <w:pPr>
        <w:widowControl/>
        <w:bidi w:val="0"/>
        <w:adjustRightInd/>
        <w:spacing w:line="240" w:lineRule="auto"/>
        <w:textAlignment w:val="auto"/>
        <w:rPr>
          <w:ins w:id="1556" w:author="Felix" w:date="2020-06-06T11:18:00Z"/>
          <w:b/>
          <w:bCs/>
          <w:rtl/>
        </w:rPr>
      </w:pPr>
      <w:ins w:id="1557" w:author="Felix" w:date="2020-06-06T11:18:00Z">
        <w:r>
          <w:rPr>
            <w:b/>
            <w:bCs/>
            <w:rtl/>
          </w:rPr>
          <w:br w:type="page"/>
        </w:r>
      </w:ins>
    </w:p>
    <w:p w14:paraId="0638F77F" w14:textId="75A3BA53" w:rsidR="004B3683" w:rsidRPr="00F7239C" w:rsidRDefault="004B3683">
      <w:pPr>
        <w:pStyle w:val="4"/>
        <w:rPr>
          <w:ins w:id="1558" w:author="Felix Krasnitsky" w:date="2020-06-01T14:17:00Z"/>
          <w:b/>
          <w:bCs/>
        </w:rPr>
        <w:pPrChange w:id="1559" w:author="Felix Krasnitsky" w:date="2020-06-01T14:26:00Z">
          <w:pPr>
            <w:pStyle w:val="ListParagraph"/>
            <w:widowControl/>
            <w:numPr>
              <w:numId w:val="27"/>
            </w:numPr>
            <w:adjustRightInd/>
            <w:spacing w:after="160" w:line="259" w:lineRule="auto"/>
            <w:ind w:hanging="360"/>
            <w:textAlignment w:val="auto"/>
          </w:pPr>
        </w:pPrChange>
      </w:pPr>
      <w:ins w:id="1560" w:author="Felix Krasnitsky" w:date="2020-06-01T14:17:00Z">
        <w:r w:rsidRPr="00F7239C">
          <w:rPr>
            <w:rFonts w:hint="cs"/>
            <w:b/>
            <w:bCs/>
            <w:rtl/>
          </w:rPr>
          <w:lastRenderedPageBreak/>
          <w:t>מטופל</w:t>
        </w:r>
        <w:r w:rsidRPr="00F7239C">
          <w:rPr>
            <w:b/>
            <w:bCs/>
            <w:rtl/>
          </w:rPr>
          <w:br/>
        </w:r>
        <w:r>
          <w:rPr>
            <w:rFonts w:hint="cs"/>
            <w:rtl/>
          </w:rPr>
          <w:t>מהו הידע המקדים הנדרש למטופל?</w:t>
        </w:r>
        <w:r>
          <w:rPr>
            <w:rtl/>
          </w:rPr>
          <w:br/>
        </w:r>
        <w:r w:rsidRPr="00F7239C">
          <w:rPr>
            <w:rFonts w:hint="cs"/>
            <w:rtl/>
          </w:rPr>
          <w:t>מה הן הפעולות התלויות במטופל?</w:t>
        </w:r>
        <w:r>
          <w:rPr>
            <w:rtl/>
          </w:rPr>
          <w:br/>
        </w:r>
        <w:r>
          <w:rPr>
            <w:rFonts w:hint="cs"/>
            <w:rtl/>
          </w:rPr>
          <w:t>מה המידע עליו יכול לשלוט המטופל?</w:t>
        </w:r>
      </w:ins>
    </w:p>
    <w:p w14:paraId="527B7F01" w14:textId="77777777" w:rsidR="004B3683" w:rsidRDefault="004B3683">
      <w:pPr>
        <w:pStyle w:val="4"/>
        <w:rPr>
          <w:ins w:id="1561" w:author="Felix Krasnitsky" w:date="2020-06-01T14:17:00Z"/>
        </w:rPr>
        <w:pPrChange w:id="1562" w:author="Felix Krasnitsky" w:date="2020-06-01T14:26:00Z">
          <w:pPr>
            <w:pStyle w:val="ListParagraph"/>
            <w:widowControl/>
            <w:numPr>
              <w:numId w:val="27"/>
            </w:numPr>
            <w:adjustRightInd/>
            <w:spacing w:after="160" w:line="259" w:lineRule="auto"/>
            <w:ind w:hanging="360"/>
            <w:textAlignment w:val="auto"/>
          </w:pPr>
        </w:pPrChange>
      </w:pPr>
      <w:ins w:id="1563" w:author="Felix Krasnitsky" w:date="2020-06-01T14:17:00Z">
        <w:r w:rsidRPr="006E67D8">
          <w:rPr>
            <w:rFonts w:hint="cs"/>
            <w:b/>
            <w:bCs/>
            <w:rtl/>
          </w:rPr>
          <w:t>ידע</w:t>
        </w:r>
        <w:r>
          <w:rPr>
            <w:rtl/>
          </w:rPr>
          <w:br/>
        </w:r>
        <w:r w:rsidRPr="006E67D8">
          <w:rPr>
            <w:rFonts w:hint="cs"/>
            <w:rtl/>
          </w:rPr>
          <w:t>הנתונים</w:t>
        </w:r>
        <w:r>
          <w:rPr>
            <w:rFonts w:hint="cs"/>
            <w:rtl/>
          </w:rPr>
          <w:t xml:space="preserve"> הנאספים על ידי המכשיר.</w:t>
        </w:r>
        <w:r>
          <w:rPr>
            <w:rtl/>
          </w:rPr>
          <w:br/>
        </w:r>
        <w:r>
          <w:rPr>
            <w:rFonts w:hint="cs"/>
            <w:rtl/>
          </w:rPr>
          <w:t>מה מקורם?</w:t>
        </w:r>
        <w:r>
          <w:rPr>
            <w:rtl/>
          </w:rPr>
          <w:br/>
        </w:r>
        <w:r>
          <w:rPr>
            <w:rFonts w:hint="cs"/>
            <w:rtl/>
          </w:rPr>
          <w:t>באילו סנסורים נעשה שימוש?</w:t>
        </w:r>
        <w:r>
          <w:rPr>
            <w:rtl/>
          </w:rPr>
          <w:br/>
        </w:r>
        <w:r>
          <w:rPr>
            <w:rFonts w:hint="cs"/>
            <w:rtl/>
          </w:rPr>
          <w:t>האם נעשה שימוש בפרוטוקולים מסוימים, תדרים?</w:t>
        </w:r>
        <w:r>
          <w:rPr>
            <w:rtl/>
          </w:rPr>
          <w:br/>
        </w:r>
        <w:r>
          <w:rPr>
            <w:rFonts w:hint="cs"/>
            <w:rtl/>
          </w:rPr>
          <w:t>באיזה פורמט ובאיזה היקף הידע נשמר?</w:t>
        </w:r>
      </w:ins>
    </w:p>
    <w:p w14:paraId="66C42838" w14:textId="77777777" w:rsidR="004B3683" w:rsidRDefault="004B3683">
      <w:pPr>
        <w:pStyle w:val="4"/>
        <w:rPr>
          <w:ins w:id="1564" w:author="Felix Krasnitsky" w:date="2020-06-01T14:17:00Z"/>
        </w:rPr>
        <w:pPrChange w:id="1565" w:author="Felix Krasnitsky" w:date="2020-06-01T14:26:00Z">
          <w:pPr>
            <w:pStyle w:val="ListParagraph"/>
            <w:widowControl/>
            <w:numPr>
              <w:numId w:val="27"/>
            </w:numPr>
            <w:adjustRightInd/>
            <w:spacing w:after="160" w:line="259" w:lineRule="auto"/>
            <w:ind w:hanging="360"/>
            <w:textAlignment w:val="auto"/>
          </w:pPr>
        </w:pPrChange>
      </w:pPr>
      <w:ins w:id="1566" w:author="Felix Krasnitsky" w:date="2020-06-01T14:17:00Z">
        <w:r w:rsidRPr="006E67D8">
          <w:rPr>
            <w:rFonts w:hint="cs"/>
            <w:b/>
            <w:bCs/>
            <w:rtl/>
          </w:rPr>
          <w:t>עיבוד</w:t>
        </w:r>
        <w:r>
          <w:rPr>
            <w:rtl/>
          </w:rPr>
          <w:br/>
        </w:r>
        <w:r>
          <w:rPr>
            <w:rFonts w:hint="cs"/>
            <w:rtl/>
          </w:rPr>
          <w:t>היכן העיבוד מתבצע ? האם על המכשיר או בענן</w:t>
        </w:r>
        <w:r>
          <w:rPr>
            <w:rtl/>
          </w:rPr>
          <w:br/>
        </w:r>
        <w:r>
          <w:rPr>
            <w:rFonts w:hint="cs"/>
            <w:rtl/>
          </w:rPr>
          <w:t>מהיכן המידע המעובד על ידי המכשיר</w:t>
        </w:r>
        <w:r>
          <w:rPr>
            <w:rtl/>
          </w:rPr>
          <w:br/>
        </w:r>
        <w:r>
          <w:rPr>
            <w:rFonts w:hint="cs"/>
            <w:rtl/>
          </w:rPr>
          <w:t>לאן המידע המעובד עובר</w:t>
        </w:r>
      </w:ins>
    </w:p>
    <w:p w14:paraId="0E47EAE7" w14:textId="77777777" w:rsidR="004B3683" w:rsidRPr="008A3002" w:rsidRDefault="004B3683">
      <w:pPr>
        <w:pStyle w:val="4"/>
        <w:rPr>
          <w:ins w:id="1567" w:author="Felix Krasnitsky" w:date="2020-06-01T14:17:00Z"/>
          <w:rtl/>
        </w:rPr>
        <w:pPrChange w:id="1568" w:author="Felix Krasnitsky" w:date="2020-06-01T14:26:00Z">
          <w:pPr>
            <w:pStyle w:val="ListParagraph"/>
            <w:widowControl/>
            <w:numPr>
              <w:numId w:val="27"/>
            </w:numPr>
            <w:adjustRightInd/>
            <w:spacing w:after="160" w:line="259" w:lineRule="auto"/>
            <w:ind w:hanging="360"/>
            <w:textAlignment w:val="auto"/>
          </w:pPr>
        </w:pPrChange>
      </w:pPr>
      <w:ins w:id="1569" w:author="Felix Krasnitsky" w:date="2020-06-01T14:17:00Z">
        <w:r w:rsidRPr="006E67D8">
          <w:rPr>
            <w:rFonts w:hint="cs"/>
            <w:rtl/>
          </w:rPr>
          <w:t>מידע</w:t>
        </w:r>
      </w:ins>
    </w:p>
    <w:p w14:paraId="780B4B60" w14:textId="77777777" w:rsidR="004B3683" w:rsidRPr="00136947" w:rsidRDefault="004B3683">
      <w:pPr>
        <w:pStyle w:val="4"/>
        <w:rPr>
          <w:ins w:id="1570" w:author="Felix Krasnitsky" w:date="2020-06-01T14:17:00Z"/>
          <w:rtl/>
        </w:rPr>
        <w:pPrChange w:id="1571" w:author="Felix Krasnitsky" w:date="2020-06-01T14:26:00Z">
          <w:pPr>
            <w:pStyle w:val="ListParagraph"/>
          </w:pPr>
        </w:pPrChange>
      </w:pPr>
      <w:ins w:id="1572" w:author="Felix Krasnitsky" w:date="2020-06-01T14:17:00Z">
        <w:r>
          <w:rPr>
            <w:rFonts w:hint="cs"/>
            <w:rtl/>
          </w:rPr>
          <w:t>תוצר העיבוד של הידע</w:t>
        </w:r>
        <w:r>
          <w:rPr>
            <w:rtl/>
          </w:rPr>
          <w:br/>
        </w:r>
        <w:r>
          <w:rPr>
            <w:rFonts w:hint="cs"/>
            <w:rtl/>
          </w:rPr>
          <w:t>האם משפיע על פעילות המכשיר</w:t>
        </w:r>
      </w:ins>
    </w:p>
    <w:p w14:paraId="362FE4B8" w14:textId="77777777" w:rsidR="004B3683" w:rsidRPr="004B3683" w:rsidRDefault="004B3683">
      <w:pPr>
        <w:pStyle w:val="2"/>
        <w:numPr>
          <w:ilvl w:val="0"/>
          <w:numId w:val="0"/>
        </w:numPr>
        <w:ind w:left="990"/>
        <w:rPr>
          <w:ins w:id="1573" w:author="Felix Krasnitsky" w:date="2020-06-01T14:16:00Z"/>
          <w:rPrChange w:id="1574" w:author="Felix Krasnitsky" w:date="2020-06-01T14:16:00Z">
            <w:rPr>
              <w:ins w:id="1575" w:author="Felix Krasnitsky" w:date="2020-06-01T14:16:00Z"/>
              <w:highlight w:val="yellow"/>
            </w:rPr>
          </w:rPrChange>
        </w:rPr>
        <w:pPrChange w:id="1576" w:author="Felix Krasnitsky" w:date="2020-06-01T14:17:00Z">
          <w:pPr/>
        </w:pPrChange>
      </w:pPr>
    </w:p>
    <w:p w14:paraId="4FA533FF" w14:textId="02D67022" w:rsidR="00044EA9" w:rsidRPr="00C008FB" w:rsidRDefault="00044EA9">
      <w:pPr>
        <w:pStyle w:val="2"/>
        <w:ind w:left="990" w:hanging="630"/>
        <w:rPr>
          <w:ins w:id="1577" w:author="user" w:date="2020-05-29T13:49:00Z"/>
        </w:rPr>
        <w:pPrChange w:id="1578" w:author="user" w:date="2020-05-29T18:00:00Z">
          <w:pPr/>
        </w:pPrChange>
      </w:pPr>
      <w:bookmarkStart w:id="1579" w:name="_Toc42335991"/>
      <w:ins w:id="1580" w:author="user" w:date="2020-05-29T13:46:00Z">
        <w:r w:rsidRPr="00C008FB">
          <w:rPr>
            <w:rtl/>
          </w:rPr>
          <w:t>סיכום סקר הספרות</w:t>
        </w:r>
      </w:ins>
      <w:bookmarkEnd w:id="1579"/>
    </w:p>
    <w:p w14:paraId="25DA1051" w14:textId="7FDBF8B3" w:rsidR="00E84C6A" w:rsidRDefault="00E84C6A">
      <w:pPr>
        <w:rPr>
          <w:ins w:id="1581" w:author="Felix Krasnitsky" w:date="2020-06-01T14:50:00Z"/>
        </w:rPr>
        <w:pPrChange w:id="1582" w:author="Felix Krasnitsky" w:date="2020-06-01T14:50:00Z">
          <w:pPr>
            <w:widowControl/>
            <w:bidi w:val="0"/>
            <w:adjustRightInd/>
            <w:spacing w:line="240" w:lineRule="auto"/>
            <w:textAlignment w:val="auto"/>
          </w:pPr>
        </w:pPrChange>
      </w:pPr>
      <w:ins w:id="1583" w:author="Felix Krasnitsky" w:date="2020-06-01T14:51:00Z">
        <w:r>
          <w:rPr>
            <w:rFonts w:hint="cs"/>
            <w:rtl/>
          </w:rPr>
          <w:t>לאור הטרנספורמציה הדיגיטלית שעבר עולם הרפואה והתפתחות ה-טלה-רפואה בצירוף להתרחבות האמצעים, שיטות ו</w:t>
        </w:r>
      </w:ins>
      <w:ins w:id="1584" w:author="Felix Krasnitsky" w:date="2020-06-01T14:52:00Z">
        <w:r>
          <w:rPr>
            <w:rFonts w:hint="cs"/>
            <w:rtl/>
          </w:rPr>
          <w:t xml:space="preserve">תגמול בפגיעה בתשתיות רפואה ו/או גניבת מידע רפואי, נדרשת תפיסה חדשה להתמודדות עם איומים אלה במיוחד בעולם הרפואה. </w:t>
        </w:r>
      </w:ins>
      <w:ins w:id="1585" w:author="Felix Krasnitsky" w:date="2020-06-01T14:53:00Z">
        <w:r>
          <w:rPr>
            <w:rFonts w:hint="cs"/>
            <w:rtl/>
          </w:rPr>
          <w:t xml:space="preserve">בנוסף למודלים הקיימים למיפוי ונטרול איומים קיים גם מודל "היהלום" שמפשט ומנגיש את המתודולוגיה להגנה על מוצרים </w:t>
        </w:r>
      </w:ins>
      <w:ins w:id="1586" w:author="Felix Krasnitsky" w:date="2020-06-01T14:54:00Z">
        <w:r w:rsidR="00C008FB">
          <w:rPr>
            <w:rFonts w:hint="cs"/>
            <w:rtl/>
          </w:rPr>
          <w:t>רפואיים.</w:t>
        </w:r>
      </w:ins>
    </w:p>
    <w:p w14:paraId="24D15E89" w14:textId="3783B758" w:rsidR="00E84C6A" w:rsidRDefault="00E84C6A">
      <w:pPr>
        <w:widowControl/>
        <w:bidi w:val="0"/>
        <w:adjustRightInd/>
        <w:spacing w:line="240" w:lineRule="auto"/>
        <w:textAlignment w:val="auto"/>
        <w:rPr>
          <w:ins w:id="1587" w:author="Felix Krasnitsky" w:date="2020-06-01T14:50:00Z"/>
          <w:rtl/>
        </w:rPr>
      </w:pPr>
      <w:ins w:id="1588" w:author="Felix Krasnitsky" w:date="2020-06-01T14:50:00Z">
        <w:r>
          <w:rPr>
            <w:rtl/>
          </w:rPr>
          <w:br w:type="page"/>
        </w:r>
      </w:ins>
    </w:p>
    <w:p w14:paraId="531D8F26" w14:textId="77777777" w:rsidR="00796454" w:rsidDel="00E84C6A" w:rsidRDefault="00796454" w:rsidP="005212DB">
      <w:pPr>
        <w:rPr>
          <w:ins w:id="1589" w:author="user" w:date="2020-05-29T13:49:00Z"/>
          <w:del w:id="1590" w:author="Felix Krasnitsky" w:date="2020-06-01T14:50:00Z"/>
          <w:rtl/>
        </w:rPr>
      </w:pPr>
      <w:bookmarkStart w:id="1591" w:name="_Toc42335723"/>
      <w:bookmarkStart w:id="1592" w:name="_Toc42335992"/>
      <w:bookmarkEnd w:id="1591"/>
      <w:bookmarkEnd w:id="1592"/>
    </w:p>
    <w:p w14:paraId="39B0B97C" w14:textId="709A554F" w:rsidR="00796454" w:rsidDel="00E84C6A" w:rsidRDefault="00796454" w:rsidP="005212DB">
      <w:pPr>
        <w:rPr>
          <w:ins w:id="1593" w:author="user" w:date="2020-05-29T13:48:00Z"/>
          <w:del w:id="1594" w:author="Felix Krasnitsky" w:date="2020-06-01T14:50:00Z"/>
          <w:rtl/>
        </w:rPr>
      </w:pPr>
      <w:bookmarkStart w:id="1595" w:name="_Toc42335724"/>
      <w:bookmarkStart w:id="1596" w:name="_Toc42335993"/>
      <w:bookmarkEnd w:id="1595"/>
      <w:bookmarkEnd w:id="1596"/>
    </w:p>
    <w:p w14:paraId="0B4D7FC4" w14:textId="7DDCFCE5" w:rsidR="00796454" w:rsidRPr="00F94E3E" w:rsidRDefault="00796454" w:rsidP="005212DB">
      <w:pPr>
        <w:pStyle w:val="1"/>
        <w:rPr>
          <w:ins w:id="1597" w:author="user" w:date="2020-05-29T13:49:00Z"/>
          <w:rtl/>
        </w:rPr>
      </w:pPr>
      <w:bookmarkStart w:id="1598" w:name="_Toc41834673"/>
      <w:bookmarkStart w:id="1599" w:name="_Toc42335994"/>
      <w:ins w:id="1600" w:author="user" w:date="2020-05-29T13:49:00Z">
        <w:r w:rsidRPr="00F94E3E">
          <w:rPr>
            <w:rtl/>
          </w:rPr>
          <w:t>מתודולוגיה ראשונית</w:t>
        </w:r>
        <w:bookmarkEnd w:id="1598"/>
        <w:bookmarkEnd w:id="1599"/>
      </w:ins>
    </w:p>
    <w:p w14:paraId="2A1BF8F1" w14:textId="68EA673F" w:rsidR="00E76329" w:rsidRPr="00F94E3E" w:rsidDel="003A67E4" w:rsidRDefault="00E76329">
      <w:pPr>
        <w:pStyle w:val="2"/>
        <w:ind w:left="990" w:hanging="630"/>
        <w:rPr>
          <w:ins w:id="1601" w:author="Felix Krasnitsky" w:date="2020-06-01T15:18:00Z"/>
          <w:del w:id="1602" w:author="Felix" w:date="2020-06-06T11:19:00Z"/>
          <w:rPrChange w:id="1603" w:author="Felix" w:date="2020-07-14T09:21:00Z">
            <w:rPr>
              <w:ins w:id="1604" w:author="Felix Krasnitsky" w:date="2020-06-01T15:18:00Z"/>
              <w:del w:id="1605" w:author="Felix" w:date="2020-06-06T11:19:00Z"/>
              <w:highlight w:val="yellow"/>
            </w:rPr>
          </w:rPrChange>
        </w:rPr>
        <w:pPrChange w:id="1606" w:author="user" w:date="2020-05-29T18:00:00Z">
          <w:pPr>
            <w:pStyle w:val="1"/>
          </w:pPr>
        </w:pPrChange>
      </w:pPr>
      <w:bookmarkStart w:id="1607" w:name="_Toc42335726"/>
      <w:bookmarkStart w:id="1608" w:name="_Toc42335995"/>
      <w:bookmarkStart w:id="1609" w:name="_Toc41834674"/>
      <w:bookmarkEnd w:id="1607"/>
      <w:bookmarkEnd w:id="1608"/>
    </w:p>
    <w:p w14:paraId="4F883564" w14:textId="77777777" w:rsidR="00BE79A4" w:rsidRPr="00F94E3E" w:rsidRDefault="00796454">
      <w:pPr>
        <w:pStyle w:val="2"/>
        <w:ind w:left="990" w:hanging="630"/>
        <w:rPr>
          <w:ins w:id="1610" w:author="Felix" w:date="2020-06-06T17:35:00Z"/>
          <w:rPrChange w:id="1611" w:author="Felix" w:date="2020-07-14T09:21:00Z">
            <w:rPr>
              <w:ins w:id="1612" w:author="Felix" w:date="2020-06-06T17:35:00Z"/>
              <w:highlight w:val="cyan"/>
            </w:rPr>
          </w:rPrChange>
        </w:rPr>
        <w:pPrChange w:id="1613" w:author="user" w:date="2020-05-29T18:00:00Z">
          <w:pPr>
            <w:pStyle w:val="1"/>
          </w:pPr>
        </w:pPrChange>
      </w:pPr>
      <w:bookmarkStart w:id="1614" w:name="_Toc42335996"/>
      <w:ins w:id="1615" w:author="user" w:date="2020-05-29T13:49:00Z">
        <w:del w:id="1616" w:author="Felix" w:date="2020-06-06T11:41:00Z">
          <w:r w:rsidRPr="00F94E3E" w:rsidDel="00F234AF">
            <w:rPr>
              <w:rFonts w:hint="eastAsia"/>
              <w:rtl/>
            </w:rPr>
            <w:delText>מערך</w:delText>
          </w:r>
          <w:r w:rsidRPr="00F94E3E" w:rsidDel="00F234AF">
            <w:rPr>
              <w:rtl/>
            </w:rPr>
            <w:delText xml:space="preserve"> המחקר, אוכלוסיית המחקר (אם רלבנטי – הארגונים שיכללו במחקר).</w:delText>
          </w:r>
        </w:del>
      </w:ins>
      <w:bookmarkStart w:id="1617" w:name="_Ref42357105"/>
      <w:bookmarkEnd w:id="1609"/>
      <w:bookmarkEnd w:id="1614"/>
      <w:ins w:id="1618" w:author="Felix" w:date="2020-06-06T11:41:00Z">
        <w:r w:rsidR="00F234AF" w:rsidRPr="00F94E3E">
          <w:rPr>
            <w:rFonts w:hint="eastAsia"/>
            <w:rtl/>
            <w:rPrChange w:id="1619" w:author="Felix" w:date="2020-07-14T09:21:00Z">
              <w:rPr>
                <w:rFonts w:hint="eastAsia"/>
                <w:highlight w:val="yellow"/>
                <w:rtl/>
              </w:rPr>
            </w:rPrChange>
          </w:rPr>
          <w:t>המחקר</w:t>
        </w:r>
        <w:r w:rsidR="00F234AF" w:rsidRPr="00F94E3E">
          <w:rPr>
            <w:rtl/>
            <w:rPrChange w:id="1620" w:author="Felix" w:date="2020-07-14T09:21:00Z">
              <w:rPr>
                <w:highlight w:val="yellow"/>
                <w:rtl/>
              </w:rPr>
            </w:rPrChange>
          </w:rPr>
          <w:t xml:space="preserve"> </w:t>
        </w:r>
        <w:r w:rsidR="00F234AF" w:rsidRPr="00F94E3E">
          <w:rPr>
            <w:rFonts w:hint="eastAsia"/>
            <w:rtl/>
            <w:rPrChange w:id="1621" w:author="Felix" w:date="2020-07-14T09:21:00Z">
              <w:rPr>
                <w:rFonts w:hint="eastAsia"/>
                <w:highlight w:val="yellow"/>
                <w:rtl/>
              </w:rPr>
            </w:rPrChange>
          </w:rPr>
          <w:t>יתבסס</w:t>
        </w:r>
        <w:r w:rsidR="00F234AF" w:rsidRPr="00F94E3E">
          <w:rPr>
            <w:rtl/>
            <w:rPrChange w:id="1622" w:author="Felix" w:date="2020-07-14T09:21:00Z">
              <w:rPr>
                <w:highlight w:val="yellow"/>
                <w:rtl/>
              </w:rPr>
            </w:rPrChange>
          </w:rPr>
          <w:t xml:space="preserve"> </w:t>
        </w:r>
        <w:r w:rsidR="00F234AF" w:rsidRPr="00F94E3E">
          <w:rPr>
            <w:rFonts w:hint="eastAsia"/>
            <w:rtl/>
            <w:rPrChange w:id="1623" w:author="Felix" w:date="2020-07-14T09:21:00Z">
              <w:rPr>
                <w:rFonts w:hint="eastAsia"/>
                <w:highlight w:val="yellow"/>
                <w:rtl/>
              </w:rPr>
            </w:rPrChange>
          </w:rPr>
          <w:t>על</w:t>
        </w:r>
        <w:r w:rsidR="00F234AF" w:rsidRPr="00F94E3E">
          <w:rPr>
            <w:rtl/>
            <w:rPrChange w:id="1624" w:author="Felix" w:date="2020-07-14T09:21:00Z">
              <w:rPr>
                <w:highlight w:val="yellow"/>
                <w:rtl/>
              </w:rPr>
            </w:rPrChange>
          </w:rPr>
          <w:t xml:space="preserve"> </w:t>
        </w:r>
        <w:r w:rsidR="00F234AF" w:rsidRPr="00F94E3E">
          <w:rPr>
            <w:rFonts w:hint="eastAsia"/>
            <w:rtl/>
            <w:rPrChange w:id="1625" w:author="Felix" w:date="2020-07-14T09:21:00Z">
              <w:rPr>
                <w:rFonts w:hint="eastAsia"/>
                <w:highlight w:val="yellow"/>
                <w:rtl/>
              </w:rPr>
            </w:rPrChange>
          </w:rPr>
          <w:t>שירותים</w:t>
        </w:r>
        <w:r w:rsidR="00F234AF" w:rsidRPr="00F94E3E">
          <w:rPr>
            <w:rtl/>
            <w:rPrChange w:id="1626" w:author="Felix" w:date="2020-07-14T09:21:00Z">
              <w:rPr>
                <w:highlight w:val="yellow"/>
                <w:rtl/>
              </w:rPr>
            </w:rPrChange>
          </w:rPr>
          <w:t xml:space="preserve"> </w:t>
        </w:r>
        <w:r w:rsidR="00F234AF" w:rsidRPr="00F94E3E">
          <w:rPr>
            <w:rFonts w:hint="eastAsia"/>
            <w:rtl/>
            <w:rPrChange w:id="1627" w:author="Felix" w:date="2020-07-14T09:21:00Z">
              <w:rPr>
                <w:rFonts w:hint="eastAsia"/>
                <w:highlight w:val="yellow"/>
                <w:rtl/>
              </w:rPr>
            </w:rPrChange>
          </w:rPr>
          <w:t>ומוצרים</w:t>
        </w:r>
        <w:r w:rsidR="00F234AF" w:rsidRPr="00F94E3E">
          <w:rPr>
            <w:rtl/>
            <w:rPrChange w:id="1628" w:author="Felix" w:date="2020-07-14T09:21:00Z">
              <w:rPr>
                <w:highlight w:val="yellow"/>
                <w:rtl/>
              </w:rPr>
            </w:rPrChange>
          </w:rPr>
          <w:t xml:space="preserve"> </w:t>
        </w:r>
        <w:r w:rsidR="00F234AF" w:rsidRPr="00F94E3E">
          <w:rPr>
            <w:rFonts w:hint="eastAsia"/>
            <w:rtl/>
            <w:rPrChange w:id="1629" w:author="Felix" w:date="2020-07-14T09:21:00Z">
              <w:rPr>
                <w:rFonts w:hint="eastAsia"/>
                <w:highlight w:val="yellow"/>
                <w:rtl/>
              </w:rPr>
            </w:rPrChange>
          </w:rPr>
          <w:t>הניתנים</w:t>
        </w:r>
        <w:r w:rsidR="00F234AF" w:rsidRPr="00F94E3E">
          <w:rPr>
            <w:rtl/>
            <w:rPrChange w:id="1630" w:author="Felix" w:date="2020-07-14T09:21:00Z">
              <w:rPr>
                <w:highlight w:val="yellow"/>
                <w:rtl/>
              </w:rPr>
            </w:rPrChange>
          </w:rPr>
          <w:t xml:space="preserve"> </w:t>
        </w:r>
        <w:r w:rsidR="00F234AF" w:rsidRPr="00F94E3E">
          <w:rPr>
            <w:rFonts w:hint="eastAsia"/>
            <w:rtl/>
            <w:rPrChange w:id="1631" w:author="Felix" w:date="2020-07-14T09:21:00Z">
              <w:rPr>
                <w:rFonts w:hint="eastAsia"/>
                <w:highlight w:val="yellow"/>
                <w:rtl/>
              </w:rPr>
            </w:rPrChange>
          </w:rPr>
          <w:t>ע</w:t>
        </w:r>
        <w:r w:rsidR="00F234AF" w:rsidRPr="00F94E3E">
          <w:rPr>
            <w:rtl/>
            <w:rPrChange w:id="1632" w:author="Felix" w:date="2020-07-14T09:21:00Z">
              <w:rPr>
                <w:highlight w:val="yellow"/>
                <w:rtl/>
              </w:rPr>
            </w:rPrChange>
          </w:rPr>
          <w:t xml:space="preserve">"י </w:t>
        </w:r>
        <w:r w:rsidR="00F234AF" w:rsidRPr="00F94E3E">
          <w:rPr>
            <w:rFonts w:hint="eastAsia"/>
            <w:rtl/>
            <w:rPrChange w:id="1633" w:author="Felix" w:date="2020-07-14T09:21:00Z">
              <w:rPr>
                <w:rFonts w:hint="eastAsia"/>
                <w:highlight w:val="yellow"/>
                <w:rtl/>
              </w:rPr>
            </w:rPrChange>
          </w:rPr>
          <w:t>מערך</w:t>
        </w:r>
        <w:r w:rsidR="00F234AF" w:rsidRPr="00F94E3E">
          <w:rPr>
            <w:rtl/>
            <w:rPrChange w:id="1634" w:author="Felix" w:date="2020-07-14T09:21:00Z">
              <w:rPr>
                <w:highlight w:val="yellow"/>
                <w:rtl/>
              </w:rPr>
            </w:rPrChange>
          </w:rPr>
          <w:t xml:space="preserve"> </w:t>
        </w:r>
        <w:r w:rsidR="00F234AF" w:rsidRPr="00F94E3E">
          <w:rPr>
            <w:rFonts w:hint="eastAsia"/>
            <w:rtl/>
            <w:rPrChange w:id="1635" w:author="Felix" w:date="2020-07-14T09:21:00Z">
              <w:rPr>
                <w:rFonts w:hint="eastAsia"/>
                <w:highlight w:val="yellow"/>
                <w:rtl/>
              </w:rPr>
            </w:rPrChange>
          </w:rPr>
          <w:t>קופות</w:t>
        </w:r>
        <w:r w:rsidR="00F234AF" w:rsidRPr="00F94E3E">
          <w:rPr>
            <w:rtl/>
            <w:rPrChange w:id="1636" w:author="Felix" w:date="2020-07-14T09:21:00Z">
              <w:rPr>
                <w:highlight w:val="yellow"/>
                <w:rtl/>
              </w:rPr>
            </w:rPrChange>
          </w:rPr>
          <w:t xml:space="preserve"> </w:t>
        </w:r>
        <w:r w:rsidR="00F234AF" w:rsidRPr="00F94E3E">
          <w:rPr>
            <w:rFonts w:hint="eastAsia"/>
            <w:rtl/>
            <w:rPrChange w:id="1637" w:author="Felix" w:date="2020-07-14T09:21:00Z">
              <w:rPr>
                <w:rFonts w:hint="eastAsia"/>
                <w:highlight w:val="yellow"/>
                <w:rtl/>
              </w:rPr>
            </w:rPrChange>
          </w:rPr>
          <w:t>החולים</w:t>
        </w:r>
        <w:r w:rsidR="00F234AF" w:rsidRPr="00F94E3E">
          <w:rPr>
            <w:rtl/>
            <w:rPrChange w:id="1638" w:author="Felix" w:date="2020-07-14T09:21:00Z">
              <w:rPr>
                <w:highlight w:val="yellow"/>
                <w:rtl/>
              </w:rPr>
            </w:rPrChange>
          </w:rPr>
          <w:t xml:space="preserve"> </w:t>
        </w:r>
        <w:r w:rsidR="00F234AF" w:rsidRPr="00F94E3E">
          <w:rPr>
            <w:rFonts w:hint="eastAsia"/>
            <w:rtl/>
            <w:rPrChange w:id="1639" w:author="Felix" w:date="2020-07-14T09:21:00Z">
              <w:rPr>
                <w:rFonts w:hint="eastAsia"/>
                <w:highlight w:val="yellow"/>
                <w:rtl/>
              </w:rPr>
            </w:rPrChange>
          </w:rPr>
          <w:t>בישראל</w:t>
        </w:r>
      </w:ins>
      <w:ins w:id="1640" w:author="Felix" w:date="2020-06-06T11:48:00Z">
        <w:r w:rsidR="00F97193" w:rsidRPr="00F94E3E">
          <w:rPr>
            <w:rtl/>
            <w:lang w:val="en-GB"/>
            <w:rPrChange w:id="1641" w:author="Felix" w:date="2020-07-14T09:21:00Z">
              <w:rPr>
                <w:highlight w:val="yellow"/>
                <w:rtl/>
                <w:lang w:val="en-GB"/>
              </w:rPr>
            </w:rPrChange>
          </w:rPr>
          <w:t xml:space="preserve"> וכן שירותים פרטיים משלימים</w:t>
        </w:r>
      </w:ins>
      <w:ins w:id="1642" w:author="Felix" w:date="2020-06-06T11:41:00Z">
        <w:r w:rsidR="00F234AF" w:rsidRPr="00F94E3E">
          <w:rPr>
            <w:rtl/>
            <w:rPrChange w:id="1643" w:author="Felix" w:date="2020-07-14T09:21:00Z">
              <w:rPr>
                <w:highlight w:val="yellow"/>
                <w:rtl/>
              </w:rPr>
            </w:rPrChange>
          </w:rPr>
          <w:t xml:space="preserve">. </w:t>
        </w:r>
      </w:ins>
      <w:ins w:id="1644" w:author="Felix" w:date="2020-06-06T11:42:00Z">
        <w:r w:rsidR="00F234AF" w:rsidRPr="00F94E3E">
          <w:rPr>
            <w:rFonts w:hint="eastAsia"/>
            <w:rtl/>
            <w:rPrChange w:id="1645" w:author="Felix" w:date="2020-07-14T09:21:00Z">
              <w:rPr>
                <w:rFonts w:hint="eastAsia"/>
                <w:highlight w:val="yellow"/>
                <w:rtl/>
              </w:rPr>
            </w:rPrChange>
          </w:rPr>
          <w:t>במהלך</w:t>
        </w:r>
        <w:r w:rsidR="00F234AF" w:rsidRPr="00F94E3E">
          <w:rPr>
            <w:rtl/>
            <w:rPrChange w:id="1646" w:author="Felix" w:date="2020-07-14T09:21:00Z">
              <w:rPr>
                <w:highlight w:val="yellow"/>
                <w:rtl/>
              </w:rPr>
            </w:rPrChange>
          </w:rPr>
          <w:t xml:space="preserve"> המחקר ייבחן מוצר/שירות של הקופה ויופעל עליו מודל היהלום למיפוי סיכונים. כל מוצר/שירות ינותח לפי נקודות ההשקה הרלבנטיות לו ותוצאות המיפוי יסוכמו. </w:t>
        </w:r>
      </w:ins>
    </w:p>
    <w:p w14:paraId="372B414B" w14:textId="37752A5A" w:rsidR="00796454" w:rsidRPr="00F94E3E" w:rsidRDefault="00F234AF">
      <w:pPr>
        <w:pStyle w:val="3"/>
        <w:rPr>
          <w:ins w:id="1647" w:author="Felix" w:date="2020-06-06T11:45:00Z"/>
          <w:rPrChange w:id="1648" w:author="Felix" w:date="2020-07-14T09:21:00Z">
            <w:rPr>
              <w:ins w:id="1649" w:author="Felix" w:date="2020-06-06T11:45:00Z"/>
              <w:highlight w:val="yellow"/>
            </w:rPr>
          </w:rPrChange>
        </w:rPr>
        <w:pPrChange w:id="1650" w:author="Felix" w:date="2020-06-06T17:35:00Z">
          <w:pPr>
            <w:pStyle w:val="1"/>
          </w:pPr>
        </w:pPrChange>
      </w:pPr>
      <w:ins w:id="1651" w:author="Felix" w:date="2020-06-06T11:45:00Z">
        <w:r w:rsidRPr="00F94E3E">
          <w:rPr>
            <w:rFonts w:hint="eastAsia"/>
            <w:rtl/>
            <w:rPrChange w:id="1652" w:author="Felix" w:date="2020-07-14T09:21:00Z">
              <w:rPr>
                <w:rFonts w:hint="eastAsia"/>
                <w:highlight w:val="yellow"/>
                <w:rtl/>
              </w:rPr>
            </w:rPrChange>
          </w:rPr>
          <w:t>להלן</w:t>
        </w:r>
        <w:r w:rsidRPr="00F94E3E">
          <w:rPr>
            <w:rtl/>
            <w:rPrChange w:id="1653" w:author="Felix" w:date="2020-07-14T09:21:00Z">
              <w:rPr>
                <w:highlight w:val="yellow"/>
                <w:rtl/>
              </w:rPr>
            </w:rPrChange>
          </w:rPr>
          <w:t xml:space="preserve"> </w:t>
        </w:r>
        <w:r w:rsidRPr="00F94E3E">
          <w:rPr>
            <w:rFonts w:hint="eastAsia"/>
            <w:rtl/>
            <w:rPrChange w:id="1654" w:author="Felix" w:date="2020-07-14T09:21:00Z">
              <w:rPr>
                <w:rFonts w:hint="eastAsia"/>
                <w:highlight w:val="yellow"/>
                <w:rtl/>
              </w:rPr>
            </w:rPrChange>
          </w:rPr>
          <w:t>תכנון</w:t>
        </w:r>
        <w:r w:rsidRPr="00F94E3E">
          <w:rPr>
            <w:rtl/>
            <w:rPrChange w:id="1655" w:author="Felix" w:date="2020-07-14T09:21:00Z">
              <w:rPr>
                <w:highlight w:val="yellow"/>
                <w:rtl/>
              </w:rPr>
            </w:rPrChange>
          </w:rPr>
          <w:t xml:space="preserve"> </w:t>
        </w:r>
        <w:r w:rsidRPr="00F94E3E">
          <w:rPr>
            <w:rFonts w:hint="eastAsia"/>
            <w:rtl/>
            <w:rPrChange w:id="1656" w:author="Felix" w:date="2020-07-14T09:21:00Z">
              <w:rPr>
                <w:rFonts w:hint="eastAsia"/>
                <w:highlight w:val="yellow"/>
                <w:rtl/>
              </w:rPr>
            </w:rPrChange>
          </w:rPr>
          <w:t>ראשוני</w:t>
        </w:r>
        <w:r w:rsidRPr="00F94E3E">
          <w:rPr>
            <w:rtl/>
            <w:rPrChange w:id="1657" w:author="Felix" w:date="2020-07-14T09:21:00Z">
              <w:rPr>
                <w:highlight w:val="yellow"/>
                <w:rtl/>
              </w:rPr>
            </w:rPrChange>
          </w:rPr>
          <w:t xml:space="preserve"> </w:t>
        </w:r>
        <w:r w:rsidRPr="00F94E3E">
          <w:rPr>
            <w:rFonts w:hint="eastAsia"/>
            <w:rtl/>
            <w:rPrChange w:id="1658" w:author="Felix" w:date="2020-07-14T09:21:00Z">
              <w:rPr>
                <w:rFonts w:hint="eastAsia"/>
                <w:highlight w:val="yellow"/>
                <w:rtl/>
              </w:rPr>
            </w:rPrChange>
          </w:rPr>
          <w:t>של</w:t>
        </w:r>
        <w:r w:rsidRPr="00F94E3E">
          <w:rPr>
            <w:rtl/>
            <w:rPrChange w:id="1659" w:author="Felix" w:date="2020-07-14T09:21:00Z">
              <w:rPr>
                <w:highlight w:val="yellow"/>
                <w:rtl/>
              </w:rPr>
            </w:rPrChange>
          </w:rPr>
          <w:t xml:space="preserve"> </w:t>
        </w:r>
        <w:r w:rsidRPr="00F94E3E">
          <w:rPr>
            <w:rFonts w:hint="eastAsia"/>
            <w:rtl/>
            <w:rPrChange w:id="1660" w:author="Felix" w:date="2020-07-14T09:21:00Z">
              <w:rPr>
                <w:rFonts w:hint="eastAsia"/>
                <w:highlight w:val="yellow"/>
                <w:rtl/>
              </w:rPr>
            </w:rPrChange>
          </w:rPr>
          <w:t>הקופות</w:t>
        </w:r>
        <w:r w:rsidRPr="00F94E3E">
          <w:rPr>
            <w:rtl/>
            <w:rPrChange w:id="1661" w:author="Felix" w:date="2020-07-14T09:21:00Z">
              <w:rPr>
                <w:highlight w:val="yellow"/>
                <w:rtl/>
              </w:rPr>
            </w:rPrChange>
          </w:rPr>
          <w:t xml:space="preserve"> </w:t>
        </w:r>
        <w:r w:rsidRPr="00F94E3E">
          <w:rPr>
            <w:rFonts w:hint="eastAsia"/>
            <w:rtl/>
            <w:rPrChange w:id="1662" w:author="Felix" w:date="2020-07-14T09:21:00Z">
              <w:rPr>
                <w:rFonts w:hint="eastAsia"/>
                <w:highlight w:val="yellow"/>
                <w:rtl/>
              </w:rPr>
            </w:rPrChange>
          </w:rPr>
          <w:t>וש</w:t>
        </w:r>
      </w:ins>
      <w:ins w:id="1663" w:author="Felix" w:date="2020-06-06T11:48:00Z">
        <w:r w:rsidR="00F97193" w:rsidRPr="00F94E3E">
          <w:rPr>
            <w:rFonts w:hint="eastAsia"/>
            <w:rtl/>
            <w:rPrChange w:id="1664" w:author="Felix" w:date="2020-07-14T09:21:00Z">
              <w:rPr>
                <w:rFonts w:hint="eastAsia"/>
                <w:highlight w:val="yellow"/>
                <w:rtl/>
              </w:rPr>
            </w:rPrChange>
          </w:rPr>
          <w:t>י</w:t>
        </w:r>
      </w:ins>
      <w:ins w:id="1665" w:author="Felix" w:date="2020-06-06T11:45:00Z">
        <w:r w:rsidRPr="00F94E3E">
          <w:rPr>
            <w:rFonts w:hint="eastAsia"/>
            <w:rtl/>
            <w:rPrChange w:id="1666" w:author="Felix" w:date="2020-07-14T09:21:00Z">
              <w:rPr>
                <w:rFonts w:hint="eastAsia"/>
                <w:highlight w:val="yellow"/>
                <w:rtl/>
              </w:rPr>
            </w:rPrChange>
          </w:rPr>
          <w:t>רותים</w:t>
        </w:r>
        <w:bookmarkEnd w:id="1617"/>
      </w:ins>
    </w:p>
    <w:p w14:paraId="11224800" w14:textId="26692024" w:rsidR="00F234AF" w:rsidRPr="00F94E3E" w:rsidRDefault="006F26A3">
      <w:pPr>
        <w:pStyle w:val="4"/>
        <w:rPr>
          <w:ins w:id="1667" w:author="Felix" w:date="2020-06-06T11:47:00Z"/>
          <w:rPrChange w:id="1668" w:author="Felix" w:date="2020-07-14T09:21:00Z">
            <w:rPr>
              <w:ins w:id="1669" w:author="Felix" w:date="2020-06-06T11:47:00Z"/>
              <w:highlight w:val="yellow"/>
            </w:rPr>
          </w:rPrChange>
        </w:rPr>
        <w:pPrChange w:id="1670" w:author="Felix" w:date="2020-06-06T17:35:00Z">
          <w:pPr>
            <w:pStyle w:val="1"/>
          </w:pPr>
        </w:pPrChange>
      </w:pPr>
      <w:ins w:id="1671" w:author="Felix" w:date="2020-07-14T09:12:00Z">
        <w:r w:rsidRPr="00F94E3E">
          <w:rPr>
            <w:rFonts w:hint="eastAsia"/>
            <w:rtl/>
            <w:rPrChange w:id="1672" w:author="Felix" w:date="2020-07-14T09:21:00Z">
              <w:rPr>
                <w:rFonts w:hint="eastAsia"/>
                <w:highlight w:val="cyan"/>
                <w:rtl/>
              </w:rPr>
            </w:rPrChange>
          </w:rPr>
          <w:t>אפליקציות</w:t>
        </w:r>
        <w:r w:rsidRPr="00F94E3E">
          <w:rPr>
            <w:rtl/>
            <w:rPrChange w:id="1673" w:author="Felix" w:date="2020-07-14T09:21:00Z">
              <w:rPr>
                <w:highlight w:val="cyan"/>
                <w:rtl/>
              </w:rPr>
            </w:rPrChange>
          </w:rPr>
          <w:t xml:space="preserve"> </w:t>
        </w:r>
        <w:r w:rsidRPr="00F94E3E">
          <w:rPr>
            <w:rFonts w:hint="eastAsia"/>
            <w:rtl/>
            <w:rPrChange w:id="1674" w:author="Felix" w:date="2020-07-14T09:21:00Z">
              <w:rPr>
                <w:rFonts w:hint="eastAsia"/>
                <w:highlight w:val="cyan"/>
                <w:rtl/>
              </w:rPr>
            </w:rPrChange>
          </w:rPr>
          <w:t>גישה</w:t>
        </w:r>
        <w:r w:rsidRPr="00F94E3E">
          <w:rPr>
            <w:rtl/>
            <w:rPrChange w:id="1675" w:author="Felix" w:date="2020-07-14T09:21:00Z">
              <w:rPr>
                <w:highlight w:val="cyan"/>
                <w:rtl/>
              </w:rPr>
            </w:rPrChange>
          </w:rPr>
          <w:t xml:space="preserve"> </w:t>
        </w:r>
        <w:r w:rsidRPr="00F94E3E">
          <w:rPr>
            <w:rFonts w:hint="eastAsia"/>
            <w:rtl/>
            <w:rPrChange w:id="1676" w:author="Felix" w:date="2020-07-14T09:21:00Z">
              <w:rPr>
                <w:rFonts w:hint="eastAsia"/>
                <w:highlight w:val="cyan"/>
                <w:rtl/>
              </w:rPr>
            </w:rPrChange>
          </w:rPr>
          <w:t>ב</w:t>
        </w:r>
      </w:ins>
      <w:ins w:id="1677" w:author="Felix" w:date="2020-06-06T11:45:00Z">
        <w:r w:rsidR="00F234AF" w:rsidRPr="00F94E3E">
          <w:rPr>
            <w:rFonts w:hint="eastAsia"/>
            <w:rtl/>
            <w:rPrChange w:id="1678" w:author="Felix" w:date="2020-07-14T09:21:00Z">
              <w:rPr>
                <w:rFonts w:hint="eastAsia"/>
                <w:highlight w:val="yellow"/>
                <w:rtl/>
              </w:rPr>
            </w:rPrChange>
          </w:rPr>
          <w:t>קופ</w:t>
        </w:r>
      </w:ins>
      <w:ins w:id="1679" w:author="Felix" w:date="2020-07-14T09:13:00Z">
        <w:r w:rsidRPr="00F94E3E">
          <w:rPr>
            <w:rFonts w:hint="eastAsia"/>
            <w:rtl/>
            <w:rPrChange w:id="1680" w:author="Felix" w:date="2020-07-14T09:21:00Z">
              <w:rPr>
                <w:rFonts w:hint="eastAsia"/>
                <w:highlight w:val="cyan"/>
                <w:rtl/>
              </w:rPr>
            </w:rPrChange>
          </w:rPr>
          <w:t>ו</w:t>
        </w:r>
      </w:ins>
      <w:ins w:id="1681" w:author="Felix" w:date="2020-06-06T11:45:00Z">
        <w:r w:rsidR="00F234AF" w:rsidRPr="00F94E3E">
          <w:rPr>
            <w:rFonts w:hint="eastAsia"/>
            <w:rtl/>
            <w:rPrChange w:id="1682" w:author="Felix" w:date="2020-07-14T09:21:00Z">
              <w:rPr>
                <w:rFonts w:hint="eastAsia"/>
                <w:highlight w:val="yellow"/>
                <w:rtl/>
              </w:rPr>
            </w:rPrChange>
          </w:rPr>
          <w:t>ת</w:t>
        </w:r>
        <w:r w:rsidR="00F234AF" w:rsidRPr="00F94E3E">
          <w:rPr>
            <w:rtl/>
            <w:rPrChange w:id="1683" w:author="Felix" w:date="2020-07-14T09:21:00Z">
              <w:rPr>
                <w:highlight w:val="yellow"/>
                <w:rtl/>
              </w:rPr>
            </w:rPrChange>
          </w:rPr>
          <w:t xml:space="preserve"> </w:t>
        </w:r>
        <w:r w:rsidR="00F234AF" w:rsidRPr="00F94E3E">
          <w:rPr>
            <w:rFonts w:hint="eastAsia"/>
            <w:rtl/>
            <w:rPrChange w:id="1684" w:author="Felix" w:date="2020-07-14T09:21:00Z">
              <w:rPr>
                <w:rFonts w:hint="eastAsia"/>
                <w:highlight w:val="yellow"/>
                <w:rtl/>
              </w:rPr>
            </w:rPrChange>
          </w:rPr>
          <w:t>חולים</w:t>
        </w:r>
        <w:r w:rsidR="00F234AF" w:rsidRPr="00F94E3E">
          <w:rPr>
            <w:rtl/>
            <w:rPrChange w:id="1685" w:author="Felix" w:date="2020-07-14T09:21:00Z">
              <w:rPr>
                <w:highlight w:val="yellow"/>
                <w:rtl/>
              </w:rPr>
            </w:rPrChange>
          </w:rPr>
          <w:t xml:space="preserve"> </w:t>
        </w:r>
      </w:ins>
      <w:ins w:id="1686" w:author="Felix" w:date="2020-07-14T09:13:00Z">
        <w:r w:rsidRPr="00F94E3E">
          <w:rPr>
            <w:rtl/>
            <w:rPrChange w:id="1687" w:author="Felix" w:date="2020-07-14T09:21:00Z">
              <w:rPr>
                <w:highlight w:val="cyan"/>
                <w:rtl/>
              </w:rPr>
            </w:rPrChange>
          </w:rPr>
          <w:t>(</w:t>
        </w:r>
      </w:ins>
      <w:ins w:id="1688" w:author="Felix" w:date="2020-06-06T11:45:00Z">
        <w:r w:rsidR="00F234AF" w:rsidRPr="00F94E3E">
          <w:rPr>
            <w:rFonts w:hint="eastAsia"/>
            <w:rtl/>
            <w:rPrChange w:id="1689" w:author="Felix" w:date="2020-07-14T09:21:00Z">
              <w:rPr>
                <w:rFonts w:hint="eastAsia"/>
                <w:highlight w:val="yellow"/>
                <w:rtl/>
              </w:rPr>
            </w:rPrChange>
          </w:rPr>
          <w:t>כללית</w:t>
        </w:r>
      </w:ins>
      <w:ins w:id="1690" w:author="Felix" w:date="2020-07-14T09:13:00Z">
        <w:r w:rsidRPr="00F94E3E">
          <w:rPr>
            <w:rtl/>
            <w:rPrChange w:id="1691" w:author="Felix" w:date="2020-07-14T09:21:00Z">
              <w:rPr>
                <w:highlight w:val="cyan"/>
                <w:rtl/>
              </w:rPr>
            </w:rPrChange>
          </w:rPr>
          <w:t xml:space="preserve">, </w:t>
        </w:r>
        <w:r w:rsidRPr="00F94E3E">
          <w:rPr>
            <w:rFonts w:hint="eastAsia"/>
            <w:rtl/>
            <w:rPrChange w:id="1692" w:author="Felix" w:date="2020-07-14T09:21:00Z">
              <w:rPr>
                <w:rFonts w:hint="eastAsia"/>
                <w:highlight w:val="cyan"/>
                <w:rtl/>
              </w:rPr>
            </w:rPrChange>
          </w:rPr>
          <w:t>מכבי</w:t>
        </w:r>
        <w:r w:rsidRPr="00F94E3E">
          <w:rPr>
            <w:rtl/>
            <w:rPrChange w:id="1693" w:author="Felix" w:date="2020-07-14T09:21:00Z">
              <w:rPr>
                <w:highlight w:val="cyan"/>
                <w:rtl/>
              </w:rPr>
            </w:rPrChange>
          </w:rPr>
          <w:t xml:space="preserve"> </w:t>
        </w:r>
        <w:r w:rsidRPr="00F94E3E">
          <w:rPr>
            <w:rFonts w:hint="eastAsia"/>
            <w:rtl/>
            <w:rPrChange w:id="1694" w:author="Felix" w:date="2020-07-14T09:21:00Z">
              <w:rPr>
                <w:rFonts w:hint="eastAsia"/>
                <w:highlight w:val="cyan"/>
                <w:rtl/>
              </w:rPr>
            </w:rPrChange>
          </w:rPr>
          <w:t>וכו</w:t>
        </w:r>
        <w:r w:rsidRPr="00F94E3E">
          <w:rPr>
            <w:rtl/>
            <w:rPrChange w:id="1695" w:author="Felix" w:date="2020-07-14T09:21:00Z">
              <w:rPr>
                <w:highlight w:val="cyan"/>
                <w:rtl/>
              </w:rPr>
            </w:rPrChange>
          </w:rPr>
          <w:t>')</w:t>
        </w:r>
      </w:ins>
    </w:p>
    <w:p w14:paraId="1F5F6F3F" w14:textId="77777777" w:rsidR="006F26A3" w:rsidRPr="00F94E3E" w:rsidRDefault="006F26A3">
      <w:pPr>
        <w:pStyle w:val="4"/>
        <w:rPr>
          <w:ins w:id="1696" w:author="Felix" w:date="2020-07-14T09:14:00Z"/>
          <w:rtl/>
          <w:rPrChange w:id="1697" w:author="Felix" w:date="2020-07-14T09:21:00Z">
            <w:rPr>
              <w:ins w:id="1698" w:author="Felix" w:date="2020-07-14T09:14:00Z"/>
              <w:highlight w:val="cyan"/>
              <w:rtl/>
            </w:rPr>
          </w:rPrChange>
        </w:rPr>
        <w:pPrChange w:id="1699" w:author="Felix" w:date="2020-07-14T09:13:00Z">
          <w:pPr>
            <w:pStyle w:val="1"/>
          </w:pPr>
        </w:pPrChange>
      </w:pPr>
      <w:ins w:id="1700" w:author="Felix" w:date="2020-07-14T09:13:00Z">
        <w:r w:rsidRPr="00F94E3E">
          <w:rPr>
            <w:rFonts w:hint="eastAsia"/>
            <w:rtl/>
            <w:rPrChange w:id="1701" w:author="Felix" w:date="2020-07-14T09:21:00Z">
              <w:rPr>
                <w:rFonts w:hint="eastAsia"/>
                <w:highlight w:val="yellow"/>
                <w:rtl/>
              </w:rPr>
            </w:rPrChange>
          </w:rPr>
          <w:t>שח</w:t>
        </w:r>
        <w:r w:rsidRPr="00F94E3E">
          <w:rPr>
            <w:rtl/>
            <w:rPrChange w:id="1702" w:author="Felix" w:date="2020-07-14T09:21:00Z">
              <w:rPr>
                <w:highlight w:val="yellow"/>
                <w:rtl/>
              </w:rPr>
            </w:rPrChange>
          </w:rPr>
          <w:t>"ל/</w:t>
        </w:r>
        <w:r w:rsidRPr="00F94E3E">
          <w:rPr>
            <w:rFonts w:hint="eastAsia"/>
            <w:rtl/>
            <w:rPrChange w:id="1703" w:author="Felix" w:date="2020-07-14T09:21:00Z">
              <w:rPr>
                <w:rFonts w:hint="eastAsia"/>
                <w:highlight w:val="yellow"/>
                <w:rtl/>
              </w:rPr>
            </w:rPrChange>
          </w:rPr>
          <w:t>נטל</w:t>
        </w:r>
        <w:r w:rsidRPr="00F94E3E">
          <w:rPr>
            <w:rtl/>
            <w:rPrChange w:id="1704" w:author="Felix" w:date="2020-07-14T09:21:00Z">
              <w:rPr>
                <w:highlight w:val="yellow"/>
                <w:rtl/>
              </w:rPr>
            </w:rPrChange>
          </w:rPr>
          <w:t>"</w:t>
        </w:r>
        <w:r w:rsidRPr="00F94E3E">
          <w:rPr>
            <w:rFonts w:hint="eastAsia"/>
            <w:rtl/>
            <w:rPrChange w:id="1705" w:author="Felix" w:date="2020-07-14T09:21:00Z">
              <w:rPr>
                <w:rFonts w:hint="eastAsia"/>
                <w:highlight w:val="yellow"/>
                <w:rtl/>
              </w:rPr>
            </w:rPrChange>
          </w:rPr>
          <w:t>י</w:t>
        </w:r>
      </w:ins>
    </w:p>
    <w:p w14:paraId="18A474EB" w14:textId="77777777" w:rsidR="006F26A3" w:rsidRPr="00F94E3E" w:rsidRDefault="006F26A3">
      <w:pPr>
        <w:pStyle w:val="4"/>
        <w:numPr>
          <w:ilvl w:val="4"/>
          <w:numId w:val="7"/>
        </w:numPr>
        <w:rPr>
          <w:ins w:id="1706" w:author="Felix" w:date="2020-07-14T09:14:00Z"/>
          <w:rtl/>
          <w:rPrChange w:id="1707" w:author="Felix" w:date="2020-07-14T09:21:00Z">
            <w:rPr>
              <w:ins w:id="1708" w:author="Felix" w:date="2020-07-14T09:14:00Z"/>
              <w:highlight w:val="cyan"/>
              <w:rtl/>
            </w:rPr>
          </w:rPrChange>
        </w:rPr>
        <w:pPrChange w:id="1709" w:author="Felix" w:date="2020-07-14T09:14:00Z">
          <w:pPr>
            <w:pStyle w:val="1"/>
          </w:pPr>
        </w:pPrChange>
      </w:pPr>
      <w:ins w:id="1710" w:author="Felix" w:date="2020-07-14T09:14:00Z">
        <w:r w:rsidRPr="00F94E3E">
          <w:rPr>
            <w:rFonts w:hint="eastAsia"/>
            <w:rtl/>
            <w:rPrChange w:id="1711" w:author="Felix" w:date="2020-07-14T09:21:00Z">
              <w:rPr>
                <w:rFonts w:hint="eastAsia"/>
                <w:highlight w:val="yellow"/>
                <w:rtl/>
              </w:rPr>
            </w:rPrChange>
          </w:rPr>
          <w:t>ניטור</w:t>
        </w:r>
        <w:r w:rsidRPr="00F94E3E">
          <w:rPr>
            <w:rtl/>
            <w:rPrChange w:id="1712" w:author="Felix" w:date="2020-07-14T09:21:00Z">
              <w:rPr>
                <w:highlight w:val="yellow"/>
                <w:rtl/>
              </w:rPr>
            </w:rPrChange>
          </w:rPr>
          <w:t xml:space="preserve"> </w:t>
        </w:r>
        <w:r w:rsidRPr="00F94E3E">
          <w:rPr>
            <w:rFonts w:hint="eastAsia"/>
            <w:rtl/>
            <w:rPrChange w:id="1713" w:author="Felix" w:date="2020-07-14T09:21:00Z">
              <w:rPr>
                <w:rFonts w:hint="eastAsia"/>
                <w:highlight w:val="yellow"/>
                <w:rtl/>
              </w:rPr>
            </w:rPrChange>
          </w:rPr>
          <w:t>קצב</w:t>
        </w:r>
        <w:r w:rsidRPr="00F94E3E">
          <w:rPr>
            <w:rtl/>
            <w:rPrChange w:id="1714" w:author="Felix" w:date="2020-07-14T09:21:00Z">
              <w:rPr>
                <w:highlight w:val="yellow"/>
                <w:rtl/>
              </w:rPr>
            </w:rPrChange>
          </w:rPr>
          <w:t xml:space="preserve"> </w:t>
        </w:r>
        <w:r w:rsidRPr="00F94E3E">
          <w:rPr>
            <w:rFonts w:hint="eastAsia"/>
            <w:rtl/>
            <w:rPrChange w:id="1715" w:author="Felix" w:date="2020-07-14T09:21:00Z">
              <w:rPr>
                <w:rFonts w:hint="eastAsia"/>
                <w:highlight w:val="yellow"/>
                <w:rtl/>
              </w:rPr>
            </w:rPrChange>
          </w:rPr>
          <w:t>לב</w:t>
        </w:r>
        <w:r w:rsidRPr="00F94E3E">
          <w:rPr>
            <w:rtl/>
            <w:rPrChange w:id="1716" w:author="Felix" w:date="2020-07-14T09:21:00Z">
              <w:rPr>
                <w:highlight w:val="yellow"/>
                <w:rtl/>
              </w:rPr>
            </w:rPrChange>
          </w:rPr>
          <w:t xml:space="preserve"> </w:t>
        </w:r>
        <w:r w:rsidRPr="00F94E3E">
          <w:rPr>
            <w:rFonts w:hint="eastAsia"/>
            <w:rtl/>
            <w:rPrChange w:id="1717" w:author="Felix" w:date="2020-07-14T09:21:00Z">
              <w:rPr>
                <w:rFonts w:hint="eastAsia"/>
                <w:highlight w:val="yellow"/>
                <w:rtl/>
              </w:rPr>
            </w:rPrChange>
          </w:rPr>
          <w:t>מרחוק</w:t>
        </w:r>
      </w:ins>
    </w:p>
    <w:p w14:paraId="32854127" w14:textId="789B493C" w:rsidR="006F26A3" w:rsidRPr="00F94E3E" w:rsidRDefault="006F26A3">
      <w:pPr>
        <w:pStyle w:val="3"/>
        <w:rPr>
          <w:ins w:id="1718" w:author="Felix" w:date="2020-07-14T09:13:00Z"/>
          <w:rPrChange w:id="1719" w:author="Felix" w:date="2020-07-14T09:21:00Z">
            <w:rPr>
              <w:ins w:id="1720" w:author="Felix" w:date="2020-07-14T09:13:00Z"/>
              <w:highlight w:val="yellow"/>
            </w:rPr>
          </w:rPrChange>
        </w:rPr>
        <w:pPrChange w:id="1721" w:author="Felix" w:date="2020-07-14T09:21:00Z">
          <w:pPr>
            <w:pStyle w:val="1"/>
          </w:pPr>
        </w:pPrChange>
      </w:pPr>
      <w:ins w:id="1722" w:author="Felix" w:date="2020-07-14T09:14:00Z">
        <w:r w:rsidRPr="00F94E3E">
          <w:rPr>
            <w:rFonts w:hint="eastAsia"/>
            <w:rtl/>
          </w:rPr>
          <w:t>אפליקציה</w:t>
        </w:r>
        <w:r w:rsidRPr="00F94E3E">
          <w:rPr>
            <w:rtl/>
          </w:rPr>
          <w:t xml:space="preserve"> </w:t>
        </w:r>
      </w:ins>
      <w:ins w:id="1723" w:author="Felix" w:date="2020-07-14T09:21:00Z">
        <w:r w:rsidR="00F94E3E" w:rsidRPr="00F94E3E">
          <w:rPr>
            <w:rFonts w:hint="eastAsia"/>
            <w:rtl/>
          </w:rPr>
          <w:t>ומכשור</w:t>
        </w:r>
        <w:r w:rsidR="00F94E3E" w:rsidRPr="00F94E3E">
          <w:rPr>
            <w:rtl/>
          </w:rPr>
          <w:t xml:space="preserve"> </w:t>
        </w:r>
        <w:r w:rsidR="00F94E3E" w:rsidRPr="00F94E3E">
          <w:rPr>
            <w:lang w:val="en-GB"/>
          </w:rPr>
          <w:t>IOT</w:t>
        </w:r>
        <w:r w:rsidR="00F94E3E" w:rsidRPr="00F94E3E">
          <w:rPr>
            <w:rtl/>
            <w:lang w:val="en-GB"/>
          </w:rPr>
          <w:t xml:space="preserve"> למדידה, </w:t>
        </w:r>
      </w:ins>
      <w:ins w:id="1724" w:author="Felix" w:date="2020-07-14T09:14:00Z">
        <w:r w:rsidRPr="00F94E3E">
          <w:rPr>
            <w:rFonts w:hint="eastAsia"/>
            <w:rtl/>
          </w:rPr>
          <w:t>ניטור</w:t>
        </w:r>
        <w:r w:rsidRPr="00F94E3E">
          <w:rPr>
            <w:rtl/>
          </w:rPr>
          <w:t xml:space="preserve"> </w:t>
        </w:r>
        <w:r w:rsidRPr="00F94E3E">
          <w:rPr>
            <w:rFonts w:hint="eastAsia"/>
            <w:rtl/>
          </w:rPr>
          <w:t>והמלצת</w:t>
        </w:r>
        <w:r w:rsidRPr="00F94E3E">
          <w:rPr>
            <w:rtl/>
          </w:rPr>
          <w:t xml:space="preserve"> </w:t>
        </w:r>
        <w:r w:rsidRPr="00F94E3E">
          <w:rPr>
            <w:rFonts w:hint="eastAsia"/>
            <w:rtl/>
          </w:rPr>
          <w:t>טיפול</w:t>
        </w:r>
        <w:r w:rsidRPr="00F94E3E">
          <w:rPr>
            <w:rtl/>
          </w:rPr>
          <w:t xml:space="preserve"> </w:t>
        </w:r>
        <w:r w:rsidRPr="00F94E3E">
          <w:rPr>
            <w:rFonts w:hint="eastAsia"/>
            <w:rtl/>
          </w:rPr>
          <w:t>בסוכרת</w:t>
        </w:r>
      </w:ins>
    </w:p>
    <w:p w14:paraId="08D0DBAD" w14:textId="39695477" w:rsidR="00BE79A4" w:rsidRPr="00F94E3E" w:rsidRDefault="00BE79A4">
      <w:pPr>
        <w:pStyle w:val="3"/>
        <w:rPr>
          <w:ins w:id="1725" w:author="Felix" w:date="2020-06-06T17:37:00Z"/>
          <w:rPrChange w:id="1726" w:author="Felix" w:date="2020-07-14T09:21:00Z">
            <w:rPr>
              <w:ins w:id="1727" w:author="Felix" w:date="2020-06-06T17:37:00Z"/>
              <w:highlight w:val="cyan"/>
            </w:rPr>
          </w:rPrChange>
        </w:rPr>
        <w:pPrChange w:id="1728" w:author="Felix" w:date="2020-06-06T17:36:00Z">
          <w:pPr>
            <w:pStyle w:val="1"/>
          </w:pPr>
        </w:pPrChange>
      </w:pPr>
      <w:ins w:id="1729" w:author="Felix" w:date="2020-06-06T17:35:00Z">
        <w:r w:rsidRPr="00F94E3E">
          <w:rPr>
            <w:rFonts w:hint="eastAsia"/>
            <w:rtl/>
            <w:rPrChange w:id="1730" w:author="Felix" w:date="2020-07-14T09:21:00Z">
              <w:rPr>
                <w:rFonts w:hint="eastAsia"/>
                <w:highlight w:val="cyan"/>
                <w:rtl/>
              </w:rPr>
            </w:rPrChange>
          </w:rPr>
          <w:t>התכנון</w:t>
        </w:r>
        <w:r w:rsidRPr="00F94E3E">
          <w:rPr>
            <w:rtl/>
            <w:rPrChange w:id="1731" w:author="Felix" w:date="2020-07-14T09:21:00Z">
              <w:rPr>
                <w:highlight w:val="cyan"/>
                <w:rtl/>
              </w:rPr>
            </w:rPrChange>
          </w:rPr>
          <w:t xml:space="preserve"> לעיל הנו ראשוני ובהחלט ייתכן מצב שאחד השרותים/מכשורים אינו זמין והבחינה שלו קשה. </w:t>
        </w:r>
      </w:ins>
      <w:ins w:id="1732" w:author="Felix" w:date="2020-06-06T17:36:00Z">
        <w:r w:rsidRPr="00F94E3E">
          <w:rPr>
            <w:rFonts w:hint="eastAsia"/>
            <w:rtl/>
            <w:rPrChange w:id="1733" w:author="Felix" w:date="2020-07-14T09:21:00Z">
              <w:rPr>
                <w:rFonts w:hint="eastAsia"/>
                <w:highlight w:val="cyan"/>
                <w:rtl/>
              </w:rPr>
            </w:rPrChange>
          </w:rPr>
          <w:t>במקרה</w:t>
        </w:r>
        <w:r w:rsidRPr="00F94E3E">
          <w:rPr>
            <w:rtl/>
            <w:rPrChange w:id="1734" w:author="Felix" w:date="2020-07-14T09:21:00Z">
              <w:rPr>
                <w:highlight w:val="cyan"/>
                <w:rtl/>
              </w:rPr>
            </w:rPrChange>
          </w:rPr>
          <w:t xml:space="preserve"> </w:t>
        </w:r>
        <w:r w:rsidRPr="00F94E3E">
          <w:rPr>
            <w:rFonts w:hint="eastAsia"/>
            <w:rtl/>
            <w:rPrChange w:id="1735" w:author="Felix" w:date="2020-07-14T09:21:00Z">
              <w:rPr>
                <w:rFonts w:hint="eastAsia"/>
                <w:highlight w:val="cyan"/>
                <w:rtl/>
              </w:rPr>
            </w:rPrChange>
          </w:rPr>
          <w:t>זה</w:t>
        </w:r>
        <w:r w:rsidRPr="00F94E3E">
          <w:rPr>
            <w:rtl/>
            <w:rPrChange w:id="1736" w:author="Felix" w:date="2020-07-14T09:21:00Z">
              <w:rPr>
                <w:highlight w:val="cyan"/>
                <w:rtl/>
              </w:rPr>
            </w:rPrChange>
          </w:rPr>
          <w:t xml:space="preserve"> </w:t>
        </w:r>
        <w:r w:rsidRPr="00F94E3E">
          <w:rPr>
            <w:rFonts w:hint="eastAsia"/>
            <w:rtl/>
            <w:rPrChange w:id="1737" w:author="Felix" w:date="2020-07-14T09:21:00Z">
              <w:rPr>
                <w:rFonts w:hint="eastAsia"/>
                <w:highlight w:val="cyan"/>
                <w:rtl/>
              </w:rPr>
            </w:rPrChange>
          </w:rPr>
          <w:t>יתבצע</w:t>
        </w:r>
        <w:r w:rsidRPr="00F94E3E">
          <w:rPr>
            <w:rtl/>
            <w:rPrChange w:id="1738" w:author="Felix" w:date="2020-07-14T09:21:00Z">
              <w:rPr>
                <w:highlight w:val="cyan"/>
                <w:rtl/>
              </w:rPr>
            </w:rPrChange>
          </w:rPr>
          <w:t xml:space="preserve"> </w:t>
        </w:r>
        <w:r w:rsidRPr="00F94E3E">
          <w:rPr>
            <w:rFonts w:hint="eastAsia"/>
            <w:rtl/>
            <w:rPrChange w:id="1739" w:author="Felix" w:date="2020-07-14T09:21:00Z">
              <w:rPr>
                <w:rFonts w:hint="eastAsia"/>
                <w:highlight w:val="cyan"/>
                <w:rtl/>
              </w:rPr>
            </w:rPrChange>
          </w:rPr>
          <w:t>תשאול</w:t>
        </w:r>
        <w:r w:rsidRPr="00F94E3E">
          <w:rPr>
            <w:rtl/>
            <w:rPrChange w:id="1740" w:author="Felix" w:date="2020-07-14T09:21:00Z">
              <w:rPr>
                <w:highlight w:val="cyan"/>
                <w:rtl/>
              </w:rPr>
            </w:rPrChange>
          </w:rPr>
          <w:t xml:space="preserve"> </w:t>
        </w:r>
        <w:r w:rsidRPr="00F94E3E">
          <w:rPr>
            <w:rFonts w:hint="eastAsia"/>
            <w:rtl/>
            <w:rPrChange w:id="1741" w:author="Felix" w:date="2020-07-14T09:21:00Z">
              <w:rPr>
                <w:rFonts w:hint="eastAsia"/>
                <w:highlight w:val="cyan"/>
                <w:rtl/>
              </w:rPr>
            </w:rPrChange>
          </w:rPr>
          <w:t>של</w:t>
        </w:r>
        <w:r w:rsidRPr="00F94E3E">
          <w:rPr>
            <w:rtl/>
            <w:rPrChange w:id="1742" w:author="Felix" w:date="2020-07-14T09:21:00Z">
              <w:rPr>
                <w:highlight w:val="cyan"/>
                <w:rtl/>
              </w:rPr>
            </w:rPrChange>
          </w:rPr>
          <w:t xml:space="preserve"> </w:t>
        </w:r>
        <w:r w:rsidRPr="00F94E3E">
          <w:rPr>
            <w:rFonts w:hint="eastAsia"/>
            <w:rtl/>
            <w:rPrChange w:id="1743" w:author="Felix" w:date="2020-07-14T09:21:00Z">
              <w:rPr>
                <w:rFonts w:hint="eastAsia"/>
                <w:highlight w:val="cyan"/>
                <w:rtl/>
              </w:rPr>
            </w:rPrChange>
          </w:rPr>
          <w:t>מספר</w:t>
        </w:r>
        <w:r w:rsidRPr="00F94E3E">
          <w:rPr>
            <w:rtl/>
            <w:rPrChange w:id="1744" w:author="Felix" w:date="2020-07-14T09:21:00Z">
              <w:rPr>
                <w:highlight w:val="cyan"/>
                <w:rtl/>
              </w:rPr>
            </w:rPrChange>
          </w:rPr>
          <w:t xml:space="preserve"> </w:t>
        </w:r>
        <w:r w:rsidRPr="00F94E3E">
          <w:rPr>
            <w:rFonts w:hint="eastAsia"/>
            <w:rtl/>
            <w:rPrChange w:id="1745" w:author="Felix" w:date="2020-07-14T09:21:00Z">
              <w:rPr>
                <w:rFonts w:hint="eastAsia"/>
                <w:highlight w:val="cyan"/>
                <w:rtl/>
              </w:rPr>
            </w:rPrChange>
          </w:rPr>
          <w:t>משתמשים</w:t>
        </w:r>
        <w:r w:rsidRPr="00F94E3E">
          <w:rPr>
            <w:rtl/>
            <w:rPrChange w:id="1746" w:author="Felix" w:date="2020-07-14T09:21:00Z">
              <w:rPr>
                <w:highlight w:val="cyan"/>
                <w:rtl/>
              </w:rPr>
            </w:rPrChange>
          </w:rPr>
          <w:t xml:space="preserve"> </w:t>
        </w:r>
        <w:r w:rsidRPr="00F94E3E">
          <w:rPr>
            <w:rFonts w:hint="eastAsia"/>
            <w:rtl/>
            <w:rPrChange w:id="1747" w:author="Felix" w:date="2020-07-14T09:21:00Z">
              <w:rPr>
                <w:rFonts w:hint="eastAsia"/>
                <w:highlight w:val="cyan"/>
                <w:rtl/>
              </w:rPr>
            </w:rPrChange>
          </w:rPr>
          <w:t>וננסה</w:t>
        </w:r>
        <w:r w:rsidRPr="00F94E3E">
          <w:rPr>
            <w:rtl/>
            <w:rPrChange w:id="1748" w:author="Felix" w:date="2020-07-14T09:21:00Z">
              <w:rPr>
                <w:highlight w:val="cyan"/>
                <w:rtl/>
              </w:rPr>
            </w:rPrChange>
          </w:rPr>
          <w:t xml:space="preserve"> </w:t>
        </w:r>
        <w:r w:rsidRPr="00F94E3E">
          <w:rPr>
            <w:rFonts w:hint="eastAsia"/>
            <w:rtl/>
            <w:rPrChange w:id="1749" w:author="Felix" w:date="2020-07-14T09:21:00Z">
              <w:rPr>
                <w:rFonts w:hint="eastAsia"/>
                <w:highlight w:val="cyan"/>
                <w:rtl/>
              </w:rPr>
            </w:rPrChange>
          </w:rPr>
          <w:t>לתת</w:t>
        </w:r>
        <w:r w:rsidRPr="00F94E3E">
          <w:rPr>
            <w:rtl/>
            <w:rPrChange w:id="1750" w:author="Felix" w:date="2020-07-14T09:21:00Z">
              <w:rPr>
                <w:highlight w:val="cyan"/>
                <w:rtl/>
              </w:rPr>
            </w:rPrChange>
          </w:rPr>
          <w:t xml:space="preserve"> </w:t>
        </w:r>
        <w:r w:rsidRPr="00F94E3E">
          <w:rPr>
            <w:rFonts w:hint="eastAsia"/>
            <w:rtl/>
            <w:rPrChange w:id="1751" w:author="Felix" w:date="2020-07-14T09:21:00Z">
              <w:rPr>
                <w:rFonts w:hint="eastAsia"/>
                <w:highlight w:val="cyan"/>
                <w:rtl/>
              </w:rPr>
            </w:rPrChange>
          </w:rPr>
          <w:t>הערכה</w:t>
        </w:r>
        <w:r w:rsidRPr="00F94E3E">
          <w:rPr>
            <w:rtl/>
            <w:rPrChange w:id="1752" w:author="Felix" w:date="2020-07-14T09:21:00Z">
              <w:rPr>
                <w:highlight w:val="cyan"/>
                <w:rtl/>
              </w:rPr>
            </w:rPrChange>
          </w:rPr>
          <w:t xml:space="preserve"> </w:t>
        </w:r>
        <w:r w:rsidRPr="00F94E3E">
          <w:rPr>
            <w:rFonts w:hint="eastAsia"/>
            <w:rtl/>
            <w:rPrChange w:id="1753" w:author="Felix" w:date="2020-07-14T09:21:00Z">
              <w:rPr>
                <w:rFonts w:hint="eastAsia"/>
                <w:highlight w:val="cyan"/>
                <w:rtl/>
              </w:rPr>
            </w:rPrChange>
          </w:rPr>
          <w:t>גסה</w:t>
        </w:r>
        <w:r w:rsidRPr="00F94E3E">
          <w:rPr>
            <w:rtl/>
            <w:rPrChange w:id="1754" w:author="Felix" w:date="2020-07-14T09:21:00Z">
              <w:rPr>
                <w:highlight w:val="cyan"/>
                <w:rtl/>
              </w:rPr>
            </w:rPrChange>
          </w:rPr>
          <w:t xml:space="preserve"> </w:t>
        </w:r>
        <w:r w:rsidRPr="00F94E3E">
          <w:rPr>
            <w:rFonts w:hint="eastAsia"/>
            <w:rtl/>
            <w:rPrChange w:id="1755" w:author="Felix" w:date="2020-07-14T09:21:00Z">
              <w:rPr>
                <w:rFonts w:hint="eastAsia"/>
                <w:highlight w:val="cyan"/>
                <w:rtl/>
              </w:rPr>
            </w:rPrChange>
          </w:rPr>
          <w:t>לנקודות</w:t>
        </w:r>
        <w:r w:rsidRPr="00F94E3E">
          <w:rPr>
            <w:rtl/>
            <w:rPrChange w:id="1756" w:author="Felix" w:date="2020-07-14T09:21:00Z">
              <w:rPr>
                <w:highlight w:val="cyan"/>
                <w:rtl/>
              </w:rPr>
            </w:rPrChange>
          </w:rPr>
          <w:t xml:space="preserve"> </w:t>
        </w:r>
        <w:r w:rsidRPr="00F94E3E">
          <w:rPr>
            <w:rFonts w:hint="eastAsia"/>
            <w:rtl/>
            <w:rPrChange w:id="1757" w:author="Felix" w:date="2020-07-14T09:21:00Z">
              <w:rPr>
                <w:rFonts w:hint="eastAsia"/>
                <w:highlight w:val="cyan"/>
                <w:rtl/>
              </w:rPr>
            </w:rPrChange>
          </w:rPr>
          <w:t>ההשקה</w:t>
        </w:r>
        <w:r w:rsidRPr="00F94E3E">
          <w:rPr>
            <w:rtl/>
            <w:rPrChange w:id="1758" w:author="Felix" w:date="2020-07-14T09:21:00Z">
              <w:rPr>
                <w:highlight w:val="cyan"/>
                <w:rtl/>
              </w:rPr>
            </w:rPrChange>
          </w:rPr>
          <w:t xml:space="preserve"> </w:t>
        </w:r>
        <w:r w:rsidRPr="00F94E3E">
          <w:rPr>
            <w:rFonts w:hint="eastAsia"/>
            <w:rtl/>
            <w:rPrChange w:id="1759" w:author="Felix" w:date="2020-07-14T09:21:00Z">
              <w:rPr>
                <w:rFonts w:hint="eastAsia"/>
                <w:highlight w:val="cyan"/>
                <w:rtl/>
              </w:rPr>
            </w:rPrChange>
          </w:rPr>
          <w:t>אל</w:t>
        </w:r>
        <w:r w:rsidRPr="00F94E3E">
          <w:rPr>
            <w:rtl/>
            <w:rPrChange w:id="1760" w:author="Felix" w:date="2020-07-14T09:21:00Z">
              <w:rPr>
                <w:highlight w:val="cyan"/>
                <w:rtl/>
              </w:rPr>
            </w:rPrChange>
          </w:rPr>
          <w:t xml:space="preserve"> </w:t>
        </w:r>
        <w:r w:rsidRPr="00F94E3E">
          <w:rPr>
            <w:rFonts w:hint="eastAsia"/>
            <w:rtl/>
            <w:rPrChange w:id="1761" w:author="Felix" w:date="2020-07-14T09:21:00Z">
              <w:rPr>
                <w:rFonts w:hint="eastAsia"/>
                <w:highlight w:val="cyan"/>
                <w:rtl/>
              </w:rPr>
            </w:rPrChange>
          </w:rPr>
          <w:t>מול</w:t>
        </w:r>
        <w:r w:rsidRPr="00F94E3E">
          <w:rPr>
            <w:rtl/>
            <w:rPrChange w:id="1762" w:author="Felix" w:date="2020-07-14T09:21:00Z">
              <w:rPr>
                <w:highlight w:val="cyan"/>
                <w:rtl/>
              </w:rPr>
            </w:rPrChange>
          </w:rPr>
          <w:t xml:space="preserve"> </w:t>
        </w:r>
        <w:r w:rsidRPr="00F94E3E">
          <w:rPr>
            <w:rFonts w:hint="eastAsia"/>
            <w:rtl/>
            <w:rPrChange w:id="1763" w:author="Felix" w:date="2020-07-14T09:21:00Z">
              <w:rPr>
                <w:rFonts w:hint="eastAsia"/>
                <w:highlight w:val="cyan"/>
                <w:rtl/>
              </w:rPr>
            </w:rPrChange>
          </w:rPr>
          <w:t>המודל</w:t>
        </w:r>
      </w:ins>
    </w:p>
    <w:p w14:paraId="18DA388B" w14:textId="05532B4E" w:rsidR="00BE79A4" w:rsidRPr="00F94E3E" w:rsidRDefault="00BE79A4">
      <w:pPr>
        <w:pStyle w:val="3"/>
        <w:rPr>
          <w:ins w:id="1764" w:author="user" w:date="2020-05-29T13:49:00Z"/>
          <w:rtl/>
        </w:rPr>
        <w:pPrChange w:id="1765" w:author="Felix" w:date="2020-06-06T17:38:00Z">
          <w:pPr>
            <w:pStyle w:val="1"/>
          </w:pPr>
        </w:pPrChange>
      </w:pPr>
      <w:ins w:id="1766" w:author="Felix" w:date="2020-06-06T17:37:00Z">
        <w:r w:rsidRPr="00F94E3E">
          <w:rPr>
            <w:rFonts w:hint="eastAsia"/>
            <w:rtl/>
            <w:rPrChange w:id="1767" w:author="Felix" w:date="2020-07-14T09:21:00Z">
              <w:rPr>
                <w:rFonts w:hint="eastAsia"/>
                <w:highlight w:val="cyan"/>
                <w:rtl/>
              </w:rPr>
            </w:rPrChange>
          </w:rPr>
          <w:t>בנוסף</w:t>
        </w:r>
        <w:r w:rsidRPr="00F94E3E">
          <w:rPr>
            <w:rtl/>
            <w:rPrChange w:id="1768" w:author="Felix" w:date="2020-07-14T09:21:00Z">
              <w:rPr>
                <w:highlight w:val="cyan"/>
                <w:rtl/>
              </w:rPr>
            </w:rPrChange>
          </w:rPr>
          <w:t xml:space="preserve">, במידה ויתאפשר יבוצע סקר של מכשיר לא רפואי בכדי לקבל הערכה לגנריות המודל. </w:t>
        </w:r>
      </w:ins>
      <w:ins w:id="1769" w:author="Felix" w:date="2020-06-06T17:38:00Z">
        <w:r w:rsidRPr="00F94E3E">
          <w:rPr>
            <w:rFonts w:hint="eastAsia"/>
            <w:rtl/>
            <w:rPrChange w:id="1770" w:author="Felix" w:date="2020-07-14T09:21:00Z">
              <w:rPr>
                <w:rFonts w:hint="eastAsia"/>
                <w:highlight w:val="cyan"/>
                <w:rtl/>
              </w:rPr>
            </w:rPrChange>
          </w:rPr>
          <w:t>במקרה</w:t>
        </w:r>
        <w:r w:rsidRPr="00F94E3E">
          <w:rPr>
            <w:rtl/>
            <w:rPrChange w:id="1771" w:author="Felix" w:date="2020-07-14T09:21:00Z">
              <w:rPr>
                <w:highlight w:val="cyan"/>
                <w:rtl/>
              </w:rPr>
            </w:rPrChange>
          </w:rPr>
          <w:t xml:space="preserve"> </w:t>
        </w:r>
        <w:r w:rsidRPr="00F94E3E">
          <w:rPr>
            <w:rFonts w:hint="eastAsia"/>
            <w:rtl/>
            <w:rPrChange w:id="1772" w:author="Felix" w:date="2020-07-14T09:21:00Z">
              <w:rPr>
                <w:rFonts w:hint="eastAsia"/>
                <w:highlight w:val="cyan"/>
                <w:rtl/>
              </w:rPr>
            </w:rPrChange>
          </w:rPr>
          <w:t>זה</w:t>
        </w:r>
        <w:r w:rsidRPr="00F94E3E">
          <w:rPr>
            <w:rtl/>
            <w:rPrChange w:id="1773" w:author="Felix" w:date="2020-07-14T09:21:00Z">
              <w:rPr>
                <w:highlight w:val="cyan"/>
                <w:rtl/>
              </w:rPr>
            </w:rPrChange>
          </w:rPr>
          <w:t xml:space="preserve"> </w:t>
        </w:r>
        <w:r w:rsidRPr="00F94E3E">
          <w:rPr>
            <w:rFonts w:hint="eastAsia"/>
            <w:rtl/>
            <w:rPrChange w:id="1774" w:author="Felix" w:date="2020-07-14T09:21:00Z">
              <w:rPr>
                <w:rFonts w:hint="eastAsia"/>
                <w:highlight w:val="cyan"/>
                <w:rtl/>
              </w:rPr>
            </w:rPrChange>
          </w:rPr>
          <w:t>יבוצע</w:t>
        </w:r>
        <w:r w:rsidRPr="00F94E3E">
          <w:rPr>
            <w:rtl/>
            <w:rPrChange w:id="1775" w:author="Felix" w:date="2020-07-14T09:21:00Z">
              <w:rPr>
                <w:highlight w:val="cyan"/>
                <w:rtl/>
              </w:rPr>
            </w:rPrChange>
          </w:rPr>
          <w:t xml:space="preserve"> </w:t>
        </w:r>
        <w:r w:rsidRPr="00F94E3E">
          <w:rPr>
            <w:rFonts w:hint="eastAsia"/>
            <w:rtl/>
            <w:rPrChange w:id="1776" w:author="Felix" w:date="2020-07-14T09:21:00Z">
              <w:rPr>
                <w:rFonts w:hint="eastAsia"/>
                <w:highlight w:val="cyan"/>
                <w:rtl/>
              </w:rPr>
            </w:rPrChange>
          </w:rPr>
          <w:t>ראיון</w:t>
        </w:r>
        <w:r w:rsidRPr="00F94E3E">
          <w:rPr>
            <w:rtl/>
            <w:rPrChange w:id="1777" w:author="Felix" w:date="2020-07-14T09:21:00Z">
              <w:rPr>
                <w:highlight w:val="cyan"/>
                <w:rtl/>
              </w:rPr>
            </w:rPrChange>
          </w:rPr>
          <w:t xml:space="preserve"> </w:t>
        </w:r>
        <w:r w:rsidRPr="00F94E3E">
          <w:rPr>
            <w:rFonts w:hint="eastAsia"/>
            <w:rtl/>
            <w:rPrChange w:id="1778" w:author="Felix" w:date="2020-07-14T09:21:00Z">
              <w:rPr>
                <w:rFonts w:hint="eastAsia"/>
                <w:highlight w:val="cyan"/>
                <w:rtl/>
              </w:rPr>
            </w:rPrChange>
          </w:rPr>
          <w:t>עם</w:t>
        </w:r>
        <w:r w:rsidRPr="00F94E3E">
          <w:rPr>
            <w:rtl/>
            <w:rPrChange w:id="1779" w:author="Felix" w:date="2020-07-14T09:21:00Z">
              <w:rPr>
                <w:highlight w:val="cyan"/>
                <w:rtl/>
              </w:rPr>
            </w:rPrChange>
          </w:rPr>
          <w:t xml:space="preserve"> </w:t>
        </w:r>
        <w:r w:rsidRPr="00F94E3E">
          <w:rPr>
            <w:rFonts w:hint="eastAsia"/>
            <w:rtl/>
            <w:rPrChange w:id="1780" w:author="Felix" w:date="2020-07-14T09:21:00Z">
              <w:rPr>
                <w:rFonts w:hint="eastAsia"/>
                <w:highlight w:val="cyan"/>
                <w:rtl/>
              </w:rPr>
            </w:rPrChange>
          </w:rPr>
          <w:t>אחד</w:t>
        </w:r>
        <w:r w:rsidRPr="00F94E3E">
          <w:rPr>
            <w:rtl/>
            <w:rPrChange w:id="1781" w:author="Felix" w:date="2020-07-14T09:21:00Z">
              <w:rPr>
                <w:highlight w:val="cyan"/>
                <w:rtl/>
              </w:rPr>
            </w:rPrChange>
          </w:rPr>
          <w:t xml:space="preserve"> </w:t>
        </w:r>
        <w:r w:rsidRPr="00F94E3E">
          <w:rPr>
            <w:rFonts w:hint="eastAsia"/>
            <w:rtl/>
            <w:rPrChange w:id="1782" w:author="Felix" w:date="2020-07-14T09:21:00Z">
              <w:rPr>
                <w:rFonts w:hint="eastAsia"/>
                <w:highlight w:val="cyan"/>
                <w:rtl/>
              </w:rPr>
            </w:rPrChange>
          </w:rPr>
          <w:t>מראשי</w:t>
        </w:r>
        <w:r w:rsidRPr="00F94E3E">
          <w:rPr>
            <w:rtl/>
            <w:rPrChange w:id="1783" w:author="Felix" w:date="2020-07-14T09:21:00Z">
              <w:rPr>
                <w:highlight w:val="cyan"/>
                <w:rtl/>
              </w:rPr>
            </w:rPrChange>
          </w:rPr>
          <w:t xml:space="preserve"> </w:t>
        </w:r>
        <w:r w:rsidRPr="00F94E3E">
          <w:rPr>
            <w:rFonts w:hint="eastAsia"/>
            <w:rtl/>
            <w:rPrChange w:id="1784" w:author="Felix" w:date="2020-07-14T09:21:00Z">
              <w:rPr>
                <w:rFonts w:hint="eastAsia"/>
                <w:highlight w:val="cyan"/>
                <w:rtl/>
              </w:rPr>
            </w:rPrChange>
          </w:rPr>
          <w:t>פרויקט</w:t>
        </w:r>
        <w:r w:rsidRPr="00F94E3E">
          <w:rPr>
            <w:rtl/>
            <w:rPrChange w:id="1785" w:author="Felix" w:date="2020-07-14T09:21:00Z">
              <w:rPr>
                <w:highlight w:val="cyan"/>
                <w:rtl/>
              </w:rPr>
            </w:rPrChange>
          </w:rPr>
          <w:t xml:space="preserve"> </w:t>
        </w:r>
        <w:r w:rsidRPr="00F94E3E">
          <w:rPr>
            <w:rFonts w:hint="eastAsia"/>
            <w:rtl/>
            <w:rPrChange w:id="1786" w:author="Felix" w:date="2020-07-14T09:21:00Z">
              <w:rPr>
                <w:rFonts w:hint="eastAsia"/>
                <w:highlight w:val="cyan"/>
                <w:rtl/>
              </w:rPr>
            </w:rPrChange>
          </w:rPr>
          <w:t>של</w:t>
        </w:r>
        <w:r w:rsidRPr="00F94E3E">
          <w:rPr>
            <w:rtl/>
            <w:rPrChange w:id="1787" w:author="Felix" w:date="2020-07-14T09:21:00Z">
              <w:rPr>
                <w:highlight w:val="cyan"/>
                <w:rtl/>
              </w:rPr>
            </w:rPrChange>
          </w:rPr>
          <w:t xml:space="preserve"> </w:t>
        </w:r>
        <w:r w:rsidRPr="00F94E3E">
          <w:rPr>
            <w:rFonts w:hint="eastAsia"/>
            <w:rtl/>
            <w:rPrChange w:id="1788" w:author="Felix" w:date="2020-07-14T09:21:00Z">
              <w:rPr>
                <w:rFonts w:hint="eastAsia"/>
                <w:highlight w:val="cyan"/>
                <w:rtl/>
              </w:rPr>
            </w:rPrChange>
          </w:rPr>
          <w:t>מכשור</w:t>
        </w:r>
        <w:r w:rsidRPr="00F94E3E">
          <w:rPr>
            <w:rtl/>
            <w:rPrChange w:id="1789" w:author="Felix" w:date="2020-07-14T09:21:00Z">
              <w:rPr>
                <w:highlight w:val="cyan"/>
                <w:rtl/>
              </w:rPr>
            </w:rPrChange>
          </w:rPr>
          <w:t xml:space="preserve"> </w:t>
        </w:r>
        <w:r w:rsidRPr="00F94E3E">
          <w:rPr>
            <w:rFonts w:hint="eastAsia"/>
            <w:rtl/>
            <w:rPrChange w:id="1790" w:author="Felix" w:date="2020-07-14T09:21:00Z">
              <w:rPr>
                <w:rFonts w:hint="eastAsia"/>
                <w:highlight w:val="cyan"/>
                <w:rtl/>
              </w:rPr>
            </w:rPrChange>
          </w:rPr>
          <w:t>לא</w:t>
        </w:r>
        <w:r w:rsidRPr="00F94E3E">
          <w:rPr>
            <w:rtl/>
            <w:rPrChange w:id="1791" w:author="Felix" w:date="2020-07-14T09:21:00Z">
              <w:rPr>
                <w:highlight w:val="cyan"/>
                <w:rtl/>
              </w:rPr>
            </w:rPrChange>
          </w:rPr>
          <w:t xml:space="preserve"> </w:t>
        </w:r>
        <w:r w:rsidRPr="00F94E3E">
          <w:rPr>
            <w:rFonts w:hint="eastAsia"/>
            <w:rtl/>
            <w:rPrChange w:id="1792" w:author="Felix" w:date="2020-07-14T09:21:00Z">
              <w:rPr>
                <w:rFonts w:hint="eastAsia"/>
                <w:highlight w:val="cyan"/>
                <w:rtl/>
              </w:rPr>
            </w:rPrChange>
          </w:rPr>
          <w:t>רפואי</w:t>
        </w:r>
        <w:r w:rsidRPr="00F94E3E">
          <w:rPr>
            <w:rtl/>
            <w:rPrChange w:id="1793" w:author="Felix" w:date="2020-07-14T09:21:00Z">
              <w:rPr>
                <w:highlight w:val="cyan"/>
                <w:rtl/>
              </w:rPr>
            </w:rPrChange>
          </w:rPr>
          <w:t>.</w:t>
        </w:r>
      </w:ins>
    </w:p>
    <w:p w14:paraId="1174B1D7" w14:textId="48CB8FB2" w:rsidR="00796454" w:rsidRDefault="00796454">
      <w:pPr>
        <w:pStyle w:val="2"/>
        <w:ind w:left="990" w:hanging="630"/>
        <w:rPr>
          <w:ins w:id="1794" w:author="Felix" w:date="2020-06-06T11:20:00Z"/>
        </w:rPr>
        <w:pPrChange w:id="1795" w:author="Felix" w:date="2020-06-06T11:20:00Z">
          <w:pPr>
            <w:pStyle w:val="1"/>
          </w:pPr>
        </w:pPrChange>
      </w:pPr>
      <w:bookmarkStart w:id="1796" w:name="_Toc42335997"/>
      <w:bookmarkStart w:id="1797" w:name="_Toc41834675"/>
      <w:ins w:id="1798" w:author="user" w:date="2020-05-29T13:49:00Z">
        <w:r w:rsidRPr="003A67E4">
          <w:rPr>
            <w:rFonts w:hint="eastAsia"/>
            <w:rtl/>
          </w:rPr>
          <w:t>הפרדיגמה</w:t>
        </w:r>
        <w:r w:rsidRPr="003A67E4">
          <w:rPr>
            <w:rtl/>
          </w:rPr>
          <w:t xml:space="preserve"> המחקרית</w:t>
        </w:r>
        <w:bookmarkEnd w:id="1796"/>
        <w:del w:id="1799" w:author="Felix" w:date="2020-06-06T11:20:00Z">
          <w:r w:rsidRPr="003A67E4" w:rsidDel="003A67E4">
            <w:rPr>
              <w:rtl/>
            </w:rPr>
            <w:delText xml:space="preserve"> – מחקר כמותי או איכותי או משולב. לנמק!</w:delText>
          </w:r>
        </w:del>
      </w:ins>
      <w:bookmarkEnd w:id="1797"/>
    </w:p>
    <w:p w14:paraId="3B150B50" w14:textId="4511C3CE" w:rsidR="003A67E4" w:rsidRDefault="003A67E4">
      <w:pPr>
        <w:pStyle w:val="3"/>
        <w:rPr>
          <w:ins w:id="1800" w:author="Felix" w:date="2020-06-06T11:21:00Z"/>
        </w:rPr>
        <w:pPrChange w:id="1801" w:author="Felix" w:date="2020-06-06T11:20:00Z">
          <w:pPr>
            <w:pStyle w:val="1"/>
          </w:pPr>
        </w:pPrChange>
      </w:pPr>
      <w:ins w:id="1802" w:author="Felix" w:date="2020-06-06T11:20:00Z">
        <w:r>
          <w:rPr>
            <w:rFonts w:hint="cs"/>
            <w:rtl/>
          </w:rPr>
          <w:t xml:space="preserve">המחקר, ביסודו מחקר איכותי. מטרת המחקר בחינת התאמה של מודל </w:t>
        </w:r>
      </w:ins>
      <w:ins w:id="1803" w:author="Hadas Lewy" w:date="2020-06-14T09:28:00Z">
        <w:del w:id="1804" w:author="Felix" w:date="2020-07-14T09:22:00Z">
          <w:r w:rsidR="00835281" w:rsidDel="003437B1">
            <w:rPr>
              <w:rFonts w:hint="cs"/>
              <w:rtl/>
            </w:rPr>
            <w:delText>סכונים</w:delText>
          </w:r>
        </w:del>
      </w:ins>
      <w:ins w:id="1805" w:author="Felix" w:date="2020-07-14T09:22:00Z">
        <w:r w:rsidR="003437B1">
          <w:rPr>
            <w:rFonts w:hint="cs"/>
            <w:rtl/>
          </w:rPr>
          <w:t>סיכוני</w:t>
        </w:r>
        <w:r w:rsidR="003437B1">
          <w:rPr>
            <w:rFonts w:hint="eastAsia"/>
            <w:rtl/>
          </w:rPr>
          <w:t>ם</w:t>
        </w:r>
      </w:ins>
      <w:ins w:id="1806" w:author="Hadas Lewy" w:date="2020-06-14T09:28:00Z">
        <w:r w:rsidR="00835281">
          <w:rPr>
            <w:rFonts w:hint="cs"/>
            <w:rtl/>
          </w:rPr>
          <w:t xml:space="preserve"> </w:t>
        </w:r>
      </w:ins>
      <w:ins w:id="1807" w:author="Felix" w:date="2020-06-06T11:20:00Z">
        <w:r>
          <w:rPr>
            <w:rFonts w:hint="cs"/>
            <w:rtl/>
          </w:rPr>
          <w:t>ומיפוי</w:t>
        </w:r>
      </w:ins>
      <w:ins w:id="1808" w:author="Felix" w:date="2020-06-06T11:21:00Z">
        <w:r>
          <w:rPr>
            <w:rFonts w:hint="cs"/>
            <w:rtl/>
          </w:rPr>
          <w:t xml:space="preserve"> נקודות חוסר התאמה</w:t>
        </w:r>
      </w:ins>
      <w:ins w:id="1809" w:author="Hadas Lewy" w:date="2020-06-14T09:28:00Z">
        <w:r w:rsidR="00835281">
          <w:rPr>
            <w:rFonts w:hint="cs"/>
            <w:rtl/>
          </w:rPr>
          <w:t xml:space="preserve"> הדורשות התייחסות מיוחדת שלא נכללה במודל ונמצאה במחקר פתרונות קיימים</w:t>
        </w:r>
      </w:ins>
      <w:ins w:id="1810" w:author="Felix" w:date="2020-06-06T11:21:00Z">
        <w:r>
          <w:rPr>
            <w:rFonts w:hint="cs"/>
            <w:rtl/>
          </w:rPr>
          <w:t>.</w:t>
        </w:r>
      </w:ins>
    </w:p>
    <w:p w14:paraId="1C8FB9B3" w14:textId="56E832D8" w:rsidR="003A67E4" w:rsidRPr="003A67E4" w:rsidRDefault="003A67E4">
      <w:pPr>
        <w:pStyle w:val="3"/>
        <w:rPr>
          <w:ins w:id="1811" w:author="user" w:date="2020-05-29T13:49:00Z"/>
          <w:rtl/>
        </w:rPr>
        <w:pPrChange w:id="1812" w:author="Hadas Lewy" w:date="2020-06-14T09:30:00Z">
          <w:pPr>
            <w:pStyle w:val="1"/>
          </w:pPr>
        </w:pPrChange>
      </w:pPr>
      <w:ins w:id="1813" w:author="Felix" w:date="2020-06-06T11:21:00Z">
        <w:r>
          <w:rPr>
            <w:rFonts w:hint="cs"/>
            <w:rtl/>
          </w:rPr>
          <w:t xml:space="preserve">התשובה לשאלות המחקר </w:t>
        </w:r>
      </w:ins>
      <w:ins w:id="1814" w:author="Felix" w:date="2020-06-06T11:22:00Z">
        <w:r>
          <w:rPr>
            <w:rFonts w:hint="cs"/>
            <w:rtl/>
          </w:rPr>
          <w:t xml:space="preserve">אינה ניתנת לניסוח במספרים, </w:t>
        </w:r>
        <w:del w:id="1815" w:author="Hadas Lewy" w:date="2020-06-14T09:30:00Z">
          <w:r w:rsidDel="006B03E4">
            <w:rPr>
              <w:rFonts w:hint="cs"/>
              <w:rtl/>
            </w:rPr>
            <w:delText>הן בגלל מדגם קטן מדיי של ציוד/שרות נבדק והן בגלל ש</w:delText>
          </w:r>
        </w:del>
      </w:ins>
      <w:ins w:id="1816" w:author="Felix" w:date="2020-06-06T11:23:00Z">
        <w:r>
          <w:rPr>
            <w:rFonts w:hint="cs"/>
            <w:rtl/>
          </w:rPr>
          <w:t xml:space="preserve">המטרה הנוספת של המחקר זה חשיפת </w:t>
        </w:r>
      </w:ins>
      <w:ins w:id="1817" w:author="Felix" w:date="2020-06-06T11:24:00Z">
        <w:r>
          <w:rPr>
            <w:rFonts w:hint="cs"/>
            <w:rtl/>
          </w:rPr>
          <w:t xml:space="preserve">נקודות </w:t>
        </w:r>
      </w:ins>
      <w:ins w:id="1818" w:author="Hadas Lewy" w:date="2020-06-14T09:30:00Z">
        <w:r w:rsidR="006B03E4">
          <w:rPr>
            <w:rFonts w:hint="cs"/>
            <w:rtl/>
          </w:rPr>
          <w:t>תורפה\</w:t>
        </w:r>
      </w:ins>
      <w:ins w:id="1819" w:author="Felix" w:date="2020-06-06T11:24:00Z">
        <w:r>
          <w:rPr>
            <w:rFonts w:hint="cs"/>
            <w:rtl/>
          </w:rPr>
          <w:t>אי התאמה והצעת עדכונים למודל האמפירי</w:t>
        </w:r>
      </w:ins>
      <w:ins w:id="1820" w:author="Hadas Lewy" w:date="2020-06-14T09:30:00Z">
        <w:r w:rsidR="006B03E4">
          <w:rPr>
            <w:rFonts w:hint="cs"/>
            <w:rtl/>
          </w:rPr>
          <w:t xml:space="preserve"> על מנת לגבש מדיניות המלצות למשתמשים השונים במערכת הבריאות</w:t>
        </w:r>
      </w:ins>
      <w:ins w:id="1821" w:author="Felix" w:date="2020-06-06T11:24:00Z">
        <w:r>
          <w:rPr>
            <w:rFonts w:hint="cs"/>
            <w:rtl/>
          </w:rPr>
          <w:t>.</w:t>
        </w:r>
      </w:ins>
    </w:p>
    <w:p w14:paraId="44D7458B" w14:textId="0704BE54" w:rsidR="00796454" w:rsidRPr="003A67E4" w:rsidDel="003A67E4" w:rsidRDefault="00796454">
      <w:pPr>
        <w:pStyle w:val="2"/>
        <w:ind w:left="990" w:hanging="630"/>
        <w:rPr>
          <w:ins w:id="1822" w:author="user" w:date="2020-05-29T13:49:00Z"/>
          <w:del w:id="1823" w:author="Felix" w:date="2020-06-06T11:25:00Z"/>
          <w:rtl/>
        </w:rPr>
        <w:pPrChange w:id="1824" w:author="user" w:date="2020-05-29T18:00:00Z">
          <w:pPr>
            <w:pStyle w:val="1"/>
          </w:pPr>
        </w:pPrChange>
      </w:pPr>
      <w:bookmarkStart w:id="1825" w:name="_Toc41834676"/>
      <w:ins w:id="1826" w:author="user" w:date="2020-05-29T13:49:00Z">
        <w:del w:id="1827" w:author="Felix" w:date="2020-06-06T11:25:00Z">
          <w:r w:rsidRPr="003A67E4" w:rsidDel="003A67E4">
            <w:rPr>
              <w:rFonts w:hint="eastAsia"/>
              <w:rtl/>
            </w:rPr>
            <w:delText>תכנון</w:delText>
          </w:r>
          <w:r w:rsidRPr="003A67E4" w:rsidDel="003A67E4">
            <w:rPr>
              <w:rtl/>
            </w:rPr>
            <w:delText xml:space="preserve"> מחקר גישוש (אם קיים).</w:delText>
          </w:r>
          <w:bookmarkEnd w:id="1825"/>
          <w:r w:rsidRPr="003A67E4" w:rsidDel="003A67E4">
            <w:rPr>
              <w:rtl/>
            </w:rPr>
            <w:delText xml:space="preserve"> </w:delText>
          </w:r>
          <w:bookmarkStart w:id="1828" w:name="_Toc42335729"/>
          <w:bookmarkStart w:id="1829" w:name="_Toc42335998"/>
          <w:bookmarkEnd w:id="1828"/>
          <w:bookmarkEnd w:id="1829"/>
        </w:del>
      </w:ins>
    </w:p>
    <w:p w14:paraId="1193C76E" w14:textId="1C08FD6C" w:rsidR="00796454" w:rsidRPr="003A67E4" w:rsidRDefault="001B28FA">
      <w:pPr>
        <w:pStyle w:val="2"/>
        <w:ind w:left="990" w:hanging="630"/>
        <w:rPr>
          <w:ins w:id="1830" w:author="Felix" w:date="2020-06-06T11:25:00Z"/>
          <w:rPrChange w:id="1831" w:author="Felix" w:date="2020-06-06T11:25:00Z">
            <w:rPr>
              <w:ins w:id="1832" w:author="Felix" w:date="2020-06-06T11:25:00Z"/>
              <w:highlight w:val="yellow"/>
            </w:rPr>
          </w:rPrChange>
        </w:rPr>
        <w:pPrChange w:id="1833" w:author="Felix" w:date="2020-06-06T11:25:00Z">
          <w:pPr>
            <w:pStyle w:val="1"/>
          </w:pPr>
        </w:pPrChange>
      </w:pPr>
      <w:bookmarkStart w:id="1834" w:name="_Toc41834677"/>
      <w:ins w:id="1835" w:author="Hadas Lewy" w:date="2020-06-14T09:32:00Z">
        <w:r>
          <w:rPr>
            <w:rFonts w:hint="cs"/>
            <w:rtl/>
          </w:rPr>
          <w:t xml:space="preserve">המחקר תוכנן על סמך ידע הקיים בספרות, מודל היהלום שפותח ב </w:t>
        </w:r>
        <w:r>
          <w:rPr>
            <w:rFonts w:hint="cs"/>
          </w:rPr>
          <w:t>HIT</w:t>
        </w:r>
        <w:r>
          <w:rPr>
            <w:rFonts w:hint="cs"/>
            <w:rtl/>
          </w:rPr>
          <w:t xml:space="preserve"> ביחד עם מערך הסייבר הלאומי ומחקר צרכי מערכת הבריאות בראיית פני עתיד. </w:t>
        </w:r>
      </w:ins>
      <w:ins w:id="1836" w:author="Hadas Lewy" w:date="2020-06-14T09:33:00Z">
        <w:r>
          <w:rPr>
            <w:rFonts w:hint="cs"/>
            <w:rtl/>
          </w:rPr>
          <w:t xml:space="preserve">אין משמעות למחקר גישוש במקרה זה. עם זאת </w:t>
        </w:r>
        <w:del w:id="1837" w:author="Felix" w:date="2020-07-14T09:20:00Z">
          <w:r w:rsidDel="00F94E3E">
            <w:rPr>
              <w:rFonts w:hint="cs"/>
              <w:rtl/>
            </w:rPr>
            <w:delText>בהנחייה</w:delText>
          </w:r>
        </w:del>
      </w:ins>
      <w:ins w:id="1838" w:author="Felix" w:date="2020-07-14T09:20:00Z">
        <w:r w:rsidR="00F94E3E">
          <w:rPr>
            <w:rFonts w:hint="cs"/>
            <w:rtl/>
          </w:rPr>
          <w:t>בהנחיה</w:t>
        </w:r>
      </w:ins>
      <w:ins w:id="1839" w:author="Hadas Lewy" w:date="2020-06-14T09:33:00Z">
        <w:r>
          <w:rPr>
            <w:rFonts w:hint="cs"/>
            <w:rtl/>
          </w:rPr>
          <w:t xml:space="preserve"> </w:t>
        </w:r>
        <w:del w:id="1840" w:author="Felix" w:date="2020-07-14T09:20:00Z">
          <w:r w:rsidDel="00F94E3E">
            <w:rPr>
              <w:rFonts w:hint="cs"/>
              <w:rtl/>
            </w:rPr>
            <w:delText>משתתשים</w:delText>
          </w:r>
        </w:del>
      </w:ins>
      <w:ins w:id="1841" w:author="Felix" w:date="2020-07-14T09:20:00Z">
        <w:r w:rsidR="00F94E3E">
          <w:rPr>
            <w:rFonts w:hint="cs"/>
            <w:rtl/>
          </w:rPr>
          <w:t>משתתפים</w:t>
        </w:r>
      </w:ins>
      <w:ins w:id="1842" w:author="Hadas Lewy" w:date="2020-06-14T09:33:00Z">
        <w:r>
          <w:rPr>
            <w:rFonts w:hint="cs"/>
            <w:rtl/>
          </w:rPr>
          <w:t xml:space="preserve"> מומחים מתחומי הרפואה הדיגיטלית ואבטחת מידע שיאפשרו הבנה של מידת יכולת היישום של תוצרי המחקר</w:t>
        </w:r>
      </w:ins>
      <w:ins w:id="1843" w:author="Felix" w:date="2020-07-14T09:20:00Z">
        <w:r w:rsidR="00F94E3E">
          <w:rPr>
            <w:rFonts w:hint="cs"/>
            <w:rtl/>
          </w:rPr>
          <w:t xml:space="preserve"> ו</w:t>
        </w:r>
      </w:ins>
      <w:ins w:id="1844" w:author="user" w:date="2020-05-29T13:49:00Z">
        <w:del w:id="1845" w:author="Felix" w:date="2020-06-06T11:25:00Z">
          <w:r w:rsidR="00796454" w:rsidRPr="003A67E4" w:rsidDel="003A67E4">
            <w:rPr>
              <w:rFonts w:hint="eastAsia"/>
              <w:rtl/>
            </w:rPr>
            <w:delText>המדגם</w:delText>
          </w:r>
          <w:r w:rsidR="00796454" w:rsidRPr="003A67E4" w:rsidDel="003A67E4">
            <w:rPr>
              <w:rtl/>
            </w:rPr>
            <w:delText xml:space="preserve"> – (במחקר כמותי בו מתוכנן מדגם): מה יהיה גודל המדגם ומדוע? איך ייבחרו </w:delText>
          </w:r>
        </w:del>
        <w:bookmarkStart w:id="1846" w:name="_Toc42335999"/>
        <w:r w:rsidR="00796454" w:rsidRPr="003A67E4">
          <w:rPr>
            <w:rtl/>
          </w:rPr>
          <w:t>הנבדקים</w:t>
        </w:r>
        <w:bookmarkEnd w:id="1846"/>
        <w:del w:id="1847" w:author="Felix" w:date="2020-06-06T11:25:00Z">
          <w:r w:rsidR="00796454" w:rsidRPr="003A67E4" w:rsidDel="003A67E4">
            <w:rPr>
              <w:rtl/>
            </w:rPr>
            <w:delText>? במחקר איכותי: מי יהיו הנבדקים וכיצד ייבחרו?</w:delText>
          </w:r>
        </w:del>
      </w:ins>
      <w:bookmarkEnd w:id="1834"/>
    </w:p>
    <w:p w14:paraId="7CC33238" w14:textId="24888302" w:rsidR="003A67E4" w:rsidRDefault="003A67E4">
      <w:pPr>
        <w:pStyle w:val="3"/>
        <w:rPr>
          <w:ins w:id="1848" w:author="Felix" w:date="2020-06-06T11:25:00Z"/>
        </w:rPr>
        <w:pPrChange w:id="1849" w:author="Felix" w:date="2020-06-06T11:25:00Z">
          <w:pPr>
            <w:pStyle w:val="1"/>
          </w:pPr>
        </w:pPrChange>
      </w:pPr>
      <w:ins w:id="1850" w:author="Felix" w:date="2020-06-06T11:25:00Z">
        <w:r>
          <w:rPr>
            <w:rFonts w:hint="cs"/>
            <w:rtl/>
          </w:rPr>
          <w:t>נבדקי המחקר הנם מכשירים וש</w:t>
        </w:r>
      </w:ins>
      <w:ins w:id="1851" w:author="Felix" w:date="2020-06-06T11:27:00Z">
        <w:r w:rsidR="005613F2">
          <w:rPr>
            <w:rFonts w:hint="cs"/>
            <w:rtl/>
          </w:rPr>
          <w:t>י</w:t>
        </w:r>
      </w:ins>
      <w:ins w:id="1852" w:author="Felix" w:date="2020-06-06T11:25:00Z">
        <w:r>
          <w:rPr>
            <w:rFonts w:hint="cs"/>
            <w:rtl/>
          </w:rPr>
          <w:t>רותים רפואיים שמספקים טלה-רפואה</w:t>
        </w:r>
      </w:ins>
      <w:ins w:id="1853" w:author="Felix" w:date="2020-06-06T11:27:00Z">
        <w:r w:rsidR="005613F2">
          <w:rPr>
            <w:rFonts w:hint="cs"/>
            <w:rtl/>
          </w:rPr>
          <w:t>. קריטריוני בחירה הנם:</w:t>
        </w:r>
      </w:ins>
    </w:p>
    <w:p w14:paraId="4469DC93" w14:textId="13586B45" w:rsidR="003A67E4" w:rsidRDefault="003A67E4">
      <w:pPr>
        <w:pStyle w:val="4"/>
        <w:rPr>
          <w:ins w:id="1854" w:author="Felix" w:date="2020-06-06T11:27:00Z"/>
          <w:rtl/>
        </w:rPr>
        <w:pPrChange w:id="1855" w:author="Felix" w:date="2020-06-06T11:26:00Z">
          <w:pPr>
            <w:pStyle w:val="1"/>
          </w:pPr>
        </w:pPrChange>
      </w:pPr>
      <w:ins w:id="1856" w:author="Felix" w:date="2020-06-06T11:26:00Z">
        <w:r>
          <w:rPr>
            <w:rFonts w:hint="cs"/>
            <w:rtl/>
          </w:rPr>
          <w:t xml:space="preserve">זמינות המכשור (בהשאלה ממשתמשים, ברכישה </w:t>
        </w:r>
      </w:ins>
      <w:ins w:id="1857" w:author="Felix" w:date="2020-06-06T11:27:00Z">
        <w:r>
          <w:rPr>
            <w:rFonts w:hint="cs"/>
            <w:rtl/>
          </w:rPr>
          <w:t>זמנית למשך המחקר</w:t>
        </w:r>
        <w:r w:rsidR="005613F2">
          <w:rPr>
            <w:rFonts w:hint="cs"/>
            <w:rtl/>
          </w:rPr>
          <w:t xml:space="preserve"> וכו')</w:t>
        </w:r>
      </w:ins>
    </w:p>
    <w:p w14:paraId="4953B0A1" w14:textId="303F034F" w:rsidR="005613F2" w:rsidRDefault="005613F2">
      <w:pPr>
        <w:pStyle w:val="4"/>
        <w:rPr>
          <w:ins w:id="1858" w:author="Felix" w:date="2020-06-06T11:29:00Z"/>
          <w:rtl/>
        </w:rPr>
        <w:pPrChange w:id="1859" w:author="Felix" w:date="2020-06-06T11:29:00Z">
          <w:pPr>
            <w:pStyle w:val="1"/>
          </w:pPr>
        </w:pPrChange>
      </w:pPr>
      <w:ins w:id="1860" w:author="Felix" w:date="2020-06-06T11:27:00Z">
        <w:r>
          <w:rPr>
            <w:rFonts w:hint="cs"/>
            <w:rtl/>
          </w:rPr>
          <w:t xml:space="preserve">התאמת </w:t>
        </w:r>
      </w:ins>
      <w:ins w:id="1861" w:author="Felix" w:date="2020-06-06T11:28:00Z">
        <w:r>
          <w:rPr>
            <w:rFonts w:hint="cs"/>
            <w:rtl/>
          </w:rPr>
          <w:t>המכשיר/שירות למודל (למשל שירות טלפוני אינו מתאים לטעמנו שכן הוא תלוי רבות בגורם אנושי</w:t>
        </w:r>
      </w:ins>
      <w:ins w:id="1862" w:author="Felix" w:date="2020-06-06T11:29:00Z">
        <w:r>
          <w:rPr>
            <w:rFonts w:hint="cs"/>
            <w:rtl/>
          </w:rPr>
          <w:t xml:space="preserve"> ועל כן קשה לבחון את נקודות הממשק של המודל)</w:t>
        </w:r>
      </w:ins>
    </w:p>
    <w:p w14:paraId="3BDAB9A1" w14:textId="229F52D2" w:rsidR="005613F2" w:rsidRPr="005613F2" w:rsidDel="005613F2" w:rsidRDefault="005613F2">
      <w:pPr>
        <w:pStyle w:val="2"/>
        <w:rPr>
          <w:ins w:id="1863" w:author="user" w:date="2020-05-29T13:49:00Z"/>
          <w:del w:id="1864" w:author="Felix" w:date="2020-06-06T11:30:00Z"/>
          <w:rtl/>
        </w:rPr>
        <w:pPrChange w:id="1865" w:author="Felix" w:date="2020-06-06T11:30:00Z">
          <w:pPr>
            <w:pStyle w:val="1"/>
          </w:pPr>
        </w:pPrChange>
      </w:pPr>
      <w:bookmarkStart w:id="1866" w:name="_Toc42335731"/>
      <w:bookmarkStart w:id="1867" w:name="_Toc42336000"/>
      <w:bookmarkEnd w:id="1866"/>
      <w:bookmarkEnd w:id="1867"/>
    </w:p>
    <w:p w14:paraId="2F245496" w14:textId="33C17516" w:rsidR="006D7368" w:rsidRPr="004C3900" w:rsidRDefault="006D7368">
      <w:pPr>
        <w:pStyle w:val="2"/>
        <w:ind w:left="990" w:hanging="630"/>
        <w:rPr>
          <w:ins w:id="1868" w:author="user" w:date="2020-05-29T13:51:00Z"/>
          <w:highlight w:val="yellow"/>
          <w:rtl/>
          <w:rPrChange w:id="1869" w:author="user" w:date="2020-05-29T18:01:00Z">
            <w:rPr>
              <w:ins w:id="1870" w:author="user" w:date="2020-05-29T13:51:00Z"/>
              <w:rtl/>
            </w:rPr>
          </w:rPrChange>
        </w:rPr>
        <w:pPrChange w:id="1871" w:author="user" w:date="2020-05-29T18:00:00Z">
          <w:pPr>
            <w:pStyle w:val="1"/>
          </w:pPr>
        </w:pPrChange>
      </w:pPr>
      <w:bookmarkStart w:id="1872" w:name="_Toc41834678"/>
      <w:bookmarkStart w:id="1873" w:name="_Toc42336001"/>
      <w:ins w:id="1874" w:author="user" w:date="2020-05-29T13:51:00Z">
        <w:r w:rsidRPr="004C3900">
          <w:rPr>
            <w:rFonts w:hint="eastAsia"/>
            <w:highlight w:val="yellow"/>
            <w:rtl/>
            <w:rPrChange w:id="1875" w:author="user" w:date="2020-05-29T18:01:00Z">
              <w:rPr>
                <w:rFonts w:hint="eastAsia"/>
                <w:rtl/>
              </w:rPr>
            </w:rPrChange>
          </w:rPr>
          <w:t>שיטת</w:t>
        </w:r>
        <w:r w:rsidRPr="004C3900">
          <w:rPr>
            <w:highlight w:val="yellow"/>
            <w:rtl/>
            <w:rPrChange w:id="1876" w:author="user" w:date="2020-05-29T18:01:00Z">
              <w:rPr>
                <w:rtl/>
              </w:rPr>
            </w:rPrChange>
          </w:rPr>
          <w:t xml:space="preserve"> המחקר – במחקר כמותי, מה תהיה שיטת המחקר (ניסוי, סקר, מחקר קורלטיבי וכד')?</w:t>
        </w:r>
        <w:bookmarkEnd w:id="1872"/>
        <w:bookmarkEnd w:id="1873"/>
      </w:ins>
    </w:p>
    <w:p w14:paraId="1FCDCBF8" w14:textId="5F8FAAC3" w:rsidR="006D7368" w:rsidRPr="004C3900" w:rsidRDefault="006D7368">
      <w:pPr>
        <w:pStyle w:val="2"/>
        <w:ind w:left="990" w:hanging="630"/>
        <w:rPr>
          <w:ins w:id="1877" w:author="user" w:date="2020-05-29T13:51:00Z"/>
          <w:highlight w:val="yellow"/>
          <w:rtl/>
          <w:rPrChange w:id="1878" w:author="user" w:date="2020-05-29T18:01:00Z">
            <w:rPr>
              <w:ins w:id="1879" w:author="user" w:date="2020-05-29T13:51:00Z"/>
              <w:rtl/>
            </w:rPr>
          </w:rPrChange>
        </w:rPr>
        <w:pPrChange w:id="1880" w:author="user" w:date="2020-05-29T18:00:00Z">
          <w:pPr>
            <w:pStyle w:val="1"/>
          </w:pPr>
        </w:pPrChange>
      </w:pPr>
      <w:bookmarkStart w:id="1881" w:name="_Toc41834679"/>
      <w:bookmarkStart w:id="1882" w:name="_Toc42336002"/>
      <w:ins w:id="1883" w:author="user" w:date="2020-05-29T13:51:00Z">
        <w:r w:rsidRPr="004C3900">
          <w:rPr>
            <w:rFonts w:hint="eastAsia"/>
            <w:highlight w:val="yellow"/>
            <w:rtl/>
            <w:rPrChange w:id="1884" w:author="user" w:date="2020-05-29T18:01:00Z">
              <w:rPr>
                <w:rFonts w:hint="eastAsia"/>
                <w:rtl/>
              </w:rPr>
            </w:rPrChange>
          </w:rPr>
          <w:t>כלי</w:t>
        </w:r>
        <w:r w:rsidRPr="004C3900">
          <w:rPr>
            <w:highlight w:val="yellow"/>
            <w:rtl/>
            <w:rPrChange w:id="1885" w:author="user" w:date="2020-05-29T18:01:00Z">
              <w:rPr>
                <w:rtl/>
              </w:rPr>
            </w:rPrChange>
          </w:rPr>
          <w:t xml:space="preserve"> איסוף הנתונים – מדידות: היכן ואיך? שאלונים: כמה? איזה? מסמכים? סוג הראיונות (למשל, חצי מובנים) וסוג התצפיות (למשל, הצופה המשתתף) עם נימוקים להצדקתם.</w:t>
        </w:r>
        <w:bookmarkEnd w:id="1881"/>
        <w:bookmarkEnd w:id="1882"/>
        <w:r w:rsidRPr="004C3900">
          <w:rPr>
            <w:highlight w:val="yellow"/>
            <w:rtl/>
            <w:rPrChange w:id="1886" w:author="user" w:date="2020-05-29T18:01:00Z">
              <w:rPr>
                <w:rtl/>
              </w:rPr>
            </w:rPrChange>
          </w:rPr>
          <w:t xml:space="preserve"> </w:t>
        </w:r>
      </w:ins>
    </w:p>
    <w:p w14:paraId="3516BBE4" w14:textId="2AC9EB99" w:rsidR="006D7368" w:rsidRPr="004C3900" w:rsidRDefault="006D7368">
      <w:pPr>
        <w:pStyle w:val="2"/>
        <w:ind w:left="990" w:hanging="630"/>
        <w:rPr>
          <w:ins w:id="1887" w:author="user" w:date="2020-05-29T13:51:00Z"/>
          <w:highlight w:val="yellow"/>
          <w:rtl/>
          <w:rPrChange w:id="1888" w:author="user" w:date="2020-05-29T18:01:00Z">
            <w:rPr>
              <w:ins w:id="1889" w:author="user" w:date="2020-05-29T13:51:00Z"/>
              <w:rtl/>
            </w:rPr>
          </w:rPrChange>
        </w:rPr>
        <w:pPrChange w:id="1890" w:author="user" w:date="2020-05-29T18:00:00Z">
          <w:pPr>
            <w:pStyle w:val="1"/>
          </w:pPr>
        </w:pPrChange>
      </w:pPr>
      <w:bookmarkStart w:id="1891" w:name="_Toc41834680"/>
      <w:bookmarkStart w:id="1892" w:name="_Toc42336003"/>
      <w:ins w:id="1893" w:author="user" w:date="2020-05-29T13:51:00Z">
        <w:r w:rsidRPr="004C3900">
          <w:rPr>
            <w:rFonts w:hint="eastAsia"/>
            <w:highlight w:val="yellow"/>
            <w:rtl/>
            <w:rPrChange w:id="1894" w:author="user" w:date="2020-05-29T18:01:00Z">
              <w:rPr>
                <w:rFonts w:hint="eastAsia"/>
                <w:rtl/>
              </w:rPr>
            </w:rPrChange>
          </w:rPr>
          <w:t>כלי</w:t>
        </w:r>
        <w:r w:rsidRPr="004C3900">
          <w:rPr>
            <w:highlight w:val="yellow"/>
            <w:rtl/>
            <w:rPrChange w:id="1895" w:author="user" w:date="2020-05-29T18:01:00Z">
              <w:rPr>
                <w:rtl/>
              </w:rPr>
            </w:rPrChange>
          </w:rPr>
          <w:t xml:space="preserve"> מחקר נוספים (מה שרלבנטי) – סימולציות, מודלים, פיתוחים </w:t>
        </w:r>
        <w:del w:id="1896" w:author="Felix" w:date="2020-07-14T09:20:00Z">
          <w:r w:rsidRPr="004C3900" w:rsidDel="00F94E3E">
            <w:rPr>
              <w:rFonts w:hint="eastAsia"/>
              <w:highlight w:val="yellow"/>
              <w:rtl/>
              <w:rPrChange w:id="1897" w:author="user" w:date="2020-05-29T18:01:00Z">
                <w:rPr>
                  <w:rFonts w:hint="eastAsia"/>
                  <w:rtl/>
                </w:rPr>
              </w:rPrChange>
            </w:rPr>
            <w:delText>מתימטיים</w:delText>
          </w:r>
        </w:del>
      </w:ins>
      <w:ins w:id="1898" w:author="Felix" w:date="2020-07-14T09:20:00Z">
        <w:r w:rsidR="00F94E3E" w:rsidRPr="004C3900">
          <w:rPr>
            <w:rFonts w:hint="eastAsia"/>
            <w:highlight w:val="yellow"/>
            <w:rtl/>
          </w:rPr>
          <w:t>מתמטיים</w:t>
        </w:r>
      </w:ins>
      <w:ins w:id="1899" w:author="user" w:date="2020-05-29T13:51:00Z">
        <w:r w:rsidRPr="004C3900">
          <w:rPr>
            <w:highlight w:val="yellow"/>
            <w:rtl/>
            <w:rPrChange w:id="1900" w:author="user" w:date="2020-05-29T18:01:00Z">
              <w:rPr>
                <w:rtl/>
              </w:rPr>
            </w:rPrChange>
          </w:rPr>
          <w:t xml:space="preserve">, </w:t>
        </w:r>
        <w:r w:rsidRPr="004C3900">
          <w:rPr>
            <w:rFonts w:hint="eastAsia"/>
            <w:highlight w:val="yellow"/>
            <w:rtl/>
            <w:rPrChange w:id="1901" w:author="user" w:date="2020-05-29T18:01:00Z">
              <w:rPr>
                <w:rFonts w:hint="eastAsia"/>
                <w:rtl/>
              </w:rPr>
            </w:rPrChange>
          </w:rPr>
          <w:t>תוכנות</w:t>
        </w:r>
        <w:r w:rsidRPr="004C3900">
          <w:rPr>
            <w:highlight w:val="yellow"/>
            <w:rtl/>
            <w:rPrChange w:id="1902" w:author="user" w:date="2020-05-29T18:01:00Z">
              <w:rPr>
                <w:rtl/>
              </w:rPr>
            </w:rPrChange>
          </w:rPr>
          <w:t xml:space="preserve">, </w:t>
        </w:r>
        <w:r w:rsidRPr="004C3900">
          <w:rPr>
            <w:rFonts w:hint="eastAsia"/>
            <w:highlight w:val="yellow"/>
            <w:rtl/>
            <w:rPrChange w:id="1903" w:author="user" w:date="2020-05-29T18:01:00Z">
              <w:rPr>
                <w:rFonts w:hint="eastAsia"/>
                <w:rtl/>
              </w:rPr>
            </w:rPrChange>
          </w:rPr>
          <w:t>כלי</w:t>
        </w:r>
        <w:r w:rsidRPr="004C3900">
          <w:rPr>
            <w:highlight w:val="yellow"/>
            <w:rtl/>
            <w:rPrChange w:id="1904" w:author="user" w:date="2020-05-29T18:01:00Z">
              <w:rPr>
                <w:rtl/>
              </w:rPr>
            </w:rPrChange>
          </w:rPr>
          <w:t xml:space="preserve"> </w:t>
        </w:r>
        <w:r w:rsidRPr="004C3900">
          <w:rPr>
            <w:rFonts w:hint="eastAsia"/>
            <w:highlight w:val="yellow"/>
            <w:rtl/>
            <w:rPrChange w:id="1905" w:author="user" w:date="2020-05-29T18:01:00Z">
              <w:rPr>
                <w:rFonts w:hint="eastAsia"/>
                <w:rtl/>
              </w:rPr>
            </w:rPrChange>
          </w:rPr>
          <w:t>קבלת</w:t>
        </w:r>
        <w:r w:rsidRPr="004C3900">
          <w:rPr>
            <w:highlight w:val="yellow"/>
            <w:rtl/>
            <w:rPrChange w:id="1906" w:author="user" w:date="2020-05-29T18:01:00Z">
              <w:rPr>
                <w:rtl/>
              </w:rPr>
            </w:rPrChange>
          </w:rPr>
          <w:t xml:space="preserve"> </w:t>
        </w:r>
        <w:r w:rsidRPr="004C3900">
          <w:rPr>
            <w:rFonts w:hint="eastAsia"/>
            <w:highlight w:val="yellow"/>
            <w:rtl/>
            <w:rPrChange w:id="1907" w:author="user" w:date="2020-05-29T18:01:00Z">
              <w:rPr>
                <w:rFonts w:hint="eastAsia"/>
                <w:rtl/>
              </w:rPr>
            </w:rPrChange>
          </w:rPr>
          <w:t>החלטות</w:t>
        </w:r>
        <w:r w:rsidRPr="004C3900">
          <w:rPr>
            <w:highlight w:val="yellow"/>
            <w:rtl/>
            <w:rPrChange w:id="1908" w:author="user" w:date="2020-05-29T18:01:00Z">
              <w:rPr>
                <w:rtl/>
              </w:rPr>
            </w:rPrChange>
          </w:rPr>
          <w:t xml:space="preserve"> </w:t>
        </w:r>
        <w:r w:rsidRPr="004C3900">
          <w:rPr>
            <w:rFonts w:hint="eastAsia"/>
            <w:highlight w:val="yellow"/>
            <w:rtl/>
            <w:rPrChange w:id="1909" w:author="user" w:date="2020-05-29T18:01:00Z">
              <w:rPr>
                <w:rFonts w:hint="eastAsia"/>
                <w:rtl/>
              </w:rPr>
            </w:rPrChange>
          </w:rPr>
          <w:t>ובחירת</w:t>
        </w:r>
        <w:r w:rsidRPr="004C3900">
          <w:rPr>
            <w:highlight w:val="yellow"/>
            <w:rtl/>
            <w:rPrChange w:id="1910" w:author="user" w:date="2020-05-29T18:01:00Z">
              <w:rPr>
                <w:rtl/>
              </w:rPr>
            </w:rPrChange>
          </w:rPr>
          <w:t xml:space="preserve"> </w:t>
        </w:r>
        <w:r w:rsidRPr="004C3900">
          <w:rPr>
            <w:rFonts w:hint="eastAsia"/>
            <w:highlight w:val="yellow"/>
            <w:rtl/>
            <w:rPrChange w:id="1911" w:author="user" w:date="2020-05-29T18:01:00Z">
              <w:rPr>
                <w:rFonts w:hint="eastAsia"/>
                <w:rtl/>
              </w:rPr>
            </w:rPrChange>
          </w:rPr>
          <w:t>חלופות</w:t>
        </w:r>
        <w:r w:rsidRPr="004C3900">
          <w:rPr>
            <w:highlight w:val="yellow"/>
            <w:rtl/>
            <w:rPrChange w:id="1912" w:author="user" w:date="2020-05-29T18:01:00Z">
              <w:rPr>
                <w:rtl/>
              </w:rPr>
            </w:rPrChange>
          </w:rPr>
          <w:t xml:space="preserve">, </w:t>
        </w:r>
        <w:r w:rsidRPr="004C3900">
          <w:rPr>
            <w:rFonts w:hint="eastAsia"/>
            <w:highlight w:val="yellow"/>
            <w:rtl/>
            <w:rPrChange w:id="1913" w:author="user" w:date="2020-05-29T18:01:00Z">
              <w:rPr>
                <w:rFonts w:hint="eastAsia"/>
                <w:rtl/>
              </w:rPr>
            </w:rPrChange>
          </w:rPr>
          <w:t>אלגוריתמים</w:t>
        </w:r>
        <w:r w:rsidRPr="004C3900">
          <w:rPr>
            <w:highlight w:val="yellow"/>
            <w:rtl/>
            <w:rPrChange w:id="1914" w:author="user" w:date="2020-05-29T18:01:00Z">
              <w:rPr>
                <w:rtl/>
              </w:rPr>
            </w:rPrChange>
          </w:rPr>
          <w:t xml:space="preserve"> </w:t>
        </w:r>
        <w:r w:rsidRPr="004C3900">
          <w:rPr>
            <w:rFonts w:hint="eastAsia"/>
            <w:highlight w:val="yellow"/>
            <w:rtl/>
            <w:rPrChange w:id="1915" w:author="user" w:date="2020-05-29T18:01:00Z">
              <w:rPr>
                <w:rFonts w:hint="eastAsia"/>
                <w:rtl/>
              </w:rPr>
            </w:rPrChange>
          </w:rPr>
          <w:t>וכד</w:t>
        </w:r>
        <w:r w:rsidRPr="004C3900">
          <w:rPr>
            <w:highlight w:val="yellow"/>
            <w:rtl/>
            <w:rPrChange w:id="1916" w:author="user" w:date="2020-05-29T18:01:00Z">
              <w:rPr>
                <w:rtl/>
              </w:rPr>
            </w:rPrChange>
          </w:rPr>
          <w:t>'.</w:t>
        </w:r>
        <w:bookmarkEnd w:id="1891"/>
        <w:bookmarkEnd w:id="1892"/>
      </w:ins>
    </w:p>
    <w:p w14:paraId="4432E8A7" w14:textId="1CCAECF2" w:rsidR="006D7368" w:rsidRPr="004C3900" w:rsidRDefault="006D7368">
      <w:pPr>
        <w:pStyle w:val="2"/>
        <w:ind w:left="990" w:hanging="630"/>
        <w:rPr>
          <w:ins w:id="1917" w:author="user" w:date="2020-05-29T13:51:00Z"/>
          <w:highlight w:val="yellow"/>
          <w:rtl/>
          <w:rPrChange w:id="1918" w:author="user" w:date="2020-05-29T18:01:00Z">
            <w:rPr>
              <w:ins w:id="1919" w:author="user" w:date="2020-05-29T13:51:00Z"/>
              <w:rtl/>
            </w:rPr>
          </w:rPrChange>
        </w:rPr>
        <w:pPrChange w:id="1920" w:author="user" w:date="2020-05-29T18:00:00Z">
          <w:pPr>
            <w:pStyle w:val="1"/>
          </w:pPr>
        </w:pPrChange>
      </w:pPr>
      <w:bookmarkStart w:id="1921" w:name="_Toc41834681"/>
      <w:bookmarkStart w:id="1922" w:name="_Toc42336004"/>
      <w:ins w:id="1923" w:author="user" w:date="2020-05-29T13:51:00Z">
        <w:r w:rsidRPr="004C3900">
          <w:rPr>
            <w:rFonts w:hint="eastAsia"/>
            <w:highlight w:val="yellow"/>
            <w:rtl/>
            <w:rPrChange w:id="1924" w:author="user" w:date="2020-05-29T18:01:00Z">
              <w:rPr>
                <w:rFonts w:hint="eastAsia"/>
                <w:rtl/>
              </w:rPr>
            </w:rPrChange>
          </w:rPr>
          <w:lastRenderedPageBreak/>
          <w:t>בסקר</w:t>
        </w:r>
        <w:r w:rsidRPr="004C3900">
          <w:rPr>
            <w:highlight w:val="yellow"/>
            <w:rtl/>
            <w:rPrChange w:id="1925" w:author="user" w:date="2020-05-29T18:01:00Z">
              <w:rPr>
                <w:rtl/>
              </w:rPr>
            </w:rPrChange>
          </w:rPr>
          <w:t xml:space="preserve"> – תכנו</w:t>
        </w:r>
        <w:bookmarkStart w:id="1926" w:name="_GoBack"/>
        <w:bookmarkEnd w:id="1926"/>
        <w:r w:rsidRPr="004C3900">
          <w:rPr>
            <w:highlight w:val="yellow"/>
            <w:rtl/>
            <w:rPrChange w:id="1927" w:author="user" w:date="2020-05-29T18:01:00Z">
              <w:rPr>
                <w:rtl/>
              </w:rPr>
            </w:rPrChange>
          </w:rPr>
          <w:t>ן שלבי בניית השאלון (או השאלונים).</w:t>
        </w:r>
        <w:bookmarkEnd w:id="1921"/>
        <w:bookmarkEnd w:id="1922"/>
        <w:r w:rsidRPr="004C3900">
          <w:rPr>
            <w:highlight w:val="yellow"/>
            <w:rtl/>
            <w:rPrChange w:id="1928" w:author="user" w:date="2020-05-29T18:01:00Z">
              <w:rPr>
                <w:rtl/>
              </w:rPr>
            </w:rPrChange>
          </w:rPr>
          <w:t xml:space="preserve"> </w:t>
        </w:r>
      </w:ins>
    </w:p>
    <w:p w14:paraId="4C77975B" w14:textId="419009E1" w:rsidR="009422F3" w:rsidRDefault="009422F3">
      <w:pPr>
        <w:pStyle w:val="2"/>
        <w:numPr>
          <w:ilvl w:val="0"/>
          <w:numId w:val="0"/>
        </w:numPr>
        <w:ind w:left="990"/>
        <w:rPr>
          <w:ins w:id="1929" w:author="Hadas Lewy" w:date="2020-06-14T09:37:00Z"/>
          <w:rtl/>
        </w:rPr>
        <w:pPrChange w:id="1930" w:author="Felix" w:date="2020-07-14T09:20:00Z">
          <w:pPr>
            <w:pStyle w:val="1"/>
          </w:pPr>
        </w:pPrChange>
      </w:pPr>
      <w:bookmarkStart w:id="1931" w:name="_Toc41834682"/>
      <w:ins w:id="1932" w:author="Hadas Lewy" w:date="2020-06-14T09:36:00Z">
        <w:r>
          <w:rPr>
            <w:rFonts w:hint="cs"/>
            <w:rtl/>
          </w:rPr>
          <w:t>שיטת המחקר תהיה נית</w:t>
        </w:r>
        <w:del w:id="1933" w:author="Felix" w:date="2020-07-14T09:20:00Z">
          <w:r w:rsidDel="00F94E3E">
            <w:rPr>
              <w:rFonts w:hint="cs"/>
              <w:rtl/>
            </w:rPr>
            <w:delText>ן</w:delText>
          </w:r>
        </w:del>
      </w:ins>
      <w:ins w:id="1934" w:author="Felix" w:date="2020-07-14T09:20:00Z">
        <w:r w:rsidR="00F94E3E">
          <w:rPr>
            <w:rFonts w:hint="cs"/>
            <w:rtl/>
          </w:rPr>
          <w:t>ו</w:t>
        </w:r>
      </w:ins>
      <w:ins w:id="1935" w:author="Hadas Lewy" w:date="2020-06-14T09:36:00Z">
        <w:r>
          <w:rPr>
            <w:rFonts w:hint="cs"/>
            <w:rtl/>
          </w:rPr>
          <w:t>ח תהליכי של מודל היהלום בהתאמה לניתוח תהליכי העבודה והעברת המידע בשירותים הנבחרים.</w:t>
        </w:r>
      </w:ins>
    </w:p>
    <w:p w14:paraId="1BCA18FF" w14:textId="2457B01E" w:rsidR="00A94546" w:rsidRDefault="00A94546">
      <w:pPr>
        <w:pStyle w:val="2"/>
        <w:numPr>
          <w:ilvl w:val="0"/>
          <w:numId w:val="0"/>
        </w:numPr>
        <w:ind w:left="990"/>
        <w:rPr>
          <w:ins w:id="1936" w:author="Hadas Lewy" w:date="2020-06-14T09:37:00Z"/>
          <w:rtl/>
        </w:rPr>
        <w:pPrChange w:id="1937" w:author="Hadas Lewy" w:date="2020-06-14T09:36:00Z">
          <w:pPr>
            <w:pStyle w:val="1"/>
          </w:pPr>
        </w:pPrChange>
      </w:pPr>
      <w:ins w:id="1938" w:author="Hadas Lewy" w:date="2020-06-14T09:37:00Z">
        <w:r>
          <w:rPr>
            <w:rFonts w:hint="cs"/>
            <w:rtl/>
          </w:rPr>
          <w:t>כל אחד מהשירותים ימופה בהתאם לקריטריונים הבאים:</w:t>
        </w:r>
      </w:ins>
    </w:p>
    <w:p w14:paraId="09A642EB" w14:textId="77777777" w:rsidR="00751352" w:rsidRDefault="00A94546">
      <w:pPr>
        <w:pStyle w:val="2"/>
        <w:numPr>
          <w:ilvl w:val="0"/>
          <w:numId w:val="29"/>
        </w:numPr>
        <w:rPr>
          <w:ins w:id="1939" w:author="Hadas Lewy" w:date="2020-06-14T09:43:00Z"/>
        </w:rPr>
        <w:pPrChange w:id="1940" w:author="Hadas Lewy" w:date="2020-06-14T09:43:00Z">
          <w:pPr>
            <w:pStyle w:val="1"/>
          </w:pPr>
        </w:pPrChange>
      </w:pPr>
      <w:ins w:id="1941" w:author="Hadas Lewy" w:date="2020-06-14T09:37:00Z">
        <w:r>
          <w:rPr>
            <w:rFonts w:hint="cs"/>
            <w:rtl/>
          </w:rPr>
          <w:t xml:space="preserve">התהליך של העברת המידע- ארגון בריאות </w:t>
        </w:r>
      </w:ins>
      <w:ins w:id="1942" w:author="Hadas Lewy" w:date="2020-06-14T09:38:00Z">
        <w:r>
          <w:rPr>
            <w:rFonts w:hint="cs"/>
            <w:rtl/>
          </w:rPr>
          <w:t>( לדוגמא, תיק רפואי או מידע שמגיע מתוך המערכת ומועבר דרך שכבת מידע חיצונית)</w:t>
        </w:r>
      </w:ins>
      <w:ins w:id="1943" w:author="Hadas Lewy" w:date="2020-06-14T09:39:00Z">
        <w:r>
          <w:rPr>
            <w:rFonts w:hint="cs"/>
            <w:rtl/>
          </w:rPr>
          <w:t xml:space="preserve"> מערכת תקשורת כללית או רפואית, אופן איסוף המידע מהמטופל, עיבוד המידע ( לדוגמא- העברה, עיבוד נתונים\ המלצות רפואיות), </w:t>
        </w:r>
      </w:ins>
    </w:p>
    <w:p w14:paraId="27059C7B" w14:textId="77777777" w:rsidR="00751352" w:rsidRDefault="00A94546">
      <w:pPr>
        <w:pStyle w:val="2"/>
        <w:numPr>
          <w:ilvl w:val="0"/>
          <w:numId w:val="29"/>
        </w:numPr>
        <w:rPr>
          <w:ins w:id="1944" w:author="Hadas Lewy" w:date="2020-06-14T09:43:00Z"/>
        </w:rPr>
        <w:pPrChange w:id="1945" w:author="Hadas Lewy" w:date="2020-06-14T09:43:00Z">
          <w:pPr>
            <w:pStyle w:val="1"/>
          </w:pPr>
        </w:pPrChange>
      </w:pPr>
      <w:ins w:id="1946" w:author="Hadas Lewy" w:date="2020-06-14T09:39:00Z">
        <w:r>
          <w:rPr>
            <w:rFonts w:hint="cs"/>
            <w:rtl/>
          </w:rPr>
          <w:t>מיד</w:t>
        </w:r>
      </w:ins>
      <w:ins w:id="1947" w:author="Hadas Lewy" w:date="2020-06-14T09:43:00Z">
        <w:r w:rsidR="00751352">
          <w:rPr>
            <w:rFonts w:hint="cs"/>
            <w:rtl/>
          </w:rPr>
          <w:t>ת</w:t>
        </w:r>
      </w:ins>
      <w:ins w:id="1948" w:author="Hadas Lewy" w:date="2020-06-14T09:39:00Z">
        <w:r>
          <w:rPr>
            <w:rFonts w:hint="cs"/>
            <w:rtl/>
          </w:rPr>
          <w:t xml:space="preserve"> הביקורת הרפואית הניתנת במהלך התהליך </w:t>
        </w:r>
      </w:ins>
      <w:ins w:id="1949" w:author="Hadas Lewy" w:date="2020-06-14T09:40:00Z">
        <w:r>
          <w:rPr>
            <w:rFonts w:hint="cs"/>
            <w:rtl/>
          </w:rPr>
          <w:t xml:space="preserve">( דורש אישור רופא? מייעץ לרופא? מנגיש מידע והרופא מחליט?) </w:t>
        </w:r>
      </w:ins>
    </w:p>
    <w:p w14:paraId="530C473D" w14:textId="1D50F174" w:rsidR="00A94546" w:rsidRDefault="00A94546">
      <w:pPr>
        <w:pStyle w:val="2"/>
        <w:numPr>
          <w:ilvl w:val="0"/>
          <w:numId w:val="29"/>
        </w:numPr>
        <w:rPr>
          <w:ins w:id="1950" w:author="Hadas Lewy" w:date="2020-06-14T09:41:00Z"/>
          <w:rtl/>
        </w:rPr>
        <w:pPrChange w:id="1951" w:author="Hadas Lewy" w:date="2020-06-14T09:43:00Z">
          <w:pPr>
            <w:pStyle w:val="1"/>
          </w:pPr>
        </w:pPrChange>
      </w:pPr>
      <w:ins w:id="1952" w:author="Hadas Lewy" w:date="2020-06-14T09:40:00Z">
        <w:r>
          <w:rPr>
            <w:rFonts w:hint="cs"/>
            <w:rtl/>
          </w:rPr>
          <w:t>מידת הסיכו</w:t>
        </w:r>
      </w:ins>
      <w:ins w:id="1953" w:author="Hadas Lewy" w:date="2020-06-14T09:43:00Z">
        <w:r w:rsidR="00751352">
          <w:rPr>
            <w:rFonts w:hint="cs"/>
            <w:rtl/>
          </w:rPr>
          <w:t>ן</w:t>
        </w:r>
      </w:ins>
      <w:ins w:id="1954" w:author="Hadas Lewy" w:date="2020-06-14T09:40:00Z">
        <w:r>
          <w:rPr>
            <w:rFonts w:hint="cs"/>
            <w:rtl/>
          </w:rPr>
          <w:t xml:space="preserve"> למטופל</w:t>
        </w:r>
        <w:r w:rsidR="009B0A84">
          <w:rPr>
            <w:rFonts w:hint="cs"/>
            <w:rtl/>
          </w:rPr>
          <w:t xml:space="preserve"> ( ייעוץ בוידאו לעומת הנחיות ללקיחת מינון תרופה</w:t>
        </w:r>
      </w:ins>
      <w:ins w:id="1955" w:author="Hadas Lewy" w:date="2020-06-14T09:41:00Z">
        <w:r w:rsidR="009B0A84">
          <w:rPr>
            <w:rFonts w:hint="cs"/>
            <w:rtl/>
          </w:rPr>
          <w:t>)</w:t>
        </w:r>
      </w:ins>
    </w:p>
    <w:p w14:paraId="039E8292" w14:textId="77777777" w:rsidR="00751352" w:rsidRDefault="00751352">
      <w:pPr>
        <w:pStyle w:val="2"/>
        <w:numPr>
          <w:ilvl w:val="0"/>
          <w:numId w:val="0"/>
        </w:numPr>
        <w:ind w:left="990"/>
        <w:rPr>
          <w:ins w:id="1956" w:author="Hadas Lewy" w:date="2020-06-14T09:44:00Z"/>
          <w:rtl/>
        </w:rPr>
        <w:pPrChange w:id="1957" w:author="Hadas Lewy" w:date="2020-06-14T09:38:00Z">
          <w:pPr>
            <w:pStyle w:val="1"/>
          </w:pPr>
        </w:pPrChange>
      </w:pPr>
    </w:p>
    <w:p w14:paraId="0C0A1FD0" w14:textId="454BAFA7" w:rsidR="008E03B6" w:rsidRDefault="008E03B6">
      <w:pPr>
        <w:pStyle w:val="2"/>
        <w:numPr>
          <w:ilvl w:val="0"/>
          <w:numId w:val="0"/>
        </w:numPr>
        <w:ind w:left="990"/>
        <w:rPr>
          <w:ins w:id="1958" w:author="Hadas Lewy" w:date="2020-06-14T09:42:00Z"/>
          <w:rtl/>
        </w:rPr>
        <w:pPrChange w:id="1959" w:author="Hadas Lewy" w:date="2020-06-14T09:38:00Z">
          <w:pPr>
            <w:pStyle w:val="1"/>
          </w:pPr>
        </w:pPrChange>
      </w:pPr>
      <w:ins w:id="1960" w:author="Hadas Lewy" w:date="2020-06-14T09:41:00Z">
        <w:r>
          <w:rPr>
            <w:rFonts w:hint="cs"/>
            <w:rtl/>
          </w:rPr>
          <w:t xml:space="preserve">תהליך זה ייבחן על פי מודל היהלום לבחינת יכולת המודל לזהות סיכונים וההמלצות לאבטחת המידע </w:t>
        </w:r>
      </w:ins>
      <w:ins w:id="1961" w:author="Hadas Lewy" w:date="2020-06-14T09:42:00Z">
        <w:r>
          <w:rPr>
            <w:rFonts w:hint="cs"/>
            <w:rtl/>
          </w:rPr>
          <w:t>לבחינת איכות ההמלצות ומידת ההתאמה.</w:t>
        </w:r>
      </w:ins>
    </w:p>
    <w:p w14:paraId="75CB5BF7" w14:textId="77777777" w:rsidR="00751352" w:rsidRDefault="00751352">
      <w:pPr>
        <w:pStyle w:val="2"/>
        <w:numPr>
          <w:ilvl w:val="0"/>
          <w:numId w:val="0"/>
        </w:numPr>
        <w:ind w:left="990"/>
        <w:rPr>
          <w:ins w:id="1962" w:author="Hadas Lewy" w:date="2020-06-14T09:44:00Z"/>
          <w:rtl/>
        </w:rPr>
        <w:pPrChange w:id="1963" w:author="Hadas Lewy" w:date="2020-06-14T09:38:00Z">
          <w:pPr>
            <w:pStyle w:val="1"/>
          </w:pPr>
        </w:pPrChange>
      </w:pPr>
    </w:p>
    <w:p w14:paraId="5FE5F8E3" w14:textId="13BA262F" w:rsidR="008E03B6" w:rsidRDefault="008E03B6">
      <w:pPr>
        <w:pStyle w:val="2"/>
        <w:numPr>
          <w:ilvl w:val="0"/>
          <w:numId w:val="0"/>
        </w:numPr>
        <w:ind w:left="990"/>
        <w:rPr>
          <w:ins w:id="1964" w:author="Hadas Lewy" w:date="2020-06-14T09:45:00Z"/>
          <w:rtl/>
        </w:rPr>
        <w:pPrChange w:id="1965" w:author="Hadas Lewy" w:date="2020-06-14T09:38:00Z">
          <w:pPr>
            <w:pStyle w:val="1"/>
          </w:pPr>
        </w:pPrChange>
      </w:pPr>
      <w:ins w:id="1966" w:author="Hadas Lewy" w:date="2020-06-14T09:42:00Z">
        <w:r>
          <w:rPr>
            <w:rFonts w:hint="cs"/>
            <w:rtl/>
          </w:rPr>
          <w:t>מודל זה ייבחן בראיית המשתמשים השונים: ארגון נותן שירות, מטופל וחברת מפתחת מכשיר\שירות.</w:t>
        </w:r>
      </w:ins>
    </w:p>
    <w:p w14:paraId="6757A44D" w14:textId="284705E6" w:rsidR="00526A02" w:rsidRDefault="00526A02">
      <w:pPr>
        <w:pStyle w:val="2"/>
        <w:numPr>
          <w:ilvl w:val="0"/>
          <w:numId w:val="0"/>
        </w:numPr>
        <w:ind w:left="990"/>
        <w:rPr>
          <w:ins w:id="1967" w:author="Hadas Lewy" w:date="2020-06-14T09:45:00Z"/>
          <w:rtl/>
        </w:rPr>
        <w:pPrChange w:id="1968" w:author="Hadas Lewy" w:date="2020-06-14T09:38:00Z">
          <w:pPr>
            <w:pStyle w:val="1"/>
          </w:pPr>
        </w:pPrChange>
      </w:pPr>
    </w:p>
    <w:p w14:paraId="47BA1FEC" w14:textId="60791362" w:rsidR="00526A02" w:rsidRDefault="00526A02">
      <w:pPr>
        <w:pStyle w:val="2"/>
        <w:numPr>
          <w:ilvl w:val="0"/>
          <w:numId w:val="0"/>
        </w:numPr>
        <w:ind w:left="990"/>
        <w:rPr>
          <w:ins w:id="1969" w:author="Hadas Lewy" w:date="2020-06-14T09:36:00Z"/>
        </w:rPr>
        <w:pPrChange w:id="1970" w:author="Hadas Lewy" w:date="2020-06-14T09:46:00Z">
          <w:pPr>
            <w:pStyle w:val="1"/>
          </w:pPr>
        </w:pPrChange>
      </w:pPr>
      <w:ins w:id="1971" w:author="Hadas Lewy" w:date="2020-06-14T09:45:00Z">
        <w:r>
          <w:rPr>
            <w:rFonts w:hint="cs"/>
            <w:rtl/>
          </w:rPr>
          <w:t xml:space="preserve">לסיכום ייבחנו כלל התוצאות המתקבלות מהניתוחים השונים המתוארים מעלה לקבלת  מסקנות להנחיות לבחינת שירות\מיכשור </w:t>
        </w:r>
      </w:ins>
      <w:ins w:id="1972" w:author="Hadas Lewy" w:date="2020-06-14T09:46:00Z">
        <w:r>
          <w:rPr>
            <w:rFonts w:hint="cs"/>
            <w:rtl/>
          </w:rPr>
          <w:t>לצורך פתוח הנחיות לפתוח, שמוש והכנסת דירות חדש לארגון בריאות.</w:t>
        </w:r>
      </w:ins>
    </w:p>
    <w:p w14:paraId="70142BCD" w14:textId="2349420C" w:rsidR="006D7368" w:rsidRPr="00BE79A4" w:rsidDel="005613F2" w:rsidRDefault="006D7368">
      <w:pPr>
        <w:pStyle w:val="2"/>
        <w:ind w:left="990" w:hanging="630"/>
        <w:rPr>
          <w:ins w:id="1973" w:author="user" w:date="2020-05-29T13:51:00Z"/>
          <w:del w:id="1974" w:author="Felix" w:date="2020-06-06T11:30:00Z"/>
          <w:rtl/>
        </w:rPr>
        <w:pPrChange w:id="1975" w:author="user" w:date="2020-05-29T18:00:00Z">
          <w:pPr>
            <w:pStyle w:val="1"/>
          </w:pPr>
        </w:pPrChange>
      </w:pPr>
      <w:ins w:id="1976" w:author="user" w:date="2020-05-29T13:51:00Z">
        <w:del w:id="1977" w:author="Felix" w:date="2020-06-06T11:30:00Z">
          <w:r w:rsidRPr="00BE79A4" w:rsidDel="005613F2">
            <w:rPr>
              <w:rFonts w:hint="eastAsia"/>
              <w:rtl/>
            </w:rPr>
            <w:delText>תוקף</w:delText>
          </w:r>
          <w:r w:rsidRPr="00BE79A4" w:rsidDel="005613F2">
            <w:rPr>
              <w:rtl/>
            </w:rPr>
            <w:delText xml:space="preserve"> ומהימנות (אם יש כבר מה לכתוב – לא הכרחי)</w:delText>
          </w:r>
          <w:bookmarkStart w:id="1978" w:name="_Toc42335736"/>
          <w:bookmarkStart w:id="1979" w:name="_Toc42336005"/>
          <w:bookmarkEnd w:id="1931"/>
          <w:bookmarkEnd w:id="1978"/>
          <w:bookmarkEnd w:id="1979"/>
        </w:del>
      </w:ins>
    </w:p>
    <w:p w14:paraId="43A7CA36" w14:textId="77777777" w:rsidR="00BE79A4" w:rsidRDefault="006D7368">
      <w:pPr>
        <w:pStyle w:val="2"/>
        <w:ind w:left="990" w:hanging="630"/>
        <w:rPr>
          <w:ins w:id="1980" w:author="Felix" w:date="2020-06-06T17:29:00Z"/>
        </w:rPr>
        <w:pPrChange w:id="1981" w:author="Felix" w:date="2020-06-06T17:29:00Z">
          <w:pPr>
            <w:pStyle w:val="1"/>
          </w:pPr>
        </w:pPrChange>
      </w:pPr>
      <w:bookmarkStart w:id="1982" w:name="_Toc41834683"/>
      <w:bookmarkStart w:id="1983" w:name="_Toc42336006"/>
      <w:ins w:id="1984" w:author="user" w:date="2020-05-29T13:51:00Z">
        <w:r w:rsidRPr="00BE79A4">
          <w:rPr>
            <w:rFonts w:hint="eastAsia"/>
            <w:rtl/>
          </w:rPr>
          <w:t>ניתוח</w:t>
        </w:r>
        <w:r w:rsidRPr="00BE79A4">
          <w:rPr>
            <w:rtl/>
          </w:rPr>
          <w:t xml:space="preserve"> הנתונים</w:t>
        </w:r>
        <w:del w:id="1985" w:author="Felix" w:date="2020-06-06T17:29:00Z">
          <w:r w:rsidRPr="00BE79A4" w:rsidDel="00BE79A4">
            <w:rPr>
              <w:rtl/>
            </w:rPr>
            <w:delText xml:space="preserve"> - מה תהיה שיטת ניתוח ועיבוד הנתונים? בכמותי: כלים סטטיסטיים. באיכותי: </w:delText>
          </w:r>
        </w:del>
      </w:ins>
    </w:p>
    <w:p w14:paraId="7D386FEB" w14:textId="77777777" w:rsidR="00BE79A4" w:rsidRDefault="00BE79A4">
      <w:pPr>
        <w:pStyle w:val="3"/>
        <w:rPr>
          <w:ins w:id="1986" w:author="Felix" w:date="2020-06-06T17:30:00Z"/>
        </w:rPr>
        <w:pPrChange w:id="1987" w:author="Felix" w:date="2020-06-06T17:29:00Z">
          <w:pPr>
            <w:pStyle w:val="1"/>
          </w:pPr>
        </w:pPrChange>
      </w:pPr>
      <w:ins w:id="1988" w:author="Felix" w:date="2020-06-06T17:29:00Z">
        <w:r>
          <w:rPr>
            <w:rFonts w:hint="cs"/>
            <w:rtl/>
          </w:rPr>
          <w:t xml:space="preserve">היות ומדובר על מחקר איכותי, יבוצע </w:t>
        </w:r>
      </w:ins>
      <w:ins w:id="1989" w:author="user" w:date="2020-05-29T13:51:00Z">
        <w:r w:rsidR="006D7368" w:rsidRPr="00BE79A4">
          <w:rPr>
            <w:rtl/>
          </w:rPr>
          <w:t>ניתוח תוכן</w:t>
        </w:r>
      </w:ins>
      <w:ins w:id="1990" w:author="Felix" w:date="2020-06-06T17:30:00Z">
        <w:r>
          <w:rPr>
            <w:rFonts w:hint="cs"/>
            <w:rtl/>
          </w:rPr>
          <w:t xml:space="preserve"> על הנתונים שיאספו במהלך המחקר.</w:t>
        </w:r>
      </w:ins>
    </w:p>
    <w:p w14:paraId="50E14F35" w14:textId="0390E647" w:rsidR="006D7368" w:rsidRDefault="00BE79A4">
      <w:pPr>
        <w:pStyle w:val="3"/>
        <w:rPr>
          <w:ins w:id="1991" w:author="Felix" w:date="2020-06-06T17:34:00Z"/>
        </w:rPr>
        <w:pPrChange w:id="1992" w:author="Felix" w:date="2020-06-06T17:33:00Z">
          <w:pPr>
            <w:pStyle w:val="1"/>
          </w:pPr>
        </w:pPrChange>
      </w:pPr>
      <w:ins w:id="1993" w:author="Felix" w:date="2020-06-06T17:30:00Z">
        <w:r>
          <w:rPr>
            <w:rFonts w:hint="cs"/>
            <w:rtl/>
          </w:rPr>
          <w:t>כפי שצוין בסעיף</w:t>
        </w:r>
      </w:ins>
      <w:ins w:id="1994" w:author="Felix" w:date="2020-06-06T17:31:00Z">
        <w:r>
          <w:rPr>
            <w:rFonts w:hint="cs"/>
            <w:rtl/>
          </w:rPr>
          <w:t xml:space="preserve"> </w:t>
        </w:r>
      </w:ins>
      <w:ins w:id="1995" w:author="Felix" w:date="2020-06-06T17:32:00Z">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Ref42357105 \r \h</w:instrText>
        </w:r>
        <w:r>
          <w:rPr>
            <w:rtl/>
          </w:rPr>
          <w:instrText xml:space="preserve"> </w:instrText>
        </w:r>
      </w:ins>
      <w:r>
        <w:rPr>
          <w:rtl/>
        </w:rPr>
      </w:r>
      <w:r>
        <w:rPr>
          <w:rtl/>
        </w:rPr>
        <w:fldChar w:fldCharType="separate"/>
      </w:r>
      <w:ins w:id="1996" w:author="Felix" w:date="2020-06-06T17:32:00Z">
        <w:r>
          <w:rPr>
            <w:rtl/>
          </w:rPr>
          <w:t>‏3.1</w:t>
        </w:r>
        <w:r>
          <w:rPr>
            <w:rtl/>
          </w:rPr>
          <w:fldChar w:fldCharType="end"/>
        </w:r>
      </w:ins>
      <w:ins w:id="1997" w:author="user" w:date="2020-05-29T13:51:00Z">
        <w:del w:id="1998" w:author="Felix" w:date="2020-06-06T17:30:00Z">
          <w:r w:rsidR="006D7368" w:rsidRPr="00BE79A4" w:rsidDel="00BE79A4">
            <w:rPr>
              <w:rtl/>
            </w:rPr>
            <w:delText>.</w:delText>
          </w:r>
          <w:bookmarkEnd w:id="1982"/>
          <w:bookmarkEnd w:id="1983"/>
          <w:r w:rsidR="006D7368" w:rsidRPr="00BE79A4" w:rsidDel="00BE79A4">
            <w:rPr>
              <w:rtl/>
            </w:rPr>
            <w:delText xml:space="preserve"> </w:delText>
          </w:r>
        </w:del>
      </w:ins>
      <w:ins w:id="1999" w:author="Felix" w:date="2020-06-06T17:32:00Z">
        <w:r>
          <w:rPr>
            <w:rFonts w:hint="cs"/>
            <w:rtl/>
          </w:rPr>
          <w:t xml:space="preserve"> כל שרות יבחן מול "מודל היהלום" שתואר בסעיף </w:t>
        </w:r>
      </w:ins>
      <w:ins w:id="2000" w:author="Felix" w:date="2020-06-06T17:33:00Z">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Ref42357229 \r \h</w:instrText>
        </w:r>
        <w:r>
          <w:rPr>
            <w:rtl/>
          </w:rPr>
          <w:instrText xml:space="preserve"> </w:instrText>
        </w:r>
      </w:ins>
      <w:r>
        <w:rPr>
          <w:rtl/>
        </w:rPr>
      </w:r>
      <w:r>
        <w:rPr>
          <w:rtl/>
        </w:rPr>
        <w:fldChar w:fldCharType="separate"/>
      </w:r>
      <w:ins w:id="2001" w:author="Felix" w:date="2020-06-06T17:33:00Z">
        <w:r>
          <w:rPr>
            <w:rtl/>
          </w:rPr>
          <w:t>‏2.5</w:t>
        </w:r>
        <w:r>
          <w:rPr>
            <w:rtl/>
          </w:rPr>
          <w:fldChar w:fldCharType="end"/>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Ref42357200 \r \h</w:instrText>
        </w:r>
        <w:r>
          <w:rPr>
            <w:rtl/>
          </w:rPr>
          <w:instrText xml:space="preserve"> </w:instrText>
        </w:r>
      </w:ins>
      <w:r>
        <w:rPr>
          <w:rtl/>
        </w:rPr>
      </w:r>
      <w:r>
        <w:rPr>
          <w:rtl/>
        </w:rPr>
        <w:fldChar w:fldCharType="end"/>
      </w:r>
      <w:ins w:id="2002" w:author="Felix" w:date="2020-06-06T17:33:00Z">
        <w:r>
          <w:rPr>
            <w:rtl/>
          </w:rPr>
          <w:fldChar w:fldCharType="begin"/>
        </w:r>
        <w:r>
          <w:rPr>
            <w:rtl/>
          </w:rPr>
          <w:instrText xml:space="preserve"> </w:instrText>
        </w:r>
        <w:r>
          <w:instrText>REF</w:instrText>
        </w:r>
        <w:r>
          <w:rPr>
            <w:rtl/>
          </w:rPr>
          <w:instrText xml:space="preserve"> _</w:instrText>
        </w:r>
        <w:r>
          <w:instrText>Ref42357208 \h</w:instrText>
        </w:r>
        <w:r>
          <w:rPr>
            <w:rtl/>
          </w:rPr>
          <w:instrText xml:space="preserve"> </w:instrText>
        </w:r>
      </w:ins>
      <w:r>
        <w:rPr>
          <w:rtl/>
        </w:rPr>
      </w:r>
      <w:r>
        <w:rPr>
          <w:rtl/>
        </w:rPr>
        <w:fldChar w:fldCharType="separate"/>
      </w:r>
      <w:ins w:id="2003" w:author="Felix" w:date="2020-06-06T17:33:00Z">
        <w:r w:rsidRPr="004B3683">
          <w:rPr>
            <w:rFonts w:hint="eastAsia"/>
            <w:rtl/>
            <w:rPrChange w:id="2004" w:author="Felix Krasnitsky" w:date="2020-06-01T14:16:00Z">
              <w:rPr>
                <w:rFonts w:hint="eastAsia"/>
                <w:highlight w:val="yellow"/>
                <w:rtl/>
              </w:rPr>
            </w:rPrChange>
          </w:rPr>
          <w:t>מודל</w:t>
        </w:r>
        <w:r w:rsidRPr="004B3683">
          <w:rPr>
            <w:rtl/>
            <w:rPrChange w:id="2005" w:author="Felix Krasnitsky" w:date="2020-06-01T14:16:00Z">
              <w:rPr>
                <w:highlight w:val="yellow"/>
                <w:rtl/>
              </w:rPr>
            </w:rPrChange>
          </w:rPr>
          <w:t xml:space="preserve"> </w:t>
        </w:r>
        <w:r w:rsidRPr="004B3683">
          <w:rPr>
            <w:rFonts w:hint="eastAsia"/>
            <w:rtl/>
            <w:rPrChange w:id="2006" w:author="Felix Krasnitsky" w:date="2020-06-01T14:16:00Z">
              <w:rPr>
                <w:rFonts w:hint="eastAsia"/>
                <w:highlight w:val="yellow"/>
                <w:rtl/>
              </w:rPr>
            </w:rPrChange>
          </w:rPr>
          <w:t>למיפוי</w:t>
        </w:r>
        <w:r w:rsidRPr="004B3683">
          <w:rPr>
            <w:rtl/>
            <w:rPrChange w:id="2007" w:author="Felix Krasnitsky" w:date="2020-06-01T14:16:00Z">
              <w:rPr>
                <w:highlight w:val="yellow"/>
                <w:rtl/>
              </w:rPr>
            </w:rPrChange>
          </w:rPr>
          <w:t xml:space="preserve"> </w:t>
        </w:r>
        <w:r w:rsidRPr="004B3683">
          <w:rPr>
            <w:rFonts w:hint="eastAsia"/>
            <w:rtl/>
            <w:rPrChange w:id="2008" w:author="Felix Krasnitsky" w:date="2020-06-01T14:16:00Z">
              <w:rPr>
                <w:rFonts w:hint="eastAsia"/>
                <w:highlight w:val="yellow"/>
                <w:rtl/>
              </w:rPr>
            </w:rPrChange>
          </w:rPr>
          <w:t>סיכונים</w:t>
        </w:r>
        <w:r w:rsidRPr="004B3683">
          <w:rPr>
            <w:rtl/>
            <w:rPrChange w:id="2009" w:author="Felix Krasnitsky" w:date="2020-06-01T14:16:00Z">
              <w:rPr>
                <w:highlight w:val="yellow"/>
                <w:rtl/>
              </w:rPr>
            </w:rPrChange>
          </w:rPr>
          <w:t xml:space="preserve"> </w:t>
        </w:r>
        <w:r w:rsidRPr="004B3683">
          <w:rPr>
            <w:rFonts w:hint="eastAsia"/>
            <w:rtl/>
            <w:rPrChange w:id="2010" w:author="Felix Krasnitsky" w:date="2020-06-01T14:16:00Z">
              <w:rPr>
                <w:rFonts w:hint="eastAsia"/>
                <w:highlight w:val="yellow"/>
                <w:rtl/>
              </w:rPr>
            </w:rPrChange>
          </w:rPr>
          <w:t>למכשור</w:t>
        </w:r>
        <w:r w:rsidRPr="004B3683">
          <w:rPr>
            <w:rtl/>
            <w:rPrChange w:id="2011" w:author="Felix Krasnitsky" w:date="2020-06-01T14:16:00Z">
              <w:rPr>
                <w:highlight w:val="yellow"/>
                <w:rtl/>
              </w:rPr>
            </w:rPrChange>
          </w:rPr>
          <w:t xml:space="preserve"> </w:t>
        </w:r>
        <w:r w:rsidRPr="004B3683">
          <w:rPr>
            <w:rFonts w:hint="eastAsia"/>
            <w:rtl/>
            <w:rPrChange w:id="2012" w:author="Felix Krasnitsky" w:date="2020-06-01T14:16:00Z">
              <w:rPr>
                <w:rFonts w:hint="eastAsia"/>
                <w:highlight w:val="yellow"/>
                <w:rtl/>
              </w:rPr>
            </w:rPrChange>
          </w:rPr>
          <w:t>רפואי</w:t>
        </w:r>
        <w:r>
          <w:rPr>
            <w:rtl/>
          </w:rPr>
          <w:fldChar w:fldCharType="end"/>
        </w:r>
        <w:r>
          <w:rPr>
            <w:rFonts w:hint="cs"/>
            <w:rtl/>
          </w:rPr>
          <w:t>"</w:t>
        </w:r>
      </w:ins>
      <w:ins w:id="2013" w:author="Felix" w:date="2020-06-06T17:34:00Z">
        <w:r>
          <w:rPr>
            <w:rFonts w:hint="cs"/>
            <w:rtl/>
          </w:rPr>
          <w:t xml:space="preserve">. </w:t>
        </w:r>
      </w:ins>
    </w:p>
    <w:p w14:paraId="68DED4A2" w14:textId="19B269B3" w:rsidR="00BE79A4" w:rsidRDefault="00BE79A4">
      <w:pPr>
        <w:pStyle w:val="3"/>
        <w:rPr>
          <w:ins w:id="2014" w:author="Hadas Lewy" w:date="2020-06-14T09:47:00Z"/>
        </w:rPr>
        <w:pPrChange w:id="2015" w:author="Felix" w:date="2020-06-06T17:34:00Z">
          <w:pPr>
            <w:pStyle w:val="1"/>
          </w:pPr>
        </w:pPrChange>
      </w:pPr>
      <w:ins w:id="2016" w:author="Felix" w:date="2020-06-06T17:34:00Z">
        <w:r>
          <w:rPr>
            <w:rFonts w:hint="cs"/>
            <w:rtl/>
          </w:rPr>
          <w:t>התוצאות של מבחן אל מול המודל ירשמו ויסוכמו בטבלה בה יצוינו נקודות ההשקה שעברו ונקודות שאינן רלבנטיות.</w:t>
        </w:r>
      </w:ins>
    </w:p>
    <w:p w14:paraId="6C8DB684" w14:textId="5D4C8973" w:rsidR="00333C0E" w:rsidRPr="00BE79A4" w:rsidRDefault="00333C0E">
      <w:pPr>
        <w:pStyle w:val="3"/>
        <w:rPr>
          <w:ins w:id="2017" w:author="user" w:date="2020-05-29T13:51:00Z"/>
          <w:rtl/>
        </w:rPr>
        <w:pPrChange w:id="2018" w:author="Felix" w:date="2020-06-06T17:34:00Z">
          <w:pPr>
            <w:pStyle w:val="1"/>
          </w:pPr>
        </w:pPrChange>
      </w:pPr>
      <w:ins w:id="2019" w:author="Hadas Lewy" w:date="2020-06-14T09:47:00Z">
        <w:r>
          <w:rPr>
            <w:rFonts w:hint="cs"/>
            <w:rtl/>
          </w:rPr>
          <w:t>נקודות הסיכון ידורגו על פי מידת החשיבות והסיכון ישמשו כבסיס לפתוח הנחיות להכנסת שירות חדש לארגון בריאות, לפתוח מכשור\שירות רפואי באופן שיאפשר הטמעה ונחיות לקהל המטופלים על שימוש נכון בשירות\מכשור רפואי דיגיטלי בחיי היומיום</w:t>
        </w:r>
      </w:ins>
    </w:p>
    <w:p w14:paraId="6EA88848" w14:textId="4E1FA960" w:rsidR="006D7368" w:rsidRDefault="006D7368">
      <w:pPr>
        <w:pStyle w:val="2"/>
        <w:ind w:left="990" w:hanging="630"/>
        <w:rPr>
          <w:ins w:id="2020" w:author="Felix" w:date="2020-05-30T23:37:00Z"/>
        </w:rPr>
        <w:pPrChange w:id="2021" w:author="user" w:date="2020-05-29T18:00:00Z">
          <w:pPr>
            <w:pStyle w:val="1"/>
          </w:pPr>
        </w:pPrChange>
      </w:pPr>
      <w:bookmarkStart w:id="2022" w:name="_Toc41834684"/>
      <w:bookmarkStart w:id="2023" w:name="_Toc42336007"/>
      <w:ins w:id="2024" w:author="user" w:date="2020-05-29T13:51:00Z">
        <w:r w:rsidRPr="002C44C3">
          <w:rPr>
            <w:rFonts w:hint="eastAsia"/>
            <w:rtl/>
          </w:rPr>
          <w:t>אתיקה</w:t>
        </w:r>
        <w:r w:rsidRPr="002C44C3">
          <w:rPr>
            <w:rtl/>
          </w:rPr>
          <w:t xml:space="preserve"> – דילמות אתיות ודרכי התמודדות.</w:t>
        </w:r>
      </w:ins>
      <w:bookmarkEnd w:id="2022"/>
      <w:bookmarkEnd w:id="2023"/>
    </w:p>
    <w:p w14:paraId="18BA32E2" w14:textId="46B4EDF0" w:rsidR="002C44C3" w:rsidRDefault="002C44C3">
      <w:pPr>
        <w:pStyle w:val="3"/>
        <w:rPr>
          <w:ins w:id="2025" w:author="Hadas Lewy" w:date="2020-06-14T09:49:00Z"/>
        </w:rPr>
        <w:pPrChange w:id="2026" w:author="Felix Krasnitsky" w:date="2020-06-01T14:59:00Z">
          <w:pPr>
            <w:pStyle w:val="1"/>
          </w:pPr>
        </w:pPrChange>
      </w:pPr>
      <w:ins w:id="2027" w:author="Felix" w:date="2020-05-30T23:37:00Z">
        <w:r>
          <w:rPr>
            <w:rFonts w:hint="cs"/>
            <w:rtl/>
          </w:rPr>
          <w:t xml:space="preserve">כמו בכל עבודה הקשורה לדיון בפגיעויות ואפשרויות דלף של מידע אישי, </w:t>
        </w:r>
      </w:ins>
      <w:ins w:id="2028" w:author="Felix" w:date="2020-05-30T23:38:00Z">
        <w:r>
          <w:rPr>
            <w:rFonts w:hint="cs"/>
            <w:rtl/>
          </w:rPr>
          <w:t>ע</w:t>
        </w:r>
      </w:ins>
      <w:ins w:id="2029" w:author="Felix" w:date="2020-05-30T23:37:00Z">
        <w:r>
          <w:rPr>
            <w:rFonts w:hint="cs"/>
            <w:rtl/>
          </w:rPr>
          <w:t xml:space="preserve">לול </w:t>
        </w:r>
      </w:ins>
      <w:ins w:id="2030" w:author="Felix" w:date="2020-05-30T23:38:00Z">
        <w:r>
          <w:rPr>
            <w:rFonts w:hint="cs"/>
            <w:rtl/>
          </w:rPr>
          <w:t>החוקר לגלות פרצה שמאפשרת פגיעה/שליפה של מידע אישי. במצבים א</w:t>
        </w:r>
        <w:r w:rsidR="006009BA">
          <w:rPr>
            <w:rFonts w:hint="cs"/>
            <w:rtl/>
          </w:rPr>
          <w:t xml:space="preserve">לו בעולם חקר </w:t>
        </w:r>
        <w:del w:id="2031" w:author="Felix Krasnitsky" w:date="2020-06-01T14:59:00Z">
          <w:r w:rsidR="006009BA" w:rsidDel="00E120C1">
            <w:rPr>
              <w:rFonts w:hint="cs"/>
              <w:rtl/>
            </w:rPr>
            <w:delText>ה</w:delText>
          </w:r>
        </w:del>
        <w:r w:rsidR="006009BA">
          <w:rPr>
            <w:rFonts w:hint="cs"/>
            <w:rtl/>
          </w:rPr>
          <w:t xml:space="preserve">אבטחת </w:t>
        </w:r>
      </w:ins>
      <w:ins w:id="2032" w:author="Felix Krasnitsky" w:date="2020-06-01T14:59:00Z">
        <w:r w:rsidR="00E120C1">
          <w:rPr>
            <w:rFonts w:hint="cs"/>
            <w:rtl/>
          </w:rPr>
          <w:t>ה</w:t>
        </w:r>
      </w:ins>
      <w:ins w:id="2033" w:author="Felix" w:date="2020-05-30T23:38:00Z">
        <w:r w:rsidR="006009BA">
          <w:rPr>
            <w:rFonts w:hint="cs"/>
            <w:rtl/>
          </w:rPr>
          <w:t xml:space="preserve">מידע, נהוג </w:t>
        </w:r>
      </w:ins>
      <w:ins w:id="2034" w:author="Felix" w:date="2020-05-31T06:58:00Z">
        <w:r w:rsidR="006009BA">
          <w:rPr>
            <w:rFonts w:hint="cs"/>
            <w:rtl/>
          </w:rPr>
          <w:t>לד</w:t>
        </w:r>
      </w:ins>
      <w:ins w:id="2035" w:author="Felix" w:date="2020-05-30T23:38:00Z">
        <w:r>
          <w:rPr>
            <w:rFonts w:hint="cs"/>
            <w:rtl/>
          </w:rPr>
          <w:t>ווח לחברה האחראית בדיסקרטיות, לאפשר פרק זמן לתיקון</w:t>
        </w:r>
      </w:ins>
      <w:ins w:id="2036" w:author="Felix" w:date="2020-05-31T06:58:00Z">
        <w:r w:rsidR="006009BA">
          <w:rPr>
            <w:rFonts w:hint="cs"/>
            <w:rtl/>
          </w:rPr>
          <w:t xml:space="preserve"> ורק אז לפרסם כי נמצאה הבעיה. הליך זה אינו אחיד ולכל חברה מדיניות משלה (</w:t>
        </w:r>
        <w:r w:rsidR="006009BA">
          <w:rPr>
            <w:lang w:val="en-GB"/>
          </w:rPr>
          <w:t>Disclosure</w:t>
        </w:r>
      </w:ins>
      <w:ins w:id="2037" w:author="Felix" w:date="2020-05-31T06:59:00Z">
        <w:r w:rsidR="006009BA">
          <w:rPr>
            <w:lang w:val="en-GB"/>
          </w:rPr>
          <w:t xml:space="preserve"> Policy</w:t>
        </w:r>
      </w:ins>
      <w:ins w:id="2038" w:author="Felix" w:date="2020-05-31T06:58:00Z">
        <w:r w:rsidR="006009BA">
          <w:rPr>
            <w:rFonts w:hint="cs"/>
            <w:rtl/>
          </w:rPr>
          <w:t>)</w:t>
        </w:r>
      </w:ins>
      <w:ins w:id="2039" w:author="Felix" w:date="2020-05-31T06:59:00Z">
        <w:r w:rsidR="006009BA">
          <w:rPr>
            <w:rFonts w:hint="cs"/>
            <w:rtl/>
          </w:rPr>
          <w:t xml:space="preserve">. אם במהלך עבודה זו תתגלה פגיעות קריטית, נאמץ במסגרת עבודה זו את המדיניות של גוגל ונחכה במשך 90 </w:t>
        </w:r>
      </w:ins>
      <w:ins w:id="2040" w:author="Felix" w:date="2020-05-31T07:02:00Z">
        <w:r w:rsidR="00D42066">
          <w:rPr>
            <w:rFonts w:hint="cs"/>
            <w:rtl/>
          </w:rPr>
          <w:t>[</w:t>
        </w:r>
        <w:r w:rsidR="00D42066">
          <w:rPr>
            <w:rtl/>
          </w:rPr>
          <w:fldChar w:fldCharType="begin"/>
        </w:r>
        <w:r w:rsidR="00D42066">
          <w:rPr>
            <w:rtl/>
          </w:rPr>
          <w:instrText xml:space="preserve"> </w:instrText>
        </w:r>
        <w:r w:rsidR="00D42066">
          <w:rPr>
            <w:rFonts w:hint="cs"/>
          </w:rPr>
          <w:instrText>REF</w:instrText>
        </w:r>
        <w:r w:rsidR="00D42066">
          <w:rPr>
            <w:rFonts w:hint="cs"/>
            <w:rtl/>
          </w:rPr>
          <w:instrText xml:space="preserve"> _</w:instrText>
        </w:r>
        <w:r w:rsidR="00D42066">
          <w:rPr>
            <w:rFonts w:hint="cs"/>
          </w:rPr>
          <w:instrText>Ref41800977 \r \h</w:instrText>
        </w:r>
        <w:r w:rsidR="00D42066">
          <w:rPr>
            <w:rtl/>
          </w:rPr>
          <w:instrText xml:space="preserve"> </w:instrText>
        </w:r>
      </w:ins>
      <w:r w:rsidR="00D42066">
        <w:rPr>
          <w:rtl/>
        </w:rPr>
      </w:r>
      <w:r w:rsidR="00D42066">
        <w:rPr>
          <w:rtl/>
        </w:rPr>
        <w:fldChar w:fldCharType="separate"/>
      </w:r>
      <w:ins w:id="2041" w:author="Felix" w:date="2020-05-31T07:02:00Z">
        <w:r w:rsidR="00D42066">
          <w:rPr>
            <w:rtl/>
          </w:rPr>
          <w:t>‏4</w:t>
        </w:r>
        <w:r w:rsidR="00D42066">
          <w:rPr>
            <w:rtl/>
          </w:rPr>
          <w:fldChar w:fldCharType="end"/>
        </w:r>
        <w:r w:rsidR="00D42066">
          <w:rPr>
            <w:rFonts w:hint="cs"/>
            <w:rtl/>
          </w:rPr>
          <w:t xml:space="preserve">] </w:t>
        </w:r>
      </w:ins>
      <w:ins w:id="2042" w:author="Felix" w:date="2020-05-31T06:59:00Z">
        <w:r w:rsidR="006009BA">
          <w:rPr>
            <w:rFonts w:hint="cs"/>
            <w:rtl/>
          </w:rPr>
          <w:t>יום מדיווח הבעיה לחברה האחראית.</w:t>
        </w:r>
      </w:ins>
    </w:p>
    <w:p w14:paraId="2618DA85" w14:textId="08F4D99E" w:rsidR="00EF301F" w:rsidRDefault="00EF301F">
      <w:pPr>
        <w:pStyle w:val="3"/>
        <w:numPr>
          <w:ilvl w:val="0"/>
          <w:numId w:val="0"/>
        </w:numPr>
        <w:ind w:left="1415"/>
        <w:rPr>
          <w:ins w:id="2043" w:author="Felix Krasnitsky" w:date="2020-06-01T14:59:00Z"/>
        </w:rPr>
        <w:pPrChange w:id="2044" w:author="Hadas Lewy" w:date="2020-06-14T09:49:00Z">
          <w:pPr>
            <w:pStyle w:val="1"/>
          </w:pPr>
        </w:pPrChange>
      </w:pPr>
      <w:ins w:id="2045" w:author="Hadas Lewy" w:date="2020-06-14T09:49:00Z">
        <w:r>
          <w:rPr>
            <w:rFonts w:hint="cs"/>
            <w:rtl/>
          </w:rPr>
          <w:t xml:space="preserve">יש לציין כי אין בעייה אתית בעבודת מחקר זו כיוון שאין שמוש בנתוני מטופלים ו\או תיאור מקרים אמיתיים. נושא האתיקה ישולב בעבודה בראיית סיכונים אתיים באבטחת מידע ויוגש </w:t>
        </w:r>
        <w:r>
          <w:rPr>
            <w:rFonts w:hint="cs"/>
            <w:rtl/>
          </w:rPr>
          <w:lastRenderedPageBreak/>
          <w:t>כחלק מהמלצות העבודה</w:t>
        </w:r>
      </w:ins>
    </w:p>
    <w:p w14:paraId="7DBACC33" w14:textId="0D3511B8" w:rsidR="00E120C1" w:rsidRDefault="00E120C1">
      <w:pPr>
        <w:pStyle w:val="3"/>
        <w:rPr>
          <w:ins w:id="2046" w:author="Felix Krasnitsky" w:date="2020-06-01T14:59:00Z"/>
          <w:rtl/>
        </w:rPr>
        <w:pPrChange w:id="2047" w:author="Felix Krasnitsky" w:date="2020-06-01T14:59:00Z">
          <w:pPr>
            <w:pStyle w:val="1"/>
          </w:pPr>
        </w:pPrChange>
      </w:pPr>
      <w:ins w:id="2048" w:author="Felix Krasnitsky" w:date="2020-06-01T14:59:00Z">
        <w:r>
          <w:rPr>
            <w:rFonts w:hint="cs"/>
            <w:rtl/>
          </w:rPr>
          <w:t>דילמה נוספת הנה חשיפה לנתונים אישיים</w:t>
        </w:r>
      </w:ins>
      <w:ins w:id="2049" w:author="Felix Krasnitsky" w:date="2020-06-01T15:00:00Z">
        <w:r>
          <w:rPr>
            <w:rFonts w:hint="cs"/>
            <w:rtl/>
          </w:rPr>
          <w:t xml:space="preserve"> שלא במכוון. במסגרת עבודה זו יהיה שימוש אך ורק בנתונים וש</w:t>
        </w:r>
      </w:ins>
      <w:ins w:id="2050" w:author="Felix" w:date="2020-06-06T11:10:00Z">
        <w:r w:rsidR="000B1081">
          <w:rPr>
            <w:rFonts w:hint="cs"/>
            <w:rtl/>
          </w:rPr>
          <w:t>י</w:t>
        </w:r>
      </w:ins>
      <w:ins w:id="2051" w:author="Felix Krasnitsky" w:date="2020-06-01T15:00:00Z">
        <w:r>
          <w:rPr>
            <w:rFonts w:hint="cs"/>
            <w:rtl/>
          </w:rPr>
          <w:t>רותים של כותבי עבודה זו.</w:t>
        </w:r>
      </w:ins>
    </w:p>
    <w:p w14:paraId="26188AB0" w14:textId="45E37DD7" w:rsidR="00E120C1" w:rsidDel="00BE79A4" w:rsidRDefault="00E120C1">
      <w:pPr>
        <w:rPr>
          <w:ins w:id="2052" w:author="Felix Krasnitsky" w:date="2020-06-01T14:59:00Z"/>
          <w:del w:id="2053" w:author="Felix" w:date="2020-06-06T17:35:00Z"/>
          <w:rtl/>
        </w:rPr>
        <w:pPrChange w:id="2054" w:author="Felix" w:date="2020-05-31T06:59:00Z">
          <w:pPr>
            <w:pStyle w:val="1"/>
          </w:pPr>
        </w:pPrChange>
      </w:pPr>
    </w:p>
    <w:p w14:paraId="453DD30A" w14:textId="0387BD4C" w:rsidR="00E120C1" w:rsidRPr="006009BA" w:rsidDel="003A67E4" w:rsidRDefault="00E120C1">
      <w:pPr>
        <w:rPr>
          <w:ins w:id="2055" w:author="user" w:date="2020-05-29T13:51:00Z"/>
          <w:del w:id="2056" w:author="Felix" w:date="2020-06-06T11:19:00Z"/>
          <w:rtl/>
          <w:lang w:val="en-GB"/>
          <w:rPrChange w:id="2057" w:author="Felix" w:date="2020-05-31T06:57:00Z">
            <w:rPr>
              <w:ins w:id="2058" w:author="user" w:date="2020-05-29T13:51:00Z"/>
              <w:del w:id="2059" w:author="Felix" w:date="2020-06-06T11:19:00Z"/>
              <w:rtl/>
            </w:rPr>
          </w:rPrChange>
        </w:rPr>
        <w:pPrChange w:id="2060" w:author="Felix" w:date="2020-05-31T06:59:00Z">
          <w:pPr>
            <w:pStyle w:val="1"/>
          </w:pPr>
        </w:pPrChange>
      </w:pPr>
      <w:bookmarkStart w:id="2061" w:name="_Toc42335739"/>
      <w:bookmarkStart w:id="2062" w:name="_Toc42336008"/>
      <w:bookmarkEnd w:id="2061"/>
      <w:bookmarkEnd w:id="2062"/>
    </w:p>
    <w:p w14:paraId="52811ECD" w14:textId="66A3ACF4" w:rsidR="006D7368" w:rsidRPr="004C3900" w:rsidRDefault="006D7368">
      <w:pPr>
        <w:pStyle w:val="2"/>
        <w:ind w:left="990" w:hanging="630"/>
        <w:rPr>
          <w:ins w:id="2063" w:author="user" w:date="2020-05-29T13:51:00Z"/>
          <w:highlight w:val="yellow"/>
          <w:rtl/>
          <w:rPrChange w:id="2064" w:author="user" w:date="2020-05-29T18:01:00Z">
            <w:rPr>
              <w:ins w:id="2065" w:author="user" w:date="2020-05-29T13:51:00Z"/>
              <w:rtl/>
            </w:rPr>
          </w:rPrChange>
        </w:rPr>
        <w:pPrChange w:id="2066" w:author="user" w:date="2020-05-29T18:00:00Z">
          <w:pPr>
            <w:pStyle w:val="1"/>
          </w:pPr>
        </w:pPrChange>
      </w:pPr>
      <w:bookmarkStart w:id="2067" w:name="_Toc41834685"/>
      <w:bookmarkStart w:id="2068" w:name="_Toc42336009"/>
      <w:ins w:id="2069" w:author="user" w:date="2020-05-29T13:51:00Z">
        <w:r w:rsidRPr="004C3900">
          <w:rPr>
            <w:rFonts w:hint="eastAsia"/>
            <w:highlight w:val="yellow"/>
            <w:rtl/>
            <w:rPrChange w:id="2070" w:author="user" w:date="2020-05-29T18:01:00Z">
              <w:rPr>
                <w:rFonts w:hint="eastAsia"/>
                <w:rtl/>
              </w:rPr>
            </w:rPrChange>
          </w:rPr>
          <w:t>תכנון</w:t>
        </w:r>
        <w:r w:rsidRPr="004C3900">
          <w:rPr>
            <w:highlight w:val="yellow"/>
            <w:rtl/>
            <w:rPrChange w:id="2071" w:author="user" w:date="2020-05-29T18:01:00Z">
              <w:rPr>
                <w:rtl/>
              </w:rPr>
            </w:rPrChange>
          </w:rPr>
          <w:t xml:space="preserve"> לוחות זמנים ושלבי העבודה – הסבר ותרשים </w:t>
        </w:r>
        <w:r w:rsidRPr="004C3900">
          <w:rPr>
            <w:rFonts w:hint="eastAsia"/>
            <w:highlight w:val="yellow"/>
            <w:rtl/>
            <w:rPrChange w:id="2072" w:author="user" w:date="2020-05-29T18:01:00Z">
              <w:rPr>
                <w:rFonts w:hint="eastAsia"/>
                <w:rtl/>
              </w:rPr>
            </w:rPrChange>
          </w:rPr>
          <w:t>גאנט</w:t>
        </w:r>
        <w:bookmarkEnd w:id="2067"/>
        <w:bookmarkEnd w:id="2068"/>
      </w:ins>
    </w:p>
    <w:p w14:paraId="3E8786FF" w14:textId="6D33339D" w:rsidR="006D7368" w:rsidRPr="004C3900" w:rsidDel="003A67E4" w:rsidRDefault="006D7368">
      <w:pPr>
        <w:pStyle w:val="2"/>
        <w:ind w:left="990" w:hanging="630"/>
        <w:rPr>
          <w:ins w:id="2073" w:author="user" w:date="2020-05-29T13:51:00Z"/>
          <w:del w:id="2074" w:author="Felix" w:date="2020-06-06T11:19:00Z"/>
          <w:highlight w:val="yellow"/>
          <w:rtl/>
          <w:rPrChange w:id="2075" w:author="user" w:date="2020-05-29T18:01:00Z">
            <w:rPr>
              <w:ins w:id="2076" w:author="user" w:date="2020-05-29T13:51:00Z"/>
              <w:del w:id="2077" w:author="Felix" w:date="2020-06-06T11:19:00Z"/>
              <w:rtl/>
            </w:rPr>
          </w:rPrChange>
        </w:rPr>
        <w:pPrChange w:id="2078" w:author="Felix" w:date="2020-06-06T11:19:00Z">
          <w:pPr>
            <w:pStyle w:val="1"/>
          </w:pPr>
        </w:pPrChange>
      </w:pPr>
      <w:bookmarkStart w:id="2079" w:name="_Toc41834686"/>
      <w:ins w:id="2080" w:author="user" w:date="2020-05-29T13:51:00Z">
        <w:del w:id="2081" w:author="Felix" w:date="2020-06-06T11:19:00Z">
          <w:r w:rsidRPr="004C3900" w:rsidDel="003A67E4">
            <w:rPr>
              <w:rFonts w:hint="eastAsia"/>
              <w:highlight w:val="yellow"/>
              <w:rtl/>
              <w:rPrChange w:id="2082" w:author="user" w:date="2020-05-29T18:01:00Z">
                <w:rPr>
                  <w:rFonts w:hint="eastAsia"/>
                  <w:b/>
                  <w:bCs/>
                  <w:rtl/>
                </w:rPr>
              </w:rPrChange>
            </w:rPr>
            <w:delText>הערה</w:delText>
          </w:r>
          <w:r w:rsidRPr="004C3900" w:rsidDel="003A67E4">
            <w:rPr>
              <w:highlight w:val="yellow"/>
              <w:rtl/>
              <w:rPrChange w:id="2083" w:author="user" w:date="2020-05-29T18:01:00Z">
                <w:rPr>
                  <w:b/>
                  <w:bCs/>
                  <w:rtl/>
                </w:rPr>
              </w:rPrChange>
            </w:rPr>
            <w:delText xml:space="preserve">: כמובן שלא כל תתי הסעיפים </w:delText>
          </w:r>
          <w:r w:rsidRPr="004C3900" w:rsidDel="003A67E4">
            <w:rPr>
              <w:rFonts w:hint="eastAsia"/>
              <w:highlight w:val="yellow"/>
              <w:rtl/>
              <w:rPrChange w:id="2084" w:author="user" w:date="2020-05-29T18:01:00Z">
                <w:rPr>
                  <w:rFonts w:hint="eastAsia"/>
                  <w:rtl/>
                </w:rPr>
              </w:rPrChange>
            </w:rPr>
            <w:delText>רלוונטים</w:delText>
          </w:r>
          <w:r w:rsidRPr="004C3900" w:rsidDel="003A67E4">
            <w:rPr>
              <w:highlight w:val="yellow"/>
              <w:rtl/>
              <w:rPrChange w:id="2085" w:author="user" w:date="2020-05-29T18:01:00Z">
                <w:rPr>
                  <w:rtl/>
                </w:rPr>
              </w:rPrChange>
            </w:rPr>
            <w:delText xml:space="preserve"> לכל העבודות.</w:delText>
          </w:r>
          <w:bookmarkEnd w:id="2079"/>
        </w:del>
      </w:ins>
    </w:p>
    <w:p w14:paraId="7052CD62" w14:textId="77777777" w:rsidR="006D7368" w:rsidRPr="009D25DC" w:rsidRDefault="006D7368">
      <w:pPr>
        <w:pStyle w:val="1"/>
        <w:numPr>
          <w:ilvl w:val="0"/>
          <w:numId w:val="0"/>
        </w:numPr>
        <w:ind w:left="360" w:hanging="360"/>
        <w:rPr>
          <w:ins w:id="2086" w:author="user" w:date="2020-05-29T13:51:00Z"/>
          <w:rtl/>
        </w:rPr>
        <w:pPrChange w:id="2087" w:author="user" w:date="2020-05-29T18:00:00Z">
          <w:pPr>
            <w:pStyle w:val="1"/>
          </w:pPr>
        </w:pPrChange>
      </w:pPr>
    </w:p>
    <w:p w14:paraId="7A39C3DD" w14:textId="77777777" w:rsidR="00EA3966" w:rsidRDefault="00EA3966">
      <w:pPr>
        <w:widowControl/>
        <w:bidi w:val="0"/>
        <w:adjustRightInd/>
        <w:spacing w:line="240" w:lineRule="auto"/>
        <w:textAlignment w:val="auto"/>
        <w:rPr>
          <w:ins w:id="2088" w:author="Felix" w:date="2020-05-31T22:28:00Z"/>
          <w:rtl/>
        </w:rPr>
      </w:pPr>
      <w:ins w:id="2089" w:author="Felix" w:date="2020-05-31T22:28:00Z">
        <w:r>
          <w:rPr>
            <w:rtl/>
          </w:rPr>
          <w:br w:type="page"/>
        </w:r>
      </w:ins>
    </w:p>
    <w:p w14:paraId="339E2642" w14:textId="133F30A4" w:rsidR="006D7368" w:rsidRDefault="006D7368" w:rsidP="005212DB">
      <w:pPr>
        <w:pStyle w:val="1"/>
        <w:rPr>
          <w:ins w:id="2090" w:author="user" w:date="2020-05-30T14:01:00Z"/>
          <w:rtl/>
        </w:rPr>
      </w:pPr>
      <w:bookmarkStart w:id="2091" w:name="_Toc42336010"/>
      <w:ins w:id="2092" w:author="user" w:date="2020-05-29T13:51:00Z">
        <w:r w:rsidRPr="009D25DC">
          <w:rPr>
            <w:rFonts w:hint="cs"/>
            <w:rtl/>
          </w:rPr>
          <w:lastRenderedPageBreak/>
          <w:t xml:space="preserve">רשימת מקורות </w:t>
        </w:r>
        <w:r w:rsidRPr="009D25DC">
          <w:t>References</w:t>
        </w:r>
        <w:r w:rsidRPr="009D25DC">
          <w:rPr>
            <w:rFonts w:hint="cs"/>
            <w:rtl/>
          </w:rPr>
          <w:t xml:space="preserve"> ראשונית</w:t>
        </w:r>
      </w:ins>
      <w:bookmarkEnd w:id="2091"/>
    </w:p>
    <w:bookmarkStart w:id="2093" w:name="_Ref41773057"/>
    <w:p w14:paraId="0E266BB4" w14:textId="71A25F36" w:rsidR="00A42CC1" w:rsidRDefault="00EB30D9">
      <w:pPr>
        <w:pStyle w:val="ListParagraph"/>
        <w:numPr>
          <w:ilvl w:val="0"/>
          <w:numId w:val="21"/>
        </w:numPr>
        <w:rPr>
          <w:ins w:id="2094" w:author="Felix" w:date="2020-05-30T23:25:00Z"/>
        </w:rPr>
        <w:pPrChange w:id="2095" w:author="Felix" w:date="2020-05-30T23:26:00Z">
          <w:pPr>
            <w:pStyle w:val="1"/>
          </w:pPr>
        </w:pPrChange>
      </w:pPr>
      <w:ins w:id="2096" w:author="Felix" w:date="2020-05-30T23:27:00Z">
        <w:r>
          <w:rPr>
            <w:rtl/>
          </w:rPr>
          <w:fldChar w:fldCharType="begin"/>
        </w:r>
      </w:ins>
      <w:ins w:id="2097" w:author="Felix" w:date="2020-05-31T23:06:00Z">
        <w:r w:rsidR="00EE0F30">
          <w:instrText>HYPERLINK</w:instrText>
        </w:r>
        <w:r w:rsidR="00EE0F30">
          <w:rPr>
            <w:rtl/>
          </w:rPr>
          <w:instrText xml:space="preserve"> "</w:instrText>
        </w:r>
        <w:r w:rsidR="00EE0F30">
          <w:instrText>E:\\Download\\1.</w:instrText>
        </w:r>
        <w:r w:rsidR="00EE0F30">
          <w:rPr>
            <w:rtl/>
          </w:rPr>
          <w:tab/>
        </w:r>
        <w:r w:rsidR="00EE0F30">
          <w:instrText>https:\\www.medgadget.com\\2020\\01\\medical-devices-market-regional-analysis-2020-2025-global-market-size-research-report-trends-growth.html</w:instrText>
        </w:r>
        <w:r w:rsidR="00EE0F30">
          <w:rPr>
            <w:rtl/>
          </w:rPr>
          <w:instrText>"</w:instrText>
        </w:r>
      </w:ins>
      <w:ins w:id="2098" w:author="Felix" w:date="2020-05-30T23:27:00Z">
        <w:r>
          <w:rPr>
            <w:rtl/>
          </w:rPr>
          <w:fldChar w:fldCharType="separate"/>
        </w:r>
        <w:r w:rsidR="00A42CC1" w:rsidRPr="00EB30D9">
          <w:rPr>
            <w:rStyle w:val="Hyperlink"/>
            <w:rFonts w:hint="cs"/>
            <w:rtl/>
          </w:rPr>
          <w:t>סקר חיזוי גודל שוק מכשור רפואי</w:t>
        </w:r>
        <w:r>
          <w:rPr>
            <w:rtl/>
          </w:rPr>
          <w:fldChar w:fldCharType="end"/>
        </w:r>
      </w:ins>
      <w:ins w:id="2099" w:author="user" w:date="2020-05-30T14:02:00Z">
        <w:r w:rsidR="00A42CC1">
          <w:rPr>
            <w:rFonts w:hint="cs"/>
            <w:rtl/>
          </w:rPr>
          <w:t xml:space="preserve"> </w:t>
        </w:r>
        <w:del w:id="2100" w:author="Felix" w:date="2020-05-30T23:26:00Z">
          <w:r w:rsidR="00A42CC1" w:rsidDel="00EB30D9">
            <w:fldChar w:fldCharType="begin"/>
          </w:r>
          <w:r w:rsidR="00A42CC1" w:rsidDel="00EB30D9">
            <w:delInstrText xml:space="preserve"> HYPERLINK "https://www.medgadget.com/2020/01/medical-devices-market-regional-analysis-2020-2025-global-market-size-research-report-trends-growth.html" </w:delInstrText>
          </w:r>
          <w:r w:rsidR="00A42CC1" w:rsidDel="00EB30D9">
            <w:fldChar w:fldCharType="separate"/>
          </w:r>
          <w:r w:rsidR="00A42CC1" w:rsidDel="00EB30D9">
            <w:rPr>
              <w:rStyle w:val="Hyperlink"/>
            </w:rPr>
            <w:delText>https://www.medgadget.com/2020/01/medical-devices-market-regional-analysis-2020-2025-global-market-size-research-report-trends-growth.html</w:delText>
          </w:r>
          <w:r w:rsidR="00A42CC1" w:rsidDel="00EB30D9">
            <w:fldChar w:fldCharType="end"/>
          </w:r>
        </w:del>
      </w:ins>
      <w:bookmarkEnd w:id="2093"/>
    </w:p>
    <w:p w14:paraId="05CCF426" w14:textId="7284C69F" w:rsidR="009B0B52" w:rsidRDefault="00EB30D9">
      <w:pPr>
        <w:pStyle w:val="ListParagraph"/>
        <w:numPr>
          <w:ilvl w:val="0"/>
          <w:numId w:val="21"/>
        </w:numPr>
        <w:rPr>
          <w:ins w:id="2101" w:author="Felix" w:date="2020-06-06T11:37:00Z"/>
        </w:rPr>
        <w:pPrChange w:id="2102" w:author="Felix" w:date="2020-05-30T23:27:00Z">
          <w:pPr>
            <w:pStyle w:val="1"/>
          </w:pPr>
        </w:pPrChange>
      </w:pPr>
      <w:ins w:id="2103" w:author="Felix" w:date="2020-05-30T23:27:00Z">
        <w:r>
          <w:rPr>
            <w:rtl/>
          </w:rPr>
          <w:fldChar w:fldCharType="begin"/>
        </w:r>
        <w:r>
          <w:rPr>
            <w:rtl/>
          </w:rPr>
          <w:instrText xml:space="preserve"> </w:instrText>
        </w:r>
        <w:r>
          <w:instrText>HYPERLINK</w:instrText>
        </w:r>
        <w:r>
          <w:rPr>
            <w:rtl/>
          </w:rPr>
          <w:instrText xml:space="preserve"> "</w:instrText>
        </w:r>
        <w:r>
          <w:instrText>https://foi.gov.il/sites/default/files/%D7%94%D7%9E%D7%93%D7%A8%D7%99%D7%9A%20%D7%94%D7%9E%D7%9C%D7%90%20%D7%9C%D7%99%D7%99%D7%A9%D7%95%D7%9D%20%D7%AA%D7%A7%D7%A0%D7%95%D7%AA%20%D7%90%D7%91%D7%98%D7%97%D7%AA%20%D7%9E%D7%99%D7%93%D7%A2%20-%20PDF%20%D7%9C%D7%94%D7%93%D7%A4%D7%A1%D7%94.pdf</w:instrText>
        </w:r>
        <w:r>
          <w:rPr>
            <w:rtl/>
          </w:rPr>
          <w:instrText xml:space="preserve">" </w:instrText>
        </w:r>
        <w:r>
          <w:rPr>
            <w:rtl/>
          </w:rPr>
          <w:fldChar w:fldCharType="separate"/>
        </w:r>
        <w:r w:rsidR="009B0B52" w:rsidRPr="00EB30D9">
          <w:rPr>
            <w:rStyle w:val="Hyperlink"/>
            <w:rFonts w:hint="cs"/>
            <w:rtl/>
          </w:rPr>
          <w:t xml:space="preserve">הרשות להגנת הפרטיות </w:t>
        </w:r>
        <w:r w:rsidR="009B0B52" w:rsidRPr="00EB30D9">
          <w:rPr>
            <w:rStyle w:val="Hyperlink"/>
            <w:rtl/>
          </w:rPr>
          <w:t>–</w:t>
        </w:r>
        <w:r w:rsidR="009B0B52" w:rsidRPr="00EB30D9">
          <w:rPr>
            <w:rStyle w:val="Hyperlink"/>
            <w:rFonts w:hint="cs"/>
            <w:rtl/>
          </w:rPr>
          <w:t xml:space="preserve"> מדריך לתקנות להגנה על פרטיות</w:t>
        </w:r>
        <w:r>
          <w:rPr>
            <w:rtl/>
          </w:rPr>
          <w:fldChar w:fldCharType="end"/>
        </w:r>
      </w:ins>
    </w:p>
    <w:p w14:paraId="1D3DC5FE" w14:textId="26950B15" w:rsidR="00EB30D9" w:rsidRDefault="00F234AF">
      <w:pPr>
        <w:pStyle w:val="ListParagraph"/>
        <w:numPr>
          <w:ilvl w:val="0"/>
          <w:numId w:val="21"/>
        </w:numPr>
        <w:rPr>
          <w:ins w:id="2104" w:author="Felix" w:date="2020-06-06T11:37:00Z"/>
        </w:rPr>
        <w:pPrChange w:id="2105" w:author="Felix" w:date="2020-06-06T11:37:00Z">
          <w:pPr>
            <w:pStyle w:val="2"/>
            <w:numPr>
              <w:ilvl w:val="0"/>
              <w:numId w:val="21"/>
            </w:numPr>
            <w:ind w:left="720" w:hanging="360"/>
          </w:pPr>
        </w:pPrChange>
      </w:pPr>
      <w:ins w:id="2106" w:author="Felix" w:date="2020-06-06T11:37:00Z">
        <w:r>
          <w:rPr>
            <w:rtl/>
          </w:rPr>
          <w:fldChar w:fldCharType="begin"/>
        </w:r>
        <w:r>
          <w:rPr>
            <w:rtl/>
          </w:rPr>
          <w:instrText xml:space="preserve"> </w:instrText>
        </w:r>
        <w:r>
          <w:instrText>HYPERLINK</w:instrText>
        </w:r>
        <w:r>
          <w:rPr>
            <w:rtl/>
          </w:rPr>
          <w:instrText xml:space="preserve"> "</w:instrText>
        </w:r>
        <w:r>
          <w:instrText>https://www.gov.il/he/departments/topics/11</w:instrText>
        </w:r>
        <w:r>
          <w:rPr>
            <w:rtl/>
          </w:rPr>
          <w:instrText xml:space="preserve">" </w:instrText>
        </w:r>
        <w:r>
          <w:rPr>
            <w:rtl/>
          </w:rPr>
          <w:fldChar w:fldCharType="separate"/>
        </w:r>
        <w:bookmarkStart w:id="2107" w:name="_Toc41834688"/>
        <w:r w:rsidRPr="00EB30D9">
          <w:rPr>
            <w:rStyle w:val="Hyperlink"/>
            <w:rFonts w:hint="cs"/>
            <w:rtl/>
          </w:rPr>
          <w:t>מדריך תורת הגנה ארגונית</w:t>
        </w:r>
        <w:bookmarkEnd w:id="2107"/>
        <w:r>
          <w:rPr>
            <w:rtl/>
          </w:rPr>
          <w:fldChar w:fldCharType="end"/>
        </w:r>
      </w:ins>
    </w:p>
    <w:p w14:paraId="69CB77FC" w14:textId="3F847F3F" w:rsidR="00EB30D9" w:rsidRDefault="00F234AF">
      <w:pPr>
        <w:pStyle w:val="ListParagraph"/>
        <w:numPr>
          <w:ilvl w:val="0"/>
          <w:numId w:val="21"/>
        </w:numPr>
        <w:rPr>
          <w:moveTo w:id="2108" w:author="Felix" w:date="2020-05-30T23:28:00Z"/>
        </w:rPr>
        <w:pPrChange w:id="2109" w:author="Felix" w:date="2020-06-06T11:37:00Z">
          <w:pPr>
            <w:pStyle w:val="2"/>
            <w:numPr>
              <w:ilvl w:val="0"/>
              <w:numId w:val="21"/>
            </w:numPr>
            <w:ind w:left="720" w:hanging="360"/>
          </w:pPr>
        </w:pPrChange>
      </w:pPr>
      <w:ins w:id="2110" w:author="Felix" w:date="2020-06-06T11:38:00Z">
        <w:r w:rsidRPr="005212DB">
          <w:rPr>
            <w:lang w:val="en-GB"/>
          </w:rPr>
          <w:fldChar w:fldCharType="begin"/>
        </w:r>
        <w:r w:rsidRPr="00F234AF">
          <w:rPr>
            <w:lang w:val="en-GB"/>
          </w:rPr>
          <w:instrText xml:space="preserve"> HYPERLINK "https://googleprojectzero.blogspot.com/" </w:instrText>
        </w:r>
        <w:r w:rsidRPr="005212DB">
          <w:rPr>
            <w:lang w:val="en-GB"/>
            <w:rPrChange w:id="2111" w:author="Felix" w:date="2020-06-06T11:38:00Z">
              <w:rPr>
                <w:lang w:val="en-GB"/>
              </w:rPr>
            </w:rPrChange>
          </w:rPr>
          <w:fldChar w:fldCharType="separate"/>
        </w:r>
        <w:bookmarkStart w:id="2112" w:name="_Toc41834689"/>
        <w:bookmarkStart w:id="2113" w:name="_Ref41800977"/>
        <w:r w:rsidRPr="00F234AF">
          <w:rPr>
            <w:rStyle w:val="Hyperlink"/>
            <w:lang w:val="en-GB"/>
          </w:rPr>
          <w:t>Google project zero Disclosure Policy</w:t>
        </w:r>
        <w:bookmarkEnd w:id="2112"/>
        <w:bookmarkEnd w:id="2113"/>
        <w:r w:rsidRPr="005212DB">
          <w:rPr>
            <w:lang w:val="en-GB"/>
          </w:rPr>
          <w:fldChar w:fldCharType="end"/>
        </w:r>
      </w:ins>
      <w:moveToRangeStart w:id="2114" w:author="Felix" w:date="2020-05-30T23:28:00Z" w:name="move41773711"/>
      <w:moveTo w:id="2115" w:author="Felix" w:date="2020-05-30T23:28:00Z">
        <w:del w:id="2116" w:author="Felix" w:date="2020-05-30T23:29:00Z">
          <w:r w:rsidR="00EB30D9" w:rsidDel="00EB30D9">
            <w:fldChar w:fldCharType="begin"/>
          </w:r>
          <w:r w:rsidR="00EB30D9" w:rsidDel="00EB30D9">
            <w:delInstrText xml:space="preserve"> HYPERLINK "https://www.gov.il/he/departments/topics/11" </w:delInstrText>
          </w:r>
          <w:r w:rsidR="00EB30D9" w:rsidDel="00EB30D9">
            <w:fldChar w:fldCharType="separate"/>
          </w:r>
          <w:r w:rsidR="00EB30D9" w:rsidDel="00EB30D9">
            <w:rPr>
              <w:rStyle w:val="Hyperlink"/>
            </w:rPr>
            <w:delText>https://www.gov.il/he/departments/topics/11</w:delText>
          </w:r>
          <w:r w:rsidR="00EB30D9" w:rsidDel="00EB30D9">
            <w:fldChar w:fldCharType="end"/>
          </w:r>
          <w:r w:rsidR="00EB30D9" w:rsidDel="00EB30D9">
            <w:rPr>
              <w:rFonts w:hint="cs"/>
              <w:rtl/>
            </w:rPr>
            <w:delText xml:space="preserve"> מדריך תורת הגנה ארגונית</w:delText>
          </w:r>
        </w:del>
      </w:moveTo>
    </w:p>
    <w:moveToRangeEnd w:id="2114"/>
    <w:p w14:paraId="7338EC3B" w14:textId="510593BE" w:rsidR="00EB30D9" w:rsidRDefault="00B3074E">
      <w:pPr>
        <w:pStyle w:val="ListParagraph"/>
        <w:numPr>
          <w:ilvl w:val="0"/>
          <w:numId w:val="21"/>
        </w:numPr>
        <w:rPr>
          <w:ins w:id="2117" w:author="Felix Krasnitsky" w:date="2020-05-31T15:27:00Z"/>
        </w:rPr>
        <w:pPrChange w:id="2118" w:author="Felix" w:date="2020-05-30T23:27:00Z">
          <w:pPr>
            <w:pStyle w:val="1"/>
          </w:pPr>
        </w:pPrChange>
      </w:pPr>
      <w:ins w:id="2119" w:author="Felix Krasnitsky" w:date="2020-05-31T15:24:00Z">
        <w:r>
          <w:rPr>
            <w:rtl/>
          </w:rPr>
          <w:fldChar w:fldCharType="begin"/>
        </w:r>
        <w:r>
          <w:rPr>
            <w:rtl/>
          </w:rPr>
          <w:instrText xml:space="preserve"> </w:instrText>
        </w:r>
        <w:r>
          <w:instrText>HYPERLINK</w:instrText>
        </w:r>
        <w:r>
          <w:rPr>
            <w:rtl/>
          </w:rPr>
          <w:instrText xml:space="preserve"> "</w:instrText>
        </w:r>
        <w:r>
          <w:instrText>https://www.cloudflare.com/learning/ddos/glossary/open-systems-interconnection-model-osi</w:instrText>
        </w:r>
        <w:r>
          <w:rPr>
            <w:rtl/>
          </w:rPr>
          <w:instrText xml:space="preserve">/" </w:instrText>
        </w:r>
        <w:r>
          <w:rPr>
            <w:rtl/>
          </w:rPr>
          <w:fldChar w:fldCharType="separate"/>
        </w:r>
        <w:bookmarkStart w:id="2120" w:name="_Ref41831103"/>
        <w:r w:rsidRPr="00B3074E">
          <w:rPr>
            <w:rStyle w:val="Hyperlink"/>
            <w:rFonts w:hint="cs"/>
            <w:rtl/>
          </w:rPr>
          <w:t xml:space="preserve">מודל שכבות תקשורת ה- </w:t>
        </w:r>
        <w:r w:rsidRPr="00B3074E">
          <w:rPr>
            <w:rStyle w:val="Hyperlink"/>
          </w:rPr>
          <w:t>OSI</w:t>
        </w:r>
        <w:bookmarkEnd w:id="2120"/>
        <w:r>
          <w:rPr>
            <w:rtl/>
          </w:rPr>
          <w:fldChar w:fldCharType="end"/>
        </w:r>
      </w:ins>
    </w:p>
    <w:p w14:paraId="5E01B9DC" w14:textId="0DEDB0E3" w:rsidR="00B3074E" w:rsidRDefault="00B3074E">
      <w:pPr>
        <w:pStyle w:val="ListParagraph"/>
        <w:numPr>
          <w:ilvl w:val="0"/>
          <w:numId w:val="21"/>
        </w:numPr>
        <w:rPr>
          <w:ins w:id="2121" w:author="Felix Krasnitsky" w:date="2020-05-31T15:40:00Z"/>
        </w:rPr>
        <w:pPrChange w:id="2122" w:author="Felix" w:date="2020-05-30T23:27:00Z">
          <w:pPr>
            <w:pStyle w:val="1"/>
          </w:pPr>
        </w:pPrChange>
      </w:pPr>
      <w:ins w:id="2123" w:author="Felix Krasnitsky" w:date="2020-05-31T15:27:00Z">
        <w:r>
          <w:rPr>
            <w:rtl/>
          </w:rPr>
          <w:fldChar w:fldCharType="begin"/>
        </w:r>
        <w:r>
          <w:rPr>
            <w:rtl/>
          </w:rPr>
          <w:instrText xml:space="preserve"> </w:instrText>
        </w:r>
        <w:r>
          <w:instrText>HYPERLINK</w:instrText>
        </w:r>
        <w:r>
          <w:rPr>
            <w:rtl/>
          </w:rPr>
          <w:instrText xml:space="preserve"> "</w:instrText>
        </w:r>
        <w:r>
          <w:instrText>https://www.csoonline.com/article/3519908/the-cia-triad-definition-components-and-examples.html</w:instrText>
        </w:r>
        <w:r>
          <w:rPr>
            <w:rtl/>
          </w:rPr>
          <w:instrText xml:space="preserve">" </w:instrText>
        </w:r>
        <w:r>
          <w:rPr>
            <w:rtl/>
          </w:rPr>
          <w:fldChar w:fldCharType="separate"/>
        </w:r>
        <w:bookmarkStart w:id="2124" w:name="_Ref41834227"/>
        <w:r w:rsidRPr="00B3074E">
          <w:rPr>
            <w:rStyle w:val="Hyperlink"/>
            <w:rFonts w:hint="cs"/>
            <w:rtl/>
          </w:rPr>
          <w:t xml:space="preserve">מודל ה </w:t>
        </w:r>
        <w:r w:rsidRPr="00B3074E">
          <w:rPr>
            <w:rStyle w:val="Hyperlink"/>
          </w:rPr>
          <w:t>CIA</w:t>
        </w:r>
        <w:r w:rsidRPr="00B3074E">
          <w:rPr>
            <w:rStyle w:val="Hyperlink"/>
            <w:rFonts w:hint="cs"/>
            <w:rtl/>
          </w:rPr>
          <w:t xml:space="preserve"> לאבטחת מידע</w:t>
        </w:r>
        <w:bookmarkEnd w:id="2124"/>
        <w:r>
          <w:rPr>
            <w:rtl/>
          </w:rPr>
          <w:fldChar w:fldCharType="end"/>
        </w:r>
      </w:ins>
    </w:p>
    <w:p w14:paraId="72A7A2C5" w14:textId="500DDB33" w:rsidR="007A309B" w:rsidRDefault="007A309B">
      <w:pPr>
        <w:pStyle w:val="ListParagraph"/>
        <w:numPr>
          <w:ilvl w:val="0"/>
          <w:numId w:val="21"/>
        </w:numPr>
        <w:rPr>
          <w:ins w:id="2125" w:author="Felix Krasnitsky" w:date="2020-05-31T16:05:00Z"/>
        </w:rPr>
        <w:pPrChange w:id="2126" w:author="Felix" w:date="2020-05-30T23:27:00Z">
          <w:pPr>
            <w:pStyle w:val="1"/>
          </w:pPr>
        </w:pPrChange>
      </w:pPr>
      <w:ins w:id="2127" w:author="Felix Krasnitsky" w:date="2020-05-31T15:41:00Z">
        <w:r>
          <w:rPr>
            <w:rtl/>
          </w:rPr>
          <w:fldChar w:fldCharType="begin"/>
        </w:r>
        <w:r>
          <w:rPr>
            <w:rtl/>
          </w:rPr>
          <w:instrText xml:space="preserve"> </w:instrText>
        </w:r>
        <w:r>
          <w:instrText>HYPERLINK</w:instrText>
        </w:r>
        <w:r>
          <w:rPr>
            <w:rtl/>
          </w:rPr>
          <w:instrText xml:space="preserve"> "</w:instrText>
        </w:r>
        <w:r>
          <w:instrText>https://www.businessinsider.com/cambridge-analytica-a-guide-to-the-trump-linked-data-firm-that-harvested-50-million-facebook-profiles-2018-3</w:instrText>
        </w:r>
        <w:r>
          <w:rPr>
            <w:rtl/>
          </w:rPr>
          <w:instrText xml:space="preserve">" </w:instrText>
        </w:r>
        <w:r>
          <w:rPr>
            <w:rtl/>
          </w:rPr>
          <w:fldChar w:fldCharType="separate"/>
        </w:r>
        <w:bookmarkStart w:id="2128" w:name="_Ref41832128"/>
        <w:r w:rsidRPr="007A309B">
          <w:rPr>
            <w:rStyle w:val="Hyperlink"/>
            <w:rFonts w:hint="cs"/>
            <w:rtl/>
          </w:rPr>
          <w:t xml:space="preserve">פרשת </w:t>
        </w:r>
        <w:r w:rsidRPr="007A309B">
          <w:rPr>
            <w:rStyle w:val="Hyperlink"/>
          </w:rPr>
          <w:t>Cambridge-Analytics</w:t>
        </w:r>
        <w:bookmarkEnd w:id="2128"/>
        <w:r>
          <w:rPr>
            <w:rtl/>
          </w:rPr>
          <w:fldChar w:fldCharType="end"/>
        </w:r>
      </w:ins>
    </w:p>
    <w:p w14:paraId="3E9F26B1" w14:textId="433BE08C" w:rsidR="006F043A" w:rsidRDefault="006F043A">
      <w:pPr>
        <w:pStyle w:val="ListParagraph"/>
        <w:numPr>
          <w:ilvl w:val="0"/>
          <w:numId w:val="21"/>
        </w:numPr>
        <w:rPr>
          <w:ins w:id="2129" w:author="Felix Krasnitsky" w:date="2020-05-31T17:18:00Z"/>
        </w:rPr>
        <w:pPrChange w:id="2130" w:author="Felix Krasnitsky" w:date="2020-05-31T16:06:00Z">
          <w:pPr>
            <w:pStyle w:val="1"/>
          </w:pPr>
        </w:pPrChange>
      </w:pPr>
      <w:bookmarkStart w:id="2131" w:name="_Ref41833674"/>
      <w:ins w:id="2132" w:author="Felix Krasnitsky" w:date="2020-05-31T16:05:00Z">
        <w:r>
          <w:rPr>
            <w:rFonts w:hint="cs"/>
            <w:rtl/>
          </w:rPr>
          <w:t xml:space="preserve">קווין מיטניק, </w:t>
        </w:r>
        <w:r w:rsidRPr="006F043A">
          <w:t>The Art of Intrusion: The Real Stories Behind the Exploits of Hackers, Intruders and Deceivers</w:t>
        </w:r>
        <w:r>
          <w:rPr>
            <w:rFonts w:hint="cs"/>
            <w:rtl/>
          </w:rPr>
          <w:t xml:space="preserve">, 2005, </w:t>
        </w:r>
      </w:ins>
      <w:ins w:id="2133" w:author="Felix Krasnitsky" w:date="2020-05-31T16:06:00Z">
        <w:r>
          <w:t xml:space="preserve">ISBN: </w:t>
        </w:r>
        <w:r w:rsidRPr="006F043A">
          <w:t>0471782661</w:t>
        </w:r>
        <w:bookmarkEnd w:id="2131"/>
        <w:r w:rsidRPr="006F043A">
          <w:rPr>
            <w:rtl/>
          </w:rPr>
          <w:t xml:space="preserve"> </w:t>
        </w:r>
      </w:ins>
    </w:p>
    <w:p w14:paraId="5CC44BC8" w14:textId="50CB19BE" w:rsidR="00837225" w:rsidRPr="009D25DC" w:rsidDel="00837225" w:rsidRDefault="00837225">
      <w:pPr>
        <w:pStyle w:val="ListParagraph"/>
        <w:numPr>
          <w:ilvl w:val="0"/>
          <w:numId w:val="21"/>
        </w:numPr>
        <w:bidi w:val="0"/>
        <w:rPr>
          <w:ins w:id="2134" w:author="user" w:date="2020-05-29T13:51:00Z"/>
          <w:del w:id="2135" w:author="Felix Krasnitsky" w:date="2020-05-31T17:17:00Z"/>
          <w:rtl/>
        </w:rPr>
        <w:pPrChange w:id="2136" w:author="Felix Krasnitsky" w:date="2020-05-31T17:18:00Z">
          <w:pPr>
            <w:pStyle w:val="1"/>
          </w:pPr>
        </w:pPrChange>
      </w:pPr>
      <w:ins w:id="2137" w:author="Felix Krasnitsky" w:date="2020-05-31T17:13:00Z">
        <w:r>
          <w:t>Reis S</w:t>
        </w:r>
      </w:ins>
      <w:ins w:id="2138" w:author="Felix Krasnitsky" w:date="2020-05-31T17:14:00Z">
        <w:r>
          <w:t xml:space="preserve">, A Visser &amp; </w:t>
        </w:r>
      </w:ins>
      <w:ins w:id="2139" w:author="Felix Krasnitsky" w:date="2020-05-31T17:11:00Z">
        <w:r>
          <w:t xml:space="preserve">Frankel </w:t>
        </w:r>
      </w:ins>
      <w:ins w:id="2140" w:author="Felix Krasnitsky" w:date="2020-05-31T17:14:00Z">
        <w:r>
          <w:t>R</w:t>
        </w:r>
      </w:ins>
      <w:ins w:id="2141" w:author="Felix Krasnitsky" w:date="2020-05-31T17:11:00Z">
        <w:r>
          <w:t xml:space="preserve">, </w:t>
        </w:r>
      </w:ins>
      <w:ins w:id="2142" w:author="Felix Krasnitsky" w:date="2020-05-31T17:14:00Z">
        <w:r>
          <w:t xml:space="preserve">Health </w:t>
        </w:r>
      </w:ins>
      <w:ins w:id="2143" w:author="Felix Krasnitsky" w:date="2020-05-31T17:11:00Z">
        <w:r>
          <w:t xml:space="preserve">information </w:t>
        </w:r>
      </w:ins>
      <w:ins w:id="2144" w:author="Felix Krasnitsky" w:date="2020-05-31T17:15:00Z">
        <w:r>
          <w:t xml:space="preserve">and communication technology </w:t>
        </w:r>
      </w:ins>
      <w:ins w:id="2145" w:author="Felix Krasnitsky" w:date="2020-05-31T17:11:00Z">
        <w:r>
          <w:t xml:space="preserve">in </w:t>
        </w:r>
      </w:ins>
      <w:ins w:id="2146" w:author="Felix Krasnitsky" w:date="2020-05-31T17:15:00Z">
        <w:r>
          <w:t xml:space="preserve">healthcare communication </w:t>
        </w:r>
      </w:ins>
      <w:ins w:id="2147" w:author="Felix Krasnitsky" w:date="2020-05-31T17:11:00Z">
        <w:r>
          <w:t xml:space="preserve">the: the </w:t>
        </w:r>
      </w:ins>
      <w:ins w:id="2148" w:author="Felix Krasnitsky" w:date="2020-05-31T17:16:00Z">
        <w:r>
          <w:t>bad</w:t>
        </w:r>
      </w:ins>
      <w:ins w:id="2149" w:author="Felix Krasnitsky" w:date="2020-05-31T17:11:00Z">
        <w:r>
          <w:t xml:space="preserve">, the good </w:t>
        </w:r>
      </w:ins>
      <w:ins w:id="2150" w:author="Felix Krasnitsky" w:date="2020-05-31T17:16:00Z">
        <w:r>
          <w:t xml:space="preserve">and the transformative. </w:t>
        </w:r>
      </w:ins>
      <w:ins w:id="2151" w:author="Felix Krasnitsky" w:date="2020-05-31T17:11:00Z">
        <w:r>
          <w:t xml:space="preserve">Patient. </w:t>
        </w:r>
      </w:ins>
      <w:ins w:id="2152" w:author="Felix Krasnitsky" w:date="2020-05-31T17:16:00Z">
        <w:r>
          <w:t xml:space="preserve">Educ Couns </w:t>
        </w:r>
      </w:ins>
      <w:ins w:id="2153" w:author="Felix Krasnitsky" w:date="2020-05-31T17:11:00Z">
        <w:r>
          <w:t>2013.</w:t>
        </w:r>
      </w:ins>
      <w:ins w:id="2154" w:author="Felix Krasnitsky" w:date="2020-05-31T17:17:00Z">
        <w:r w:rsidRPr="00837225">
          <w:t xml:space="preserve"> </w:t>
        </w:r>
        <w:r>
          <w:t>Couns Educ :doi. 62-359):3(93;Dec</w:t>
        </w:r>
      </w:ins>
    </w:p>
    <w:p w14:paraId="5361AAC3" w14:textId="77777777" w:rsidR="00C55D5B" w:rsidRDefault="00C55D5B">
      <w:pPr>
        <w:pStyle w:val="ListParagraph"/>
        <w:numPr>
          <w:ilvl w:val="0"/>
          <w:numId w:val="21"/>
        </w:numPr>
        <w:rPr>
          <w:ins w:id="2155" w:author="Felix Krasnitsky" w:date="2020-05-31T16:25:00Z"/>
          <w:rtl/>
        </w:rPr>
        <w:pPrChange w:id="2156" w:author="Felix Krasnitsky" w:date="2020-05-31T17:18:00Z">
          <w:pPr>
            <w:pStyle w:val="1"/>
          </w:pPr>
        </w:pPrChange>
      </w:pPr>
      <w:bookmarkStart w:id="2157" w:name="_Ref41837954"/>
    </w:p>
    <w:bookmarkEnd w:id="2157"/>
    <w:p w14:paraId="202F2A2E" w14:textId="2F2AA3FA" w:rsidR="00C55D5B" w:rsidDel="003C714D" w:rsidRDefault="00C55D5B">
      <w:pPr>
        <w:rPr>
          <w:ins w:id="2158" w:author="Felix Krasnitsky" w:date="2020-05-31T16:25:00Z"/>
          <w:del w:id="2159" w:author="Felix" w:date="2020-06-06T11:36:00Z"/>
          <w:rtl/>
        </w:rPr>
        <w:pPrChange w:id="2160" w:author="user" w:date="2020-05-29T18:01:00Z">
          <w:pPr>
            <w:pStyle w:val="1"/>
          </w:pPr>
        </w:pPrChange>
      </w:pPr>
    </w:p>
    <w:bookmarkStart w:id="2161" w:name="_Ref41838823"/>
    <w:p w14:paraId="472830F9" w14:textId="16A58A44" w:rsidR="00C55D5B" w:rsidRDefault="004C16BE">
      <w:pPr>
        <w:pStyle w:val="ListParagraph"/>
        <w:numPr>
          <w:ilvl w:val="0"/>
          <w:numId w:val="21"/>
        </w:numPr>
        <w:rPr>
          <w:ins w:id="2162" w:author="Felix Krasnitsky" w:date="2020-05-31T17:46:00Z"/>
        </w:rPr>
        <w:pPrChange w:id="2163" w:author="Felix Krasnitsky" w:date="2020-05-31T17:31:00Z">
          <w:pPr>
            <w:pStyle w:val="1"/>
          </w:pPr>
        </w:pPrChange>
      </w:pPr>
      <w:ins w:id="2164" w:author="Felix Krasnitsky" w:date="2020-05-31T17:31:00Z">
        <w:r>
          <w:fldChar w:fldCharType="begin"/>
        </w:r>
        <w:r>
          <w:instrText xml:space="preserve"> HYPERLINK "https://www.marcprensky.com/writing/Prensky%20-%20Digital%20Natives,%20Digital%20Immigrants%20-%20Part1.pdf" </w:instrText>
        </w:r>
        <w:r>
          <w:fldChar w:fldCharType="separate"/>
        </w:r>
        <w:r w:rsidRPr="004C16BE">
          <w:rPr>
            <w:rStyle w:val="Hyperlink"/>
          </w:rPr>
          <w:t>Marc Prensky</w:t>
        </w:r>
        <w:r>
          <w:fldChar w:fldCharType="end"/>
        </w:r>
      </w:ins>
      <w:ins w:id="2165" w:author="Felix Krasnitsky" w:date="2020-05-31T17:30:00Z">
        <w:r>
          <w:t>, “Digital Natives, Digital Immigrants” On the Horizon, vol. 9, no. 6 (December 2001), pp. 15–24;</w:t>
        </w:r>
        <w:bookmarkEnd w:id="2161"/>
        <w:r>
          <w:t xml:space="preserve"> </w:t>
        </w:r>
      </w:ins>
    </w:p>
    <w:p w14:paraId="609D4133" w14:textId="2879DF97" w:rsidR="004E1611" w:rsidRDefault="004E1611">
      <w:pPr>
        <w:pStyle w:val="ListParagraph"/>
        <w:numPr>
          <w:ilvl w:val="0"/>
          <w:numId w:val="21"/>
        </w:numPr>
        <w:rPr>
          <w:ins w:id="2166" w:author="Felix Krasnitsky" w:date="2020-05-31T17:47:00Z"/>
        </w:rPr>
        <w:pPrChange w:id="2167" w:author="Felix Krasnitsky" w:date="2020-05-31T17:50:00Z">
          <w:pPr>
            <w:pStyle w:val="1"/>
          </w:pPr>
        </w:pPrChange>
      </w:pPr>
      <w:bookmarkStart w:id="2168" w:name="_Ref41839900"/>
      <w:ins w:id="2169" w:author="Felix Krasnitsky" w:date="2020-05-31T17:46:00Z">
        <w:r>
          <w:t>https://alumni.huji.</w:t>
        </w:r>
      </w:ins>
      <w:ins w:id="2170" w:author="Felix Krasnitsky" w:date="2020-05-31T17:47:00Z">
        <w:r>
          <w:t>ac.il/news/med</w:t>
        </w:r>
      </w:ins>
      <w:ins w:id="2171" w:author="Felix Krasnitsky" w:date="2020-05-31T17:50:00Z">
        <w:r>
          <w:t>ia</w:t>
        </w:r>
      </w:ins>
      <w:ins w:id="2172" w:author="Felix Krasnitsky" w:date="2020-05-31T17:47:00Z">
        <w:r>
          <w:t xml:space="preserve">access </w:t>
        </w:r>
        <w:r>
          <w:rPr>
            <w:rFonts w:hint="cs"/>
            <w:rtl/>
          </w:rPr>
          <w:t xml:space="preserve"> </w:t>
        </w:r>
        <w:r>
          <w:t>18-Aug-2019</w:t>
        </w:r>
        <w:bookmarkEnd w:id="2168"/>
      </w:ins>
    </w:p>
    <w:p w14:paraId="6D214AB4" w14:textId="0DBCA3FC" w:rsidR="004C16BE" w:rsidRDefault="002B5E3F">
      <w:pPr>
        <w:pStyle w:val="ListParagraph"/>
        <w:numPr>
          <w:ilvl w:val="0"/>
          <w:numId w:val="21"/>
        </w:numPr>
        <w:rPr>
          <w:ins w:id="2173" w:author="Felix" w:date="2020-05-31T22:15:00Z"/>
        </w:rPr>
        <w:pPrChange w:id="2174" w:author="Felix Krasnitsky" w:date="2020-05-31T16:25:00Z">
          <w:pPr>
            <w:pStyle w:val="1"/>
          </w:pPr>
        </w:pPrChange>
      </w:pPr>
      <w:ins w:id="2175" w:author="Felix Krasnitsky" w:date="2020-05-31T17:56:00Z">
        <w:r>
          <w:rPr>
            <w:rtl/>
          </w:rPr>
          <w:fldChar w:fldCharType="begin"/>
        </w:r>
        <w:r>
          <w:rPr>
            <w:rtl/>
          </w:rPr>
          <w:instrText xml:space="preserve"> </w:instrText>
        </w:r>
        <w:r>
          <w:instrText>HYPERLINK</w:instrText>
        </w:r>
        <w:r>
          <w:rPr>
            <w:rtl/>
          </w:rPr>
          <w:instrText xml:space="preserve"> "</w:instrText>
        </w:r>
        <w:r>
          <w:instrText>https://brookdale.jdc.org.il/wp-content/uploads/2018/01/556-10-Ofek-ES-HEB-1.pdf</w:instrText>
        </w:r>
        <w:r>
          <w:rPr>
            <w:rtl/>
          </w:rPr>
          <w:instrText xml:space="preserve">" </w:instrText>
        </w:r>
        <w:r>
          <w:rPr>
            <w:rtl/>
          </w:rPr>
          <w:fldChar w:fldCharType="separate"/>
        </w:r>
        <w:bookmarkStart w:id="2176" w:name="_Ref41840222"/>
        <w:r w:rsidRPr="002B5E3F">
          <w:rPr>
            <w:rStyle w:val="Hyperlink"/>
            <w:rtl/>
          </w:rPr>
          <w:t>מרכז סמוקלר לחקר מדיניות הבריאות</w:t>
        </w:r>
        <w:r w:rsidRPr="002B5E3F">
          <w:rPr>
            <w:rStyle w:val="Hyperlink"/>
            <w:rFonts w:hint="cs"/>
            <w:rtl/>
          </w:rPr>
          <w:t>.</w:t>
        </w:r>
        <w:r w:rsidRPr="002B5E3F">
          <w:rPr>
            <w:rStyle w:val="Hyperlink"/>
            <w:rtl/>
          </w:rPr>
          <w:t xml:space="preserve"> מערכת אופק - התיק הרפואי הווירטואלי</w:t>
        </w:r>
        <w:bookmarkEnd w:id="2176"/>
        <w:r>
          <w:rPr>
            <w:rtl/>
          </w:rPr>
          <w:fldChar w:fldCharType="end"/>
        </w:r>
      </w:ins>
    </w:p>
    <w:p w14:paraId="6C2D94C6" w14:textId="7B25212E" w:rsidR="009F1A86" w:rsidRDefault="009F1A86">
      <w:pPr>
        <w:pStyle w:val="ListParagraph"/>
        <w:numPr>
          <w:ilvl w:val="0"/>
          <w:numId w:val="21"/>
        </w:numPr>
        <w:rPr>
          <w:ins w:id="2177" w:author="Felix" w:date="2020-05-31T22:23:00Z"/>
        </w:rPr>
        <w:pPrChange w:id="2178" w:author="Felix" w:date="2020-05-31T22:16:00Z">
          <w:pPr>
            <w:pStyle w:val="1"/>
          </w:pPr>
        </w:pPrChange>
      </w:pPr>
      <w:bookmarkStart w:id="2179" w:name="_Ref41855847"/>
      <w:ins w:id="2180" w:author="Felix" w:date="2020-05-31T22:15:00Z">
        <w:r>
          <w:t>Peleg R &amp; Nazarenko E</w:t>
        </w:r>
        <w:r>
          <w:rPr>
            <w:rtl/>
          </w:rPr>
          <w:t>,</w:t>
        </w:r>
      </w:ins>
      <w:ins w:id="2181" w:author="Felix" w:date="2020-05-31T22:16:00Z">
        <w:r>
          <w:rPr>
            <w:rFonts w:hint="cs"/>
            <w:rtl/>
          </w:rPr>
          <w:t xml:space="preserve"> </w:t>
        </w:r>
      </w:ins>
      <w:ins w:id="2182" w:author="Felix" w:date="2020-05-31T22:15:00Z">
        <w:r>
          <w:t>Providing cell phone</w:t>
        </w:r>
      </w:ins>
      <w:ins w:id="2183" w:author="Felix" w:date="2020-05-31T22:16:00Z">
        <w:r>
          <w:rPr>
            <w:rFonts w:hint="cs"/>
            <w:rtl/>
          </w:rPr>
          <w:t xml:space="preserve"> </w:t>
        </w:r>
      </w:ins>
      <w:ins w:id="2184" w:author="Felix" w:date="2020-05-31T22:15:00Z">
        <w:r>
          <w:t>numbers and e-mail</w:t>
        </w:r>
      </w:ins>
      <w:ins w:id="2185" w:author="Felix" w:date="2020-05-31T22:16:00Z">
        <w:r>
          <w:rPr>
            <w:rFonts w:hint="cs"/>
            <w:rtl/>
          </w:rPr>
          <w:t xml:space="preserve"> </w:t>
        </w:r>
      </w:ins>
      <w:ins w:id="2186" w:author="Felix" w:date="2020-05-31T22:15:00Z">
        <w:r>
          <w:t>addresses to patients</w:t>
        </w:r>
        <w:r>
          <w:rPr>
            <w:rtl/>
          </w:rPr>
          <w:t>:</w:t>
        </w:r>
      </w:ins>
      <w:ins w:id="2187" w:author="Felix" w:date="2020-05-31T22:16:00Z">
        <w:r>
          <w:rPr>
            <w:rFonts w:hint="cs"/>
            <w:rtl/>
          </w:rPr>
          <w:t xml:space="preserve"> </w:t>
        </w:r>
      </w:ins>
      <w:ins w:id="2188" w:author="Felix" w:date="2020-05-31T22:15:00Z">
        <w:r>
          <w:t>The patient’s perspective</w:t>
        </w:r>
        <w:r>
          <w:rPr>
            <w:rtl/>
          </w:rPr>
          <w:t>,</w:t>
        </w:r>
      </w:ins>
      <w:ins w:id="2189" w:author="Felix" w:date="2020-05-31T22:16:00Z">
        <w:r>
          <w:rPr>
            <w:rFonts w:hint="cs"/>
            <w:rtl/>
          </w:rPr>
          <w:t xml:space="preserve"> </w:t>
        </w:r>
      </w:ins>
      <w:ins w:id="2190" w:author="Felix" w:date="2020-05-31T22:15:00Z">
        <w:r>
          <w:t>a cross sectional study</w:t>
        </w:r>
        <w:r>
          <w:rPr>
            <w:rtl/>
          </w:rPr>
          <w:t>.</w:t>
        </w:r>
      </w:ins>
      <w:ins w:id="2191" w:author="Felix" w:date="2020-05-31T22:16:00Z">
        <w:r>
          <w:rPr>
            <w:rFonts w:hint="cs"/>
            <w:rtl/>
          </w:rPr>
          <w:t xml:space="preserve"> </w:t>
        </w:r>
      </w:ins>
      <w:ins w:id="2192" w:author="Felix" w:date="2020-05-31T22:15:00Z">
        <w:r>
          <w:t>Isr J Health Policy Res</w:t>
        </w:r>
        <w:r>
          <w:rPr>
            <w:rtl/>
          </w:rPr>
          <w:t>.</w:t>
        </w:r>
      </w:ins>
      <w:ins w:id="2193" w:author="Felix" w:date="2020-05-31T22:16:00Z">
        <w:r>
          <w:rPr>
            <w:rFonts w:hint="cs"/>
            <w:rtl/>
          </w:rPr>
          <w:t xml:space="preserve"> </w:t>
        </w:r>
      </w:ins>
      <w:ins w:id="2194" w:author="Felix" w:date="2020-05-31T22:15:00Z">
        <w:r>
          <w:rPr>
            <w:rtl/>
          </w:rPr>
          <w:t xml:space="preserve">2012 </w:t>
        </w:r>
        <w:r>
          <w:t>Aug 28</w:t>
        </w:r>
      </w:ins>
      <w:bookmarkEnd w:id="2179"/>
    </w:p>
    <w:p w14:paraId="6487A0AE" w14:textId="6721B4E2" w:rsidR="00EA3966" w:rsidRDefault="00EA3966">
      <w:pPr>
        <w:pStyle w:val="ListParagraph"/>
        <w:numPr>
          <w:ilvl w:val="0"/>
          <w:numId w:val="21"/>
        </w:numPr>
        <w:rPr>
          <w:ins w:id="2195" w:author="Felix" w:date="2020-05-31T22:25:00Z"/>
        </w:rPr>
        <w:pPrChange w:id="2196" w:author="Felix" w:date="2020-05-31T22:24:00Z">
          <w:pPr>
            <w:pStyle w:val="1"/>
          </w:pPr>
        </w:pPrChange>
      </w:pPr>
      <w:bookmarkStart w:id="2197" w:name="_Ref41856303"/>
      <w:ins w:id="2198" w:author="Felix" w:date="2020-05-31T22:23:00Z">
        <w:r>
          <w:t>Dorsey ER &amp; Topol EJ</w:t>
        </w:r>
        <w:r>
          <w:rPr>
            <w:rtl/>
          </w:rPr>
          <w:t>,</w:t>
        </w:r>
        <w:r w:rsidRPr="00EA3966">
          <w:rPr>
            <w:lang w:val="en-GB"/>
          </w:rPr>
          <w:t xml:space="preserve"> </w:t>
        </w:r>
        <w:r>
          <w:t>State of Telehealth. N</w:t>
        </w:r>
      </w:ins>
      <w:ins w:id="2199" w:author="Felix" w:date="2020-05-31T22:24:00Z">
        <w:r>
          <w:t xml:space="preserve"> </w:t>
        </w:r>
      </w:ins>
      <w:ins w:id="2200" w:author="Felix" w:date="2020-05-31T22:23:00Z">
        <w:r>
          <w:t>Engl J Med. 2016 2016</w:t>
        </w:r>
      </w:ins>
      <w:ins w:id="2201" w:author="Felix" w:date="2020-05-31T22:24:00Z">
        <w:r>
          <w:t xml:space="preserve"> </w:t>
        </w:r>
      </w:ins>
      <w:ins w:id="2202" w:author="Felix" w:date="2020-05-31T22:23:00Z">
        <w:r>
          <w:t>Jul154-61</w:t>
        </w:r>
      </w:ins>
      <w:bookmarkEnd w:id="2197"/>
    </w:p>
    <w:p w14:paraId="79B00CF0" w14:textId="27E45542" w:rsidR="00EA3966" w:rsidRDefault="00EA3966">
      <w:pPr>
        <w:pStyle w:val="ListParagraph"/>
        <w:numPr>
          <w:ilvl w:val="0"/>
          <w:numId w:val="21"/>
        </w:numPr>
        <w:rPr>
          <w:ins w:id="2203" w:author="Felix Krasnitsky" w:date="2020-06-01T14:43:00Z"/>
        </w:rPr>
        <w:pPrChange w:id="2204" w:author="Felix" w:date="2020-05-31T22:24:00Z">
          <w:pPr>
            <w:pStyle w:val="1"/>
          </w:pPr>
        </w:pPrChange>
      </w:pPr>
      <w:ins w:id="2205" w:author="Felix" w:date="2020-05-31T22:26:00Z">
        <w:r>
          <w:fldChar w:fldCharType="begin"/>
        </w:r>
        <w:r>
          <w:instrText xml:space="preserve"> HYPERLINK "https://www.epatientdave.com/about-dave/" </w:instrText>
        </w:r>
        <w:r>
          <w:fldChar w:fldCharType="separate"/>
        </w:r>
        <w:bookmarkStart w:id="2206" w:name="_Ref41856414"/>
        <w:r>
          <w:rPr>
            <w:rStyle w:val="Hyperlink"/>
          </w:rPr>
          <w:t>https://www.epatientdave.com/about-dave/</w:t>
        </w:r>
        <w:bookmarkEnd w:id="2206"/>
        <w:r>
          <w:fldChar w:fldCharType="end"/>
        </w:r>
      </w:ins>
    </w:p>
    <w:p w14:paraId="7DA79C1E" w14:textId="2C8CA279" w:rsidR="00062484" w:rsidRDefault="00E4342C">
      <w:pPr>
        <w:pStyle w:val="ListParagraph"/>
        <w:numPr>
          <w:ilvl w:val="0"/>
          <w:numId w:val="21"/>
        </w:numPr>
        <w:rPr>
          <w:ins w:id="2207" w:author="Felix Krasnitsky" w:date="2020-06-01T14:47:00Z"/>
          <w:rFonts w:ascii="Narkisim" w:hAnsi="Narkisim"/>
        </w:rPr>
        <w:pPrChange w:id="2208" w:author="Felix" w:date="2020-05-31T22:24:00Z">
          <w:pPr>
            <w:pStyle w:val="1"/>
          </w:pPr>
        </w:pPrChange>
      </w:pPr>
      <w:ins w:id="2209" w:author="Felix Krasnitsky" w:date="2020-06-01T14:45:00Z">
        <w:r>
          <w:rPr>
            <w:rFonts w:ascii="Narkisim" w:hAnsi="Narkisim"/>
            <w:rtl/>
          </w:rPr>
          <w:fldChar w:fldCharType="begin"/>
        </w:r>
        <w:r>
          <w:rPr>
            <w:rFonts w:ascii="Narkisim" w:hAnsi="Narkisim"/>
            <w:rtl/>
          </w:rPr>
          <w:instrText xml:space="preserve"> </w:instrText>
        </w:r>
        <w:r>
          <w:rPr>
            <w:rFonts w:ascii="Narkisim" w:hAnsi="Narkisim"/>
          </w:rPr>
          <w:instrText>HYPERLINK</w:instrText>
        </w:r>
        <w:r>
          <w:rPr>
            <w:rFonts w:ascii="Narkisim" w:hAnsi="Narkisim"/>
            <w:rtl/>
          </w:rPr>
          <w:instrText xml:space="preserve"> "</w:instrText>
        </w:r>
        <w:r>
          <w:rPr>
            <w:rFonts w:ascii="Narkisim" w:hAnsi="Narkisim"/>
          </w:rPr>
          <w:instrText>https://www.bdo.co.il/he-il/%D7%9B%D7%AA%D7%91%D7%95%D7%AA-%D7%95%D7%9E%D7%90%D7%9E%D7%A8%D7%99%D7%9D/%D7%99%D7%A2%D7%95%D7%A5-%D7%A2%D7%A1%D7%A7%D7%99/%D7%99%D7%A2%D7%95%D7%A5-%D7%95%D7%91%D7%99%D7%A7%D7%95%D7%A8%D7%AA-%D7%9E%D7%A2%D7%A8%D7%9B%D7%95%D7%AA-%D7%9E%D7%99%D7%93%D7%A2-it/%D7%94%D7%A2%D7%A8%D7%9B%D7%AA-%D7%A1%D7%99%D7%9B%D7%95%D7%A0%D7%99-%D7%A1%D7%99%D7%99%D7%91%D7%A8-%D7%91%D7%90%D7%A8%D7%92%D7%95%D7%A0%D7%99%D7%9D-%E2%80%93-%D7%AA%D7%A4%D7%99%D7%A1%D7%AA-%D7%A0%D7%99%D7%94%D7%95%D7%9C-%D7%94%D7%A1%D7%99%D7%9B%D7%95%D7%9F-%D7%97</w:instrText>
        </w:r>
        <w:r>
          <w:rPr>
            <w:rFonts w:ascii="Narkisim" w:hAnsi="Narkisim"/>
            <w:rtl/>
          </w:rPr>
          <w:instrText xml:space="preserve">" </w:instrText>
        </w:r>
        <w:r>
          <w:rPr>
            <w:rFonts w:ascii="Narkisim" w:hAnsi="Narkisim"/>
            <w:rtl/>
          </w:rPr>
          <w:fldChar w:fldCharType="separate"/>
        </w:r>
        <w:bookmarkStart w:id="2210" w:name="_Ref41915187"/>
        <w:r w:rsidRPr="00E4342C">
          <w:rPr>
            <w:rStyle w:val="Hyperlink"/>
            <w:rFonts w:ascii="Narkisim" w:hAnsi="Narkisim" w:hint="eastAsia"/>
            <w:rtl/>
            <w:rPrChange w:id="2211" w:author="Felix Krasnitsky" w:date="2020-06-01T14:45:00Z">
              <w:rPr>
                <w:rFonts w:hint="eastAsia"/>
                <w:rtl/>
              </w:rPr>
            </w:rPrChange>
          </w:rPr>
          <w:t>הערכת</w:t>
        </w:r>
        <w:r w:rsidRPr="00E4342C">
          <w:rPr>
            <w:rStyle w:val="Hyperlink"/>
            <w:rFonts w:ascii="Narkisim" w:hAnsi="Narkisim"/>
            <w:rtl/>
            <w:rPrChange w:id="2212" w:author="Felix Krasnitsky" w:date="2020-06-01T14:45:00Z">
              <w:rPr>
                <w:rtl/>
              </w:rPr>
            </w:rPrChange>
          </w:rPr>
          <w:t xml:space="preserve"> סיכוני סייבר, 08 אוקטובר 2018, אורן מזרחי</w:t>
        </w:r>
        <w:bookmarkEnd w:id="2210"/>
        <w:r>
          <w:rPr>
            <w:rFonts w:ascii="Narkisim" w:hAnsi="Narkisim"/>
            <w:rtl/>
          </w:rPr>
          <w:fldChar w:fldCharType="end"/>
        </w:r>
      </w:ins>
    </w:p>
    <w:p w14:paraId="2A41CB4F" w14:textId="62C02BC0" w:rsidR="00E4342C" w:rsidRPr="00E4342C" w:rsidRDefault="00E4342C">
      <w:pPr>
        <w:pStyle w:val="ListParagraph"/>
        <w:numPr>
          <w:ilvl w:val="0"/>
          <w:numId w:val="21"/>
        </w:numPr>
        <w:rPr>
          <w:ins w:id="2213" w:author="Felix Krasnitsky" w:date="2020-05-31T17:30:00Z"/>
          <w:rFonts w:ascii="Narkisim" w:hAnsi="Narkisim"/>
          <w:rtl/>
          <w:rPrChange w:id="2214" w:author="Felix Krasnitsky" w:date="2020-06-01T14:45:00Z">
            <w:rPr>
              <w:ins w:id="2215" w:author="Felix Krasnitsky" w:date="2020-05-31T17:30:00Z"/>
              <w:rtl/>
            </w:rPr>
          </w:rPrChange>
        </w:rPr>
        <w:pPrChange w:id="2216" w:author="Felix Krasnitsky" w:date="2020-06-01T14:48:00Z">
          <w:pPr>
            <w:pStyle w:val="1"/>
          </w:pPr>
        </w:pPrChange>
      </w:pPr>
      <w:bookmarkStart w:id="2217" w:name="_Ref41915381"/>
      <w:ins w:id="2218" w:author="Felix Krasnitsky" w:date="2020-06-01T14:48:00Z">
        <w:r>
          <w:rPr>
            <w:rFonts w:hint="cs"/>
            <w:rtl/>
          </w:rPr>
          <w:t>ירחון "</w:t>
        </w:r>
      </w:ins>
      <w:ins w:id="2219" w:author="Felix Krasnitsky" w:date="2020-06-01T14:47:00Z">
        <w:r>
          <w:rPr>
            <w:rtl/>
          </w:rPr>
          <w:t>רפואה</w:t>
        </w:r>
      </w:ins>
      <w:ins w:id="2220" w:author="Felix Krasnitsky" w:date="2020-06-01T14:48:00Z">
        <w:r>
          <w:rPr>
            <w:rFonts w:hint="cs"/>
            <w:rtl/>
          </w:rPr>
          <w:t xml:space="preserve">", </w:t>
        </w:r>
      </w:ins>
      <w:ins w:id="2221" w:author="Felix Krasnitsky" w:date="2020-06-01T14:47:00Z">
        <w:r>
          <w:rPr>
            <w:rtl/>
          </w:rPr>
          <w:t>כרך 158</w:t>
        </w:r>
      </w:ins>
      <w:ins w:id="2222" w:author="Felix Krasnitsky" w:date="2020-06-01T14:48:00Z">
        <w:r>
          <w:rPr>
            <w:rFonts w:hint="cs"/>
            <w:rtl/>
          </w:rPr>
          <w:t xml:space="preserve">, </w:t>
        </w:r>
      </w:ins>
      <w:ins w:id="2223" w:author="Felix Krasnitsky" w:date="2020-06-01T14:47:00Z">
        <w:r>
          <w:rPr>
            <w:rtl/>
          </w:rPr>
          <w:t xml:space="preserve">אוקטובר </w:t>
        </w:r>
      </w:ins>
      <w:ins w:id="2224" w:author="Felix Krasnitsky" w:date="2020-06-01T14:48:00Z">
        <w:r>
          <w:rPr>
            <w:rFonts w:hint="cs"/>
            <w:rtl/>
          </w:rPr>
          <w:t>2019</w:t>
        </w:r>
        <w:bookmarkEnd w:id="2217"/>
        <w:r>
          <w:rPr>
            <w:rFonts w:hint="cs"/>
            <w:rtl/>
          </w:rPr>
          <w:t xml:space="preserve"> </w:t>
        </w:r>
      </w:ins>
    </w:p>
    <w:p w14:paraId="1BCA68B6" w14:textId="77777777" w:rsidR="00EA3966" w:rsidRDefault="00EA3966">
      <w:pPr>
        <w:rPr>
          <w:ins w:id="2225" w:author="Felix" w:date="2020-05-31T22:24:00Z"/>
        </w:rPr>
        <w:pPrChange w:id="2226" w:author="Felix Krasnitsky" w:date="2020-05-31T16:25:00Z">
          <w:pPr>
            <w:pStyle w:val="1"/>
          </w:pPr>
        </w:pPrChange>
      </w:pPr>
    </w:p>
    <w:p w14:paraId="3F1FE1BD" w14:textId="77777777" w:rsidR="00EA3966" w:rsidRDefault="00EA3966">
      <w:pPr>
        <w:rPr>
          <w:ins w:id="2227" w:author="Felix" w:date="2020-05-31T22:24:00Z"/>
        </w:rPr>
        <w:pPrChange w:id="2228" w:author="Felix Krasnitsky" w:date="2020-05-31T16:25:00Z">
          <w:pPr>
            <w:pStyle w:val="1"/>
          </w:pPr>
        </w:pPrChange>
      </w:pPr>
    </w:p>
    <w:p w14:paraId="737D7C34" w14:textId="07CD617A" w:rsidR="006D7368" w:rsidRPr="002F5E99" w:rsidRDefault="006D7368">
      <w:pPr>
        <w:rPr>
          <w:ins w:id="2229" w:author="user" w:date="2020-05-29T13:51:00Z"/>
          <w:highlight w:val="yellow"/>
          <w:rtl/>
          <w:rPrChange w:id="2230" w:author="Felix" w:date="2020-05-31T23:05:00Z">
            <w:rPr>
              <w:ins w:id="2231" w:author="user" w:date="2020-05-29T13:51:00Z"/>
              <w:rtl/>
            </w:rPr>
          </w:rPrChange>
        </w:rPr>
        <w:pPrChange w:id="2232" w:author="Felix Krasnitsky" w:date="2020-05-31T16:25:00Z">
          <w:pPr>
            <w:pStyle w:val="1"/>
          </w:pPr>
        </w:pPrChange>
      </w:pPr>
      <w:ins w:id="2233" w:author="user" w:date="2020-05-29T13:51:00Z">
        <w:r w:rsidRPr="002F5E99">
          <w:rPr>
            <w:highlight w:val="yellow"/>
            <w:rtl/>
            <w:rPrChange w:id="2234" w:author="Felix" w:date="2020-05-31T23:05:00Z">
              <w:rPr>
                <w:rtl/>
              </w:rPr>
            </w:rPrChange>
          </w:rPr>
          <w:t xml:space="preserve">את רשימת המקורות </w:t>
        </w:r>
        <w:r w:rsidRPr="002F5E99">
          <w:rPr>
            <w:highlight w:val="yellow"/>
            <w:rPrChange w:id="2235" w:author="Felix" w:date="2020-05-31T23:05:00Z">
              <w:rPr/>
            </w:rPrChange>
          </w:rPr>
          <w:t>References</w:t>
        </w:r>
        <w:r w:rsidRPr="002F5E99">
          <w:rPr>
            <w:highlight w:val="yellow"/>
            <w:rtl/>
            <w:rPrChange w:id="2236" w:author="Felix" w:date="2020-05-31T23:05:00Z">
              <w:rPr>
                <w:rtl/>
              </w:rPr>
            </w:rPrChange>
          </w:rPr>
          <w:t xml:space="preserve"> יש לערוך לפי תקן </w:t>
        </w:r>
        <w:r w:rsidRPr="002F5E99">
          <w:rPr>
            <w:highlight w:val="yellow"/>
            <w:rPrChange w:id="2237" w:author="Felix" w:date="2020-05-31T23:05:00Z">
              <w:rPr/>
            </w:rPrChange>
          </w:rPr>
          <w:t>APA</w:t>
        </w:r>
        <w:r w:rsidRPr="002F5E99">
          <w:rPr>
            <w:highlight w:val="yellow"/>
            <w:rtl/>
            <w:rPrChange w:id="2238" w:author="Felix" w:date="2020-05-31T23:05:00Z">
              <w:rPr>
                <w:rtl/>
              </w:rPr>
            </w:rPrChange>
          </w:rPr>
          <w:t xml:space="preserve">. </w:t>
        </w:r>
        <w:r w:rsidRPr="002F5E99">
          <w:rPr>
            <w:rFonts w:hint="eastAsia"/>
            <w:highlight w:val="yellow"/>
            <w:rtl/>
            <w:rPrChange w:id="2239" w:author="Felix" w:date="2020-05-31T23:05:00Z">
              <w:rPr>
                <w:rFonts w:hint="eastAsia"/>
                <w:rtl/>
              </w:rPr>
            </w:rPrChange>
          </w:rPr>
          <w:t>ראו</w:t>
        </w:r>
        <w:r w:rsidRPr="002F5E99">
          <w:rPr>
            <w:highlight w:val="yellow"/>
            <w:rtl/>
            <w:rPrChange w:id="2240" w:author="Felix" w:date="2020-05-31T23:05:00Z">
              <w:rPr>
                <w:rtl/>
              </w:rPr>
            </w:rPrChange>
          </w:rPr>
          <w:t xml:space="preserve"> </w:t>
        </w:r>
        <w:r w:rsidRPr="002F5E99">
          <w:rPr>
            <w:rFonts w:hint="eastAsia"/>
            <w:highlight w:val="yellow"/>
            <w:rtl/>
            <w:rPrChange w:id="2241" w:author="Felix" w:date="2020-05-31T23:05:00Z">
              <w:rPr>
                <w:rFonts w:hint="eastAsia"/>
                <w:rtl/>
              </w:rPr>
            </w:rPrChange>
          </w:rPr>
          <w:t>למשל</w:t>
        </w:r>
        <w:r w:rsidRPr="002F5E99">
          <w:rPr>
            <w:highlight w:val="yellow"/>
            <w:rtl/>
            <w:rPrChange w:id="2242" w:author="Felix" w:date="2020-05-31T23:05:00Z">
              <w:rPr>
                <w:rtl/>
              </w:rPr>
            </w:rPrChange>
          </w:rPr>
          <w:t>:</w:t>
        </w:r>
      </w:ins>
    </w:p>
    <w:p w14:paraId="3012BA9F" w14:textId="77777777" w:rsidR="006D7368" w:rsidRPr="009D25DC" w:rsidRDefault="006D7368">
      <w:pPr>
        <w:rPr>
          <w:ins w:id="2243" w:author="user" w:date="2020-05-29T13:51:00Z"/>
          <w:rtl/>
        </w:rPr>
        <w:pPrChange w:id="2244" w:author="Felix Krasnitsky" w:date="2020-05-31T16:25:00Z">
          <w:pPr>
            <w:pStyle w:val="1"/>
            <w:bidi w:val="0"/>
          </w:pPr>
        </w:pPrChange>
      </w:pPr>
      <w:ins w:id="2245" w:author="user" w:date="2020-05-29T13:51:00Z">
        <w:r w:rsidRPr="002F5E99">
          <w:rPr>
            <w:highlight w:val="yellow"/>
            <w:rPrChange w:id="2246" w:author="Felix" w:date="2020-05-31T23:05:00Z">
              <w:rPr/>
            </w:rPrChange>
          </w:rPr>
          <w:fldChar w:fldCharType="begin"/>
        </w:r>
        <w:r w:rsidRPr="002F5E99">
          <w:rPr>
            <w:highlight w:val="yellow"/>
            <w:rPrChange w:id="2247" w:author="Felix" w:date="2020-05-31T23:05:00Z">
              <w:rPr/>
            </w:rPrChange>
          </w:rPr>
          <w:instrText xml:space="preserve"> HYPERLINK "http://owl.english.purdue.edu/owl/resource/560/01/" </w:instrText>
        </w:r>
        <w:r w:rsidRPr="002F5E99">
          <w:rPr>
            <w:highlight w:val="yellow"/>
            <w:rPrChange w:id="2248" w:author="Felix" w:date="2020-05-31T23:05:00Z">
              <w:rPr>
                <w:color w:val="0000FF"/>
                <w:u w:val="single"/>
              </w:rPr>
            </w:rPrChange>
          </w:rPr>
          <w:fldChar w:fldCharType="separate"/>
        </w:r>
        <w:bookmarkStart w:id="2249" w:name="_Toc41834690"/>
        <w:r w:rsidRPr="002F5E99">
          <w:rPr>
            <w:color w:val="0000FF"/>
            <w:highlight w:val="yellow"/>
            <w:u w:val="single"/>
            <w:rPrChange w:id="2250" w:author="Felix" w:date="2020-05-31T23:05:00Z">
              <w:rPr>
                <w:color w:val="0000FF"/>
                <w:u w:val="single"/>
              </w:rPr>
            </w:rPrChange>
          </w:rPr>
          <w:t>http://owl.english.purdue.edu/owl/resource/560/01</w:t>
        </w:r>
        <w:bookmarkEnd w:id="2249"/>
        <w:r w:rsidRPr="002F5E99">
          <w:rPr>
            <w:color w:val="0000FF"/>
            <w:highlight w:val="yellow"/>
            <w:u w:val="single"/>
            <w:rPrChange w:id="2251" w:author="Felix" w:date="2020-05-31T23:05:00Z">
              <w:rPr>
                <w:color w:val="0000FF"/>
                <w:u w:val="single"/>
              </w:rPr>
            </w:rPrChange>
          </w:rPr>
          <w:fldChar w:fldCharType="end"/>
        </w:r>
      </w:ins>
    </w:p>
    <w:p w14:paraId="1EFBCAB8" w14:textId="77777777" w:rsidR="00796454" w:rsidRPr="00E81C5E" w:rsidRDefault="00796454" w:rsidP="005212DB">
      <w:pPr>
        <w:rPr>
          <w:rtl/>
        </w:rPr>
      </w:pPr>
    </w:p>
    <w:sectPr w:rsidR="00796454" w:rsidRPr="00E81C5E" w:rsidSect="00F234AF">
      <w:footerReference w:type="default" r:id="rId13"/>
      <w:headerReference w:type="first" r:id="rId14"/>
      <w:footerReference w:type="first" r:id="rId15"/>
      <w:pgSz w:w="11906" w:h="16838" w:code="9"/>
      <w:pgMar w:top="851" w:right="1274" w:bottom="851" w:left="1276" w:header="567" w:footer="454"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Change w:id="2253" w:author="Felix" w:date="2020-06-06T11:39:00Z">
        <w:sectPr w:rsidR="00796454" w:rsidRPr="00E81C5E" w:rsidSect="00F234AF">
          <w:pgMar w:top="851" w:right="1418" w:bottom="851" w:left="1418" w:header="567" w:footer="454"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31" w:author="Hadas Lewy" w:date="2020-06-14T09:04:00Z" w:initials="HL">
    <w:p w14:paraId="5F404710" w14:textId="70B3F1A3" w:rsidR="006F26A3" w:rsidRDefault="006F26A3">
      <w:pPr>
        <w:pStyle w:val="CommentText"/>
      </w:pPr>
      <w:r>
        <w:rPr>
          <w:rStyle w:val="CommentReference"/>
        </w:rPr>
        <w:annotationRef/>
      </w:r>
      <w:r>
        <w:rPr>
          <w:rFonts w:hint="cs"/>
          <w:rtl/>
        </w:rPr>
        <w:t>מדובר כאן גם על זכות לפרטיות אך גם על סיכונים ממשים בטיפול לא נכון עקב בעיית אבטחת מידע</w:t>
      </w:r>
    </w:p>
  </w:comment>
  <w:comment w:id="1166" w:author="Hadas Lewy" w:date="2020-06-14T09:12:00Z" w:initials="HL">
    <w:p w14:paraId="15504277" w14:textId="48D3195E" w:rsidR="006F26A3" w:rsidRDefault="006F26A3">
      <w:pPr>
        <w:pStyle w:val="CommentText"/>
      </w:pPr>
      <w:r>
        <w:rPr>
          <w:rStyle w:val="CommentReference"/>
        </w:rPr>
        <w:annotationRef/>
      </w:r>
      <w:r>
        <w:rPr>
          <w:rFonts w:hint="cs"/>
          <w:rtl/>
        </w:rPr>
        <w:t>אני לא מכירה תקשורת רופא מטופל דרך פייסבוק וטוויטר. יש פעילות ייעוץ באינטרנט בפורומים שונים- זהו יעוץ כללי ללא תיק רפואי ויש תקשורת רופא-מטופל בווטסאפ ומיילים תוך שימוש במערכות שאינן רפואיות.</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404710" w15:done="0"/>
  <w15:commentEx w15:paraId="155042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856794" w16cid:durableId="225561A5"/>
  <w16cid:commentId w16cid:paraId="096B64CC" w16cid:durableId="2255627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C9EF0" w14:textId="77777777" w:rsidR="00493FF1" w:rsidRDefault="00493FF1" w:rsidP="00FB414A">
      <w:r>
        <w:separator/>
      </w:r>
    </w:p>
  </w:endnote>
  <w:endnote w:type="continuationSeparator" w:id="0">
    <w:p w14:paraId="187F43F4" w14:textId="77777777" w:rsidR="00493FF1" w:rsidRDefault="00493FF1" w:rsidP="00FB414A">
      <w:r>
        <w:continuationSeparator/>
      </w:r>
    </w:p>
  </w:endnote>
  <w:endnote w:type="continuationNotice" w:id="1">
    <w:p w14:paraId="78E4C5E7" w14:textId="77777777" w:rsidR="00493FF1" w:rsidRDefault="00493FF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BC5E9" w14:textId="64F3A072" w:rsidR="006F26A3" w:rsidRDefault="006F26A3">
    <w:pPr>
      <w:pStyle w:val="Footer"/>
    </w:pPr>
    <w:ins w:id="2252" w:author="user" w:date="2020-05-30T14:12:00Z">
      <w:r w:rsidRPr="002D3167">
        <w:rPr>
          <w:noProof/>
          <w:lang w:val="en-GB" w:eastAsia="en-GB"/>
        </w:rPr>
        <w:drawing>
          <wp:inline distT="0" distB="0" distL="0" distR="0" wp14:anchorId="715F1097" wp14:editId="33F15569">
            <wp:extent cx="5759450" cy="424981"/>
            <wp:effectExtent l="0" t="0" r="0" b="0"/>
            <wp:docPr id="1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9450" cy="424981"/>
                    </a:xfrm>
                    <a:prstGeom prst="rect">
                      <a:avLst/>
                    </a:prstGeom>
                    <a:noFill/>
                    <a:ln>
                      <a:noFill/>
                    </a:ln>
                  </pic:spPr>
                </pic:pic>
              </a:graphicData>
            </a:graphic>
          </wp:inline>
        </w:drawing>
      </w:r>
    </w:ins>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A0697" w14:textId="6D748CC4" w:rsidR="006F26A3" w:rsidRDefault="006F26A3" w:rsidP="00646D32">
    <w:pPr>
      <w:pStyle w:val="Footer"/>
    </w:pPr>
    <w:r w:rsidRPr="002D3167">
      <w:rPr>
        <w:noProof/>
        <w:lang w:val="en-GB" w:eastAsia="en-GB"/>
      </w:rPr>
      <w:drawing>
        <wp:inline distT="0" distB="0" distL="0" distR="0" wp14:anchorId="0CCC7EC9" wp14:editId="4823EB18">
          <wp:extent cx="5765800" cy="425450"/>
          <wp:effectExtent l="0" t="0" r="0" b="0"/>
          <wp:docPr id="1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5800" cy="4254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D514B" w14:textId="77777777" w:rsidR="00493FF1" w:rsidRDefault="00493FF1" w:rsidP="00FB414A">
      <w:r>
        <w:separator/>
      </w:r>
    </w:p>
  </w:footnote>
  <w:footnote w:type="continuationSeparator" w:id="0">
    <w:p w14:paraId="7AD16FFB" w14:textId="77777777" w:rsidR="00493FF1" w:rsidRDefault="00493FF1" w:rsidP="00FB414A">
      <w:r>
        <w:continuationSeparator/>
      </w:r>
    </w:p>
  </w:footnote>
  <w:footnote w:type="continuationNotice" w:id="1">
    <w:p w14:paraId="5BD712D0" w14:textId="77777777" w:rsidR="00493FF1" w:rsidRDefault="00493FF1">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EE1A2" w14:textId="17D8A667" w:rsidR="006F26A3" w:rsidRDefault="006F26A3" w:rsidP="00AB7A3D">
    <w:pPr>
      <w:pStyle w:val="Header"/>
      <w:jc w:val="center"/>
    </w:pPr>
    <w:r>
      <w:rPr>
        <w:noProof/>
        <w:lang w:val="en-GB" w:eastAsia="en-GB"/>
      </w:rPr>
      <w:drawing>
        <wp:inline distT="0" distB="0" distL="0" distR="0" wp14:anchorId="0B99227B" wp14:editId="04F72E82">
          <wp:extent cx="1238250" cy="72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06726"/>
    <w:multiLevelType w:val="hybridMultilevel"/>
    <w:tmpl w:val="DA00C772"/>
    <w:lvl w:ilvl="0" w:tplc="263AF024">
      <w:start w:val="1"/>
      <w:numFmt w:val="decimal"/>
      <w:pStyle w:val="Acrony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A5A13"/>
    <w:multiLevelType w:val="hybridMultilevel"/>
    <w:tmpl w:val="B6265362"/>
    <w:lvl w:ilvl="0" w:tplc="61684E14">
      <w:start w:val="1"/>
      <w:numFmt w:val="decimal"/>
      <w:lvlText w:val="%1."/>
      <w:lvlJc w:val="left"/>
      <w:pPr>
        <w:ind w:left="143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 w15:restartNumberingAfterBreak="0">
    <w:nsid w:val="0C2C20D4"/>
    <w:multiLevelType w:val="hybridMultilevel"/>
    <w:tmpl w:val="50A2E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CF63D3"/>
    <w:multiLevelType w:val="hybridMultilevel"/>
    <w:tmpl w:val="14B48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B187D"/>
    <w:multiLevelType w:val="hybridMultilevel"/>
    <w:tmpl w:val="602CD1F0"/>
    <w:lvl w:ilvl="0" w:tplc="757819D0">
      <w:start w:val="1"/>
      <w:numFmt w:val="bullet"/>
      <w:lvlText w:val="¡"/>
      <w:lvlJc w:val="left"/>
      <w:pPr>
        <w:tabs>
          <w:tab w:val="num" w:pos="720"/>
        </w:tabs>
        <w:ind w:left="720" w:hanging="360"/>
      </w:pPr>
      <w:rPr>
        <w:rFonts w:ascii="Times New Roman" w:hAnsi="Times New Roman" w:hint="default"/>
      </w:rPr>
    </w:lvl>
    <w:lvl w:ilvl="1" w:tplc="AC80361A" w:tentative="1">
      <w:start w:val="1"/>
      <w:numFmt w:val="bullet"/>
      <w:lvlText w:val="¡"/>
      <w:lvlJc w:val="left"/>
      <w:pPr>
        <w:tabs>
          <w:tab w:val="num" w:pos="1440"/>
        </w:tabs>
        <w:ind w:left="1440" w:hanging="360"/>
      </w:pPr>
      <w:rPr>
        <w:rFonts w:ascii="Times New Roman" w:hAnsi="Times New Roman" w:hint="default"/>
      </w:rPr>
    </w:lvl>
    <w:lvl w:ilvl="2" w:tplc="0E60C4FA" w:tentative="1">
      <w:start w:val="1"/>
      <w:numFmt w:val="bullet"/>
      <w:lvlText w:val="¡"/>
      <w:lvlJc w:val="left"/>
      <w:pPr>
        <w:tabs>
          <w:tab w:val="num" w:pos="2160"/>
        </w:tabs>
        <w:ind w:left="2160" w:hanging="360"/>
      </w:pPr>
      <w:rPr>
        <w:rFonts w:ascii="Times New Roman" w:hAnsi="Times New Roman" w:hint="default"/>
      </w:rPr>
    </w:lvl>
    <w:lvl w:ilvl="3" w:tplc="41A49940" w:tentative="1">
      <w:start w:val="1"/>
      <w:numFmt w:val="bullet"/>
      <w:lvlText w:val="¡"/>
      <w:lvlJc w:val="left"/>
      <w:pPr>
        <w:tabs>
          <w:tab w:val="num" w:pos="2880"/>
        </w:tabs>
        <w:ind w:left="2880" w:hanging="360"/>
      </w:pPr>
      <w:rPr>
        <w:rFonts w:ascii="Times New Roman" w:hAnsi="Times New Roman" w:hint="default"/>
      </w:rPr>
    </w:lvl>
    <w:lvl w:ilvl="4" w:tplc="CDFE1B56" w:tentative="1">
      <w:start w:val="1"/>
      <w:numFmt w:val="bullet"/>
      <w:lvlText w:val="¡"/>
      <w:lvlJc w:val="left"/>
      <w:pPr>
        <w:tabs>
          <w:tab w:val="num" w:pos="3600"/>
        </w:tabs>
        <w:ind w:left="3600" w:hanging="360"/>
      </w:pPr>
      <w:rPr>
        <w:rFonts w:ascii="Times New Roman" w:hAnsi="Times New Roman" w:hint="default"/>
      </w:rPr>
    </w:lvl>
    <w:lvl w:ilvl="5" w:tplc="FDDEDBA2" w:tentative="1">
      <w:start w:val="1"/>
      <w:numFmt w:val="bullet"/>
      <w:lvlText w:val="¡"/>
      <w:lvlJc w:val="left"/>
      <w:pPr>
        <w:tabs>
          <w:tab w:val="num" w:pos="4320"/>
        </w:tabs>
        <w:ind w:left="4320" w:hanging="360"/>
      </w:pPr>
      <w:rPr>
        <w:rFonts w:ascii="Times New Roman" w:hAnsi="Times New Roman" w:hint="default"/>
      </w:rPr>
    </w:lvl>
    <w:lvl w:ilvl="6" w:tplc="5C6AE6C6" w:tentative="1">
      <w:start w:val="1"/>
      <w:numFmt w:val="bullet"/>
      <w:lvlText w:val="¡"/>
      <w:lvlJc w:val="left"/>
      <w:pPr>
        <w:tabs>
          <w:tab w:val="num" w:pos="5040"/>
        </w:tabs>
        <w:ind w:left="5040" w:hanging="360"/>
      </w:pPr>
      <w:rPr>
        <w:rFonts w:ascii="Times New Roman" w:hAnsi="Times New Roman" w:hint="default"/>
      </w:rPr>
    </w:lvl>
    <w:lvl w:ilvl="7" w:tplc="D9D2FE46" w:tentative="1">
      <w:start w:val="1"/>
      <w:numFmt w:val="bullet"/>
      <w:lvlText w:val="¡"/>
      <w:lvlJc w:val="left"/>
      <w:pPr>
        <w:tabs>
          <w:tab w:val="num" w:pos="5760"/>
        </w:tabs>
        <w:ind w:left="5760" w:hanging="360"/>
      </w:pPr>
      <w:rPr>
        <w:rFonts w:ascii="Times New Roman" w:hAnsi="Times New Roman" w:hint="default"/>
      </w:rPr>
    </w:lvl>
    <w:lvl w:ilvl="8" w:tplc="5B1256A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F424C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9356A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3A7F6030"/>
    <w:multiLevelType w:val="hybridMultilevel"/>
    <w:tmpl w:val="5D421CAA"/>
    <w:lvl w:ilvl="0" w:tplc="1DFA7DF4">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E963199"/>
    <w:multiLevelType w:val="multilevel"/>
    <w:tmpl w:val="E1F6467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12467D"/>
    <w:multiLevelType w:val="multilevel"/>
    <w:tmpl w:val="E87C7E9A"/>
    <w:lvl w:ilvl="0">
      <w:start w:val="2"/>
      <w:numFmt w:val="decimal"/>
      <w:lvlText w:val="%1"/>
      <w:lvlJc w:val="left"/>
      <w:pPr>
        <w:tabs>
          <w:tab w:val="num" w:pos="360"/>
        </w:tabs>
        <w:ind w:left="360" w:right="360" w:hanging="360"/>
      </w:pPr>
      <w:rPr>
        <w:rFonts w:hint="cs"/>
        <w:u w:val="none"/>
      </w:rPr>
    </w:lvl>
    <w:lvl w:ilvl="1">
      <w:start w:val="1"/>
      <w:numFmt w:val="decimal"/>
      <w:lvlText w:val="%1.%2"/>
      <w:lvlJc w:val="left"/>
      <w:pPr>
        <w:tabs>
          <w:tab w:val="num" w:pos="720"/>
        </w:tabs>
        <w:ind w:left="720" w:right="720" w:hanging="360"/>
      </w:pPr>
      <w:rPr>
        <w:rFonts w:hint="cs"/>
        <w:u w:val="none"/>
      </w:rPr>
    </w:lvl>
    <w:lvl w:ilvl="2">
      <w:start w:val="1"/>
      <w:numFmt w:val="decimal"/>
      <w:lvlText w:val="%1.%2.%3"/>
      <w:lvlJc w:val="left"/>
      <w:pPr>
        <w:tabs>
          <w:tab w:val="num" w:pos="1440"/>
        </w:tabs>
        <w:ind w:left="1440" w:right="1440" w:hanging="720"/>
      </w:pPr>
      <w:rPr>
        <w:rFonts w:hint="cs"/>
        <w:u w:val="none"/>
      </w:rPr>
    </w:lvl>
    <w:lvl w:ilvl="3">
      <w:start w:val="1"/>
      <w:numFmt w:val="decimal"/>
      <w:lvlText w:val="%1.%2.%3.%4"/>
      <w:lvlJc w:val="left"/>
      <w:pPr>
        <w:tabs>
          <w:tab w:val="num" w:pos="1800"/>
        </w:tabs>
        <w:ind w:left="1800" w:right="1800" w:hanging="720"/>
      </w:pPr>
      <w:rPr>
        <w:rFonts w:hint="cs"/>
        <w:u w:val="none"/>
      </w:rPr>
    </w:lvl>
    <w:lvl w:ilvl="4">
      <w:start w:val="1"/>
      <w:numFmt w:val="decimal"/>
      <w:lvlText w:val="%1.%2.%3.%4.%5"/>
      <w:lvlJc w:val="left"/>
      <w:pPr>
        <w:tabs>
          <w:tab w:val="num" w:pos="2520"/>
        </w:tabs>
        <w:ind w:left="2520" w:right="2520" w:hanging="1080"/>
      </w:pPr>
      <w:rPr>
        <w:rFonts w:hint="cs"/>
        <w:u w:val="none"/>
      </w:rPr>
    </w:lvl>
    <w:lvl w:ilvl="5">
      <w:start w:val="1"/>
      <w:numFmt w:val="decimal"/>
      <w:lvlText w:val="%1.%2.%3.%4.%5.%6"/>
      <w:lvlJc w:val="left"/>
      <w:pPr>
        <w:tabs>
          <w:tab w:val="num" w:pos="2880"/>
        </w:tabs>
        <w:ind w:left="2880" w:right="2880" w:hanging="1080"/>
      </w:pPr>
      <w:rPr>
        <w:rFonts w:hint="cs"/>
        <w:u w:val="none"/>
      </w:rPr>
    </w:lvl>
    <w:lvl w:ilvl="6">
      <w:start w:val="1"/>
      <w:numFmt w:val="decimal"/>
      <w:lvlText w:val="%1.%2.%3.%4.%5.%6.%7"/>
      <w:lvlJc w:val="left"/>
      <w:pPr>
        <w:tabs>
          <w:tab w:val="num" w:pos="3600"/>
        </w:tabs>
        <w:ind w:left="3600" w:right="3600" w:hanging="1440"/>
      </w:pPr>
      <w:rPr>
        <w:rFonts w:hint="cs"/>
        <w:u w:val="none"/>
      </w:rPr>
    </w:lvl>
    <w:lvl w:ilvl="7">
      <w:start w:val="1"/>
      <w:numFmt w:val="decimal"/>
      <w:lvlText w:val="%1.%2.%3.%4.%5.%6.%7.%8"/>
      <w:lvlJc w:val="left"/>
      <w:pPr>
        <w:tabs>
          <w:tab w:val="num" w:pos="3960"/>
        </w:tabs>
        <w:ind w:left="3960" w:right="3960" w:hanging="1440"/>
      </w:pPr>
      <w:rPr>
        <w:rFonts w:hint="cs"/>
        <w:u w:val="none"/>
      </w:rPr>
    </w:lvl>
    <w:lvl w:ilvl="8">
      <w:start w:val="1"/>
      <w:numFmt w:val="decimal"/>
      <w:lvlText w:val="%1.%2.%3.%4.%5.%6.%7.%8.%9"/>
      <w:lvlJc w:val="left"/>
      <w:pPr>
        <w:tabs>
          <w:tab w:val="num" w:pos="4680"/>
        </w:tabs>
        <w:ind w:left="4680" w:right="4680" w:hanging="1800"/>
      </w:pPr>
      <w:rPr>
        <w:rFonts w:hint="cs"/>
        <w:u w:val="none"/>
      </w:rPr>
    </w:lvl>
  </w:abstractNum>
  <w:abstractNum w:abstractNumId="10" w15:restartNumberingAfterBreak="0">
    <w:nsid w:val="50C301F8"/>
    <w:multiLevelType w:val="multilevel"/>
    <w:tmpl w:val="D534B22A"/>
    <w:lvl w:ilvl="0">
      <w:start w:val="1"/>
      <w:numFmt w:val="decimal"/>
      <w:lvlText w:val="%1"/>
      <w:lvlJc w:val="left"/>
      <w:pPr>
        <w:ind w:left="391" w:hanging="391"/>
      </w:pPr>
      <w:rPr>
        <w:rFonts w:hint="default"/>
      </w:rPr>
    </w:lvl>
    <w:lvl w:ilvl="1">
      <w:start w:val="1"/>
      <w:numFmt w:val="decimal"/>
      <w:lvlText w:val="%1.%2"/>
      <w:lvlJc w:val="left"/>
      <w:pPr>
        <w:ind w:left="533" w:hanging="391"/>
      </w:pPr>
      <w:rPr>
        <w:rFonts w:hint="default"/>
      </w:rPr>
    </w:lvl>
    <w:lvl w:ilvl="2">
      <w:start w:val="1"/>
      <w:numFmt w:val="decimal"/>
      <w:lvlText w:val="%1.%2.%3"/>
      <w:lvlJc w:val="left"/>
      <w:pPr>
        <w:ind w:left="675" w:hanging="391"/>
      </w:pPr>
      <w:rPr>
        <w:rFonts w:hint="default"/>
      </w:rPr>
    </w:lvl>
    <w:lvl w:ilvl="3">
      <w:start w:val="1"/>
      <w:numFmt w:val="decimal"/>
      <w:lvlText w:val="%1.%2.%3.%4"/>
      <w:lvlJc w:val="left"/>
      <w:pPr>
        <w:ind w:left="817" w:hanging="391"/>
      </w:pPr>
      <w:rPr>
        <w:rFonts w:hint="default"/>
      </w:rPr>
    </w:lvl>
    <w:lvl w:ilvl="4">
      <w:start w:val="1"/>
      <w:numFmt w:val="decimal"/>
      <w:lvlText w:val="%1.%2.%3.%4.%5"/>
      <w:lvlJc w:val="left"/>
      <w:pPr>
        <w:ind w:left="959" w:hanging="391"/>
      </w:pPr>
      <w:rPr>
        <w:rFonts w:hint="default"/>
      </w:rPr>
    </w:lvl>
    <w:lvl w:ilvl="5">
      <w:start w:val="1"/>
      <w:numFmt w:val="decimal"/>
      <w:lvlText w:val="%1.%2.%3.%4.%5.%6"/>
      <w:lvlJc w:val="left"/>
      <w:pPr>
        <w:ind w:left="1101" w:hanging="391"/>
      </w:pPr>
      <w:rPr>
        <w:rFonts w:hint="default"/>
      </w:rPr>
    </w:lvl>
    <w:lvl w:ilvl="6">
      <w:start w:val="1"/>
      <w:numFmt w:val="decimal"/>
      <w:lvlText w:val="%1.%2.%3.%4.%5.%6.%7"/>
      <w:lvlJc w:val="left"/>
      <w:pPr>
        <w:ind w:left="1243" w:hanging="391"/>
      </w:pPr>
      <w:rPr>
        <w:rFonts w:hint="default"/>
      </w:rPr>
    </w:lvl>
    <w:lvl w:ilvl="7">
      <w:start w:val="1"/>
      <w:numFmt w:val="decimal"/>
      <w:lvlText w:val="%1.%2.%3.%4.%5.%6.%7.%8"/>
      <w:lvlJc w:val="left"/>
      <w:pPr>
        <w:ind w:left="1385" w:hanging="391"/>
      </w:pPr>
      <w:rPr>
        <w:rFonts w:hint="default"/>
      </w:rPr>
    </w:lvl>
    <w:lvl w:ilvl="8">
      <w:start w:val="1"/>
      <w:numFmt w:val="decimal"/>
      <w:lvlText w:val="%1.%2.%3.%4.%5.%6.%7.%8.%9"/>
      <w:lvlJc w:val="left"/>
      <w:pPr>
        <w:ind w:left="1527" w:hanging="391"/>
      </w:pPr>
      <w:rPr>
        <w:rFonts w:hint="default"/>
      </w:rPr>
    </w:lvl>
  </w:abstractNum>
  <w:abstractNum w:abstractNumId="11" w15:restartNumberingAfterBreak="0">
    <w:nsid w:val="56E730B9"/>
    <w:multiLevelType w:val="hybridMultilevel"/>
    <w:tmpl w:val="9F004C68"/>
    <w:lvl w:ilvl="0" w:tplc="B4B29194">
      <w:start w:val="1"/>
      <w:numFmt w:val="decimal"/>
      <w:lvlText w:val="%1."/>
      <w:lvlJc w:val="left"/>
      <w:pPr>
        <w:ind w:left="720" w:hanging="360"/>
      </w:pPr>
      <w:rPr>
        <w:rFonts w:cs="Arial" w:hint="default"/>
      </w:rPr>
    </w:lvl>
    <w:lvl w:ilvl="1" w:tplc="419C6E16" w:tentative="1">
      <w:start w:val="1"/>
      <w:numFmt w:val="lowerLetter"/>
      <w:lvlText w:val="%2."/>
      <w:lvlJc w:val="left"/>
      <w:pPr>
        <w:ind w:left="1440" w:hanging="360"/>
      </w:pPr>
    </w:lvl>
    <w:lvl w:ilvl="2" w:tplc="DD106286" w:tentative="1">
      <w:start w:val="1"/>
      <w:numFmt w:val="lowerRoman"/>
      <w:lvlText w:val="%3."/>
      <w:lvlJc w:val="right"/>
      <w:pPr>
        <w:ind w:left="2160" w:hanging="180"/>
      </w:pPr>
    </w:lvl>
    <w:lvl w:ilvl="3" w:tplc="467EBE6A" w:tentative="1">
      <w:start w:val="1"/>
      <w:numFmt w:val="decimal"/>
      <w:lvlText w:val="%4."/>
      <w:lvlJc w:val="left"/>
      <w:pPr>
        <w:ind w:left="2880" w:hanging="360"/>
      </w:pPr>
    </w:lvl>
    <w:lvl w:ilvl="4" w:tplc="83AE2820" w:tentative="1">
      <w:start w:val="1"/>
      <w:numFmt w:val="lowerLetter"/>
      <w:lvlText w:val="%5."/>
      <w:lvlJc w:val="left"/>
      <w:pPr>
        <w:ind w:left="3600" w:hanging="360"/>
      </w:pPr>
    </w:lvl>
    <w:lvl w:ilvl="5" w:tplc="B39AD338" w:tentative="1">
      <w:start w:val="1"/>
      <w:numFmt w:val="lowerRoman"/>
      <w:lvlText w:val="%6."/>
      <w:lvlJc w:val="right"/>
      <w:pPr>
        <w:ind w:left="4320" w:hanging="180"/>
      </w:pPr>
    </w:lvl>
    <w:lvl w:ilvl="6" w:tplc="82A0A2CE" w:tentative="1">
      <w:start w:val="1"/>
      <w:numFmt w:val="decimal"/>
      <w:lvlText w:val="%7."/>
      <w:lvlJc w:val="left"/>
      <w:pPr>
        <w:ind w:left="5040" w:hanging="360"/>
      </w:pPr>
    </w:lvl>
    <w:lvl w:ilvl="7" w:tplc="6A886A04" w:tentative="1">
      <w:start w:val="1"/>
      <w:numFmt w:val="lowerLetter"/>
      <w:lvlText w:val="%8."/>
      <w:lvlJc w:val="left"/>
      <w:pPr>
        <w:ind w:left="5760" w:hanging="360"/>
      </w:pPr>
    </w:lvl>
    <w:lvl w:ilvl="8" w:tplc="7C320512" w:tentative="1">
      <w:start w:val="1"/>
      <w:numFmt w:val="lowerRoman"/>
      <w:lvlText w:val="%9."/>
      <w:lvlJc w:val="right"/>
      <w:pPr>
        <w:ind w:left="6480" w:hanging="180"/>
      </w:pPr>
    </w:lvl>
  </w:abstractNum>
  <w:abstractNum w:abstractNumId="12" w15:restartNumberingAfterBreak="0">
    <w:nsid w:val="58D070C3"/>
    <w:multiLevelType w:val="hybridMultilevel"/>
    <w:tmpl w:val="C19C0B3A"/>
    <w:lvl w:ilvl="0" w:tplc="A29A8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985A24"/>
    <w:multiLevelType w:val="hybridMultilevel"/>
    <w:tmpl w:val="CEA2C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2A29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3B16A3"/>
    <w:multiLevelType w:val="multilevel"/>
    <w:tmpl w:val="4E486F28"/>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lang w:bidi="he-IL"/>
      </w:r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EEA204E"/>
    <w:multiLevelType w:val="hybridMultilevel"/>
    <w:tmpl w:val="A3241F66"/>
    <w:lvl w:ilvl="0" w:tplc="CE3EA2A6">
      <w:start w:val="1"/>
      <w:numFmt w:val="decimal"/>
      <w:lvlText w:val="%1."/>
      <w:lvlJc w:val="left"/>
      <w:pPr>
        <w:ind w:left="720" w:hanging="360"/>
      </w:pPr>
      <w:rPr>
        <w:rFonts w:cs="Arial" w:hint="default"/>
      </w:rPr>
    </w:lvl>
    <w:lvl w:ilvl="1" w:tplc="56E89058" w:tentative="1">
      <w:start w:val="1"/>
      <w:numFmt w:val="lowerLetter"/>
      <w:lvlText w:val="%2."/>
      <w:lvlJc w:val="left"/>
      <w:pPr>
        <w:ind w:left="1440" w:hanging="360"/>
      </w:pPr>
    </w:lvl>
    <w:lvl w:ilvl="2" w:tplc="EBCEF442" w:tentative="1">
      <w:start w:val="1"/>
      <w:numFmt w:val="lowerRoman"/>
      <w:lvlText w:val="%3."/>
      <w:lvlJc w:val="right"/>
      <w:pPr>
        <w:ind w:left="2160" w:hanging="180"/>
      </w:pPr>
    </w:lvl>
    <w:lvl w:ilvl="3" w:tplc="1A8CF444" w:tentative="1">
      <w:start w:val="1"/>
      <w:numFmt w:val="decimal"/>
      <w:lvlText w:val="%4."/>
      <w:lvlJc w:val="left"/>
      <w:pPr>
        <w:ind w:left="2880" w:hanging="360"/>
      </w:pPr>
    </w:lvl>
    <w:lvl w:ilvl="4" w:tplc="767A9686" w:tentative="1">
      <w:start w:val="1"/>
      <w:numFmt w:val="lowerLetter"/>
      <w:lvlText w:val="%5."/>
      <w:lvlJc w:val="left"/>
      <w:pPr>
        <w:ind w:left="3600" w:hanging="360"/>
      </w:pPr>
    </w:lvl>
    <w:lvl w:ilvl="5" w:tplc="29BECA2A" w:tentative="1">
      <w:start w:val="1"/>
      <w:numFmt w:val="lowerRoman"/>
      <w:lvlText w:val="%6."/>
      <w:lvlJc w:val="right"/>
      <w:pPr>
        <w:ind w:left="4320" w:hanging="180"/>
      </w:pPr>
    </w:lvl>
    <w:lvl w:ilvl="6" w:tplc="3EFA86B6" w:tentative="1">
      <w:start w:val="1"/>
      <w:numFmt w:val="decimal"/>
      <w:lvlText w:val="%7."/>
      <w:lvlJc w:val="left"/>
      <w:pPr>
        <w:ind w:left="5040" w:hanging="360"/>
      </w:pPr>
    </w:lvl>
    <w:lvl w:ilvl="7" w:tplc="6BE0E69C" w:tentative="1">
      <w:start w:val="1"/>
      <w:numFmt w:val="lowerLetter"/>
      <w:lvlText w:val="%8."/>
      <w:lvlJc w:val="left"/>
      <w:pPr>
        <w:ind w:left="5760" w:hanging="360"/>
      </w:pPr>
    </w:lvl>
    <w:lvl w:ilvl="8" w:tplc="9A2E5B88"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3"/>
  </w:num>
  <w:num w:numId="5">
    <w:abstractNumId w:val="7"/>
  </w:num>
  <w:num w:numId="6">
    <w:abstractNumId w:val="7"/>
  </w:num>
  <w:num w:numId="7">
    <w:abstractNumId w:val="15"/>
  </w:num>
  <w:num w:numId="8">
    <w:abstractNumId w:val="5"/>
  </w:num>
  <w:num w:numId="9">
    <w:abstractNumId w:val="5"/>
  </w:num>
  <w:num w:numId="10">
    <w:abstractNumId w:val="6"/>
  </w:num>
  <w:num w:numId="11">
    <w:abstractNumId w:val="10"/>
  </w:num>
  <w:num w:numId="12">
    <w:abstractNumId w:val="15"/>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4"/>
  </w:num>
  <w:num w:numId="20">
    <w:abstractNumId w:val="8"/>
  </w:num>
  <w:num w:numId="21">
    <w:abstractNumId w:val="12"/>
  </w:num>
  <w:num w:numId="22">
    <w:abstractNumId w:val="15"/>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0"/>
  </w:num>
  <w:num w:numId="26">
    <w:abstractNumId w:val="11"/>
  </w:num>
  <w:num w:numId="27">
    <w:abstractNumId w:val="16"/>
  </w:num>
  <w:num w:numId="28">
    <w:abstractNumId w:val="15"/>
  </w:num>
  <w:num w:numId="2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lix">
    <w15:presenceInfo w15:providerId="None" w15:userId="Felix"/>
  </w15:person>
  <w15:person w15:author="Felix Krasnitsky">
    <w15:presenceInfo w15:providerId="None" w15:userId="Felix Krasnitsky"/>
  </w15:person>
  <w15:person w15:author="Hadas Lewy">
    <w15:presenceInfo w15:providerId="AD" w15:userId="S-1-5-21-1220945662-602609370-1801674531-91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68"/>
    <w:rsid w:val="00001516"/>
    <w:rsid w:val="00003FBD"/>
    <w:rsid w:val="00005FE5"/>
    <w:rsid w:val="000073D4"/>
    <w:rsid w:val="00010784"/>
    <w:rsid w:val="00010998"/>
    <w:rsid w:val="000317A5"/>
    <w:rsid w:val="00044EA9"/>
    <w:rsid w:val="00062484"/>
    <w:rsid w:val="00062EE5"/>
    <w:rsid w:val="000634B8"/>
    <w:rsid w:val="000700B6"/>
    <w:rsid w:val="00083E6E"/>
    <w:rsid w:val="000A17A3"/>
    <w:rsid w:val="000B1081"/>
    <w:rsid w:val="000D12EA"/>
    <w:rsid w:val="000D5B49"/>
    <w:rsid w:val="000D6C71"/>
    <w:rsid w:val="00104E3A"/>
    <w:rsid w:val="00115A92"/>
    <w:rsid w:val="00124575"/>
    <w:rsid w:val="0012601C"/>
    <w:rsid w:val="00126B2F"/>
    <w:rsid w:val="001360F0"/>
    <w:rsid w:val="00160EAC"/>
    <w:rsid w:val="00172F82"/>
    <w:rsid w:val="001774EF"/>
    <w:rsid w:val="001905BD"/>
    <w:rsid w:val="00194417"/>
    <w:rsid w:val="001B28FA"/>
    <w:rsid w:val="001C3417"/>
    <w:rsid w:val="001E1074"/>
    <w:rsid w:val="00237BF0"/>
    <w:rsid w:val="00280F3F"/>
    <w:rsid w:val="00282CA2"/>
    <w:rsid w:val="00286440"/>
    <w:rsid w:val="00290D85"/>
    <w:rsid w:val="002A20FA"/>
    <w:rsid w:val="002A31B6"/>
    <w:rsid w:val="002B37C4"/>
    <w:rsid w:val="002B390A"/>
    <w:rsid w:val="002B5E3F"/>
    <w:rsid w:val="002B7A9B"/>
    <w:rsid w:val="002C44C3"/>
    <w:rsid w:val="002D1A24"/>
    <w:rsid w:val="002F0313"/>
    <w:rsid w:val="002F3D88"/>
    <w:rsid w:val="002F4E93"/>
    <w:rsid w:val="002F4FB7"/>
    <w:rsid w:val="002F5E99"/>
    <w:rsid w:val="0030260A"/>
    <w:rsid w:val="00313A1C"/>
    <w:rsid w:val="00316356"/>
    <w:rsid w:val="00333C0E"/>
    <w:rsid w:val="003437B1"/>
    <w:rsid w:val="003505A2"/>
    <w:rsid w:val="00354BB7"/>
    <w:rsid w:val="00360B14"/>
    <w:rsid w:val="00392ECB"/>
    <w:rsid w:val="003A3FE3"/>
    <w:rsid w:val="003A67E4"/>
    <w:rsid w:val="003B2F3E"/>
    <w:rsid w:val="003C714D"/>
    <w:rsid w:val="003D1AB9"/>
    <w:rsid w:val="003D372F"/>
    <w:rsid w:val="003D5842"/>
    <w:rsid w:val="003E23E2"/>
    <w:rsid w:val="003E6DB2"/>
    <w:rsid w:val="00400B47"/>
    <w:rsid w:val="004037DC"/>
    <w:rsid w:val="00406AFE"/>
    <w:rsid w:val="004233DF"/>
    <w:rsid w:val="0042737D"/>
    <w:rsid w:val="004304C0"/>
    <w:rsid w:val="00431A07"/>
    <w:rsid w:val="004457CF"/>
    <w:rsid w:val="00450298"/>
    <w:rsid w:val="004602F3"/>
    <w:rsid w:val="00465BB5"/>
    <w:rsid w:val="00472D78"/>
    <w:rsid w:val="004823CB"/>
    <w:rsid w:val="00493FF1"/>
    <w:rsid w:val="00495FB0"/>
    <w:rsid w:val="004B307A"/>
    <w:rsid w:val="004B3683"/>
    <w:rsid w:val="004C16BE"/>
    <w:rsid w:val="004C3900"/>
    <w:rsid w:val="004E1611"/>
    <w:rsid w:val="0051061A"/>
    <w:rsid w:val="005212DB"/>
    <w:rsid w:val="00526A02"/>
    <w:rsid w:val="00531D59"/>
    <w:rsid w:val="005333F1"/>
    <w:rsid w:val="00547C75"/>
    <w:rsid w:val="00551598"/>
    <w:rsid w:val="005613F2"/>
    <w:rsid w:val="00565274"/>
    <w:rsid w:val="005734B4"/>
    <w:rsid w:val="005745A0"/>
    <w:rsid w:val="00575EEC"/>
    <w:rsid w:val="005819C5"/>
    <w:rsid w:val="00592214"/>
    <w:rsid w:val="006009BA"/>
    <w:rsid w:val="006161D0"/>
    <w:rsid w:val="00626A6C"/>
    <w:rsid w:val="00627E9F"/>
    <w:rsid w:val="006402BB"/>
    <w:rsid w:val="00646D32"/>
    <w:rsid w:val="00650919"/>
    <w:rsid w:val="006A0625"/>
    <w:rsid w:val="006B03E4"/>
    <w:rsid w:val="006B237C"/>
    <w:rsid w:val="006C4C31"/>
    <w:rsid w:val="006D7368"/>
    <w:rsid w:val="006E36FB"/>
    <w:rsid w:val="006E4FE0"/>
    <w:rsid w:val="006F043A"/>
    <w:rsid w:val="006F26A3"/>
    <w:rsid w:val="007167AD"/>
    <w:rsid w:val="00721549"/>
    <w:rsid w:val="007351BF"/>
    <w:rsid w:val="007367C0"/>
    <w:rsid w:val="00751352"/>
    <w:rsid w:val="00776F68"/>
    <w:rsid w:val="00781624"/>
    <w:rsid w:val="00782D9B"/>
    <w:rsid w:val="00791B38"/>
    <w:rsid w:val="00793612"/>
    <w:rsid w:val="00796454"/>
    <w:rsid w:val="007A309B"/>
    <w:rsid w:val="007A6E9B"/>
    <w:rsid w:val="007B49CD"/>
    <w:rsid w:val="007C13F7"/>
    <w:rsid w:val="007F4D15"/>
    <w:rsid w:val="00801D40"/>
    <w:rsid w:val="00812398"/>
    <w:rsid w:val="008166BB"/>
    <w:rsid w:val="0082032D"/>
    <w:rsid w:val="00825FD8"/>
    <w:rsid w:val="00835281"/>
    <w:rsid w:val="00837225"/>
    <w:rsid w:val="0084669E"/>
    <w:rsid w:val="008571BF"/>
    <w:rsid w:val="00864BF2"/>
    <w:rsid w:val="008675C7"/>
    <w:rsid w:val="00874663"/>
    <w:rsid w:val="00882F34"/>
    <w:rsid w:val="008864E7"/>
    <w:rsid w:val="00891ABF"/>
    <w:rsid w:val="008955A5"/>
    <w:rsid w:val="008A202B"/>
    <w:rsid w:val="008B344B"/>
    <w:rsid w:val="008C237E"/>
    <w:rsid w:val="008C321C"/>
    <w:rsid w:val="008E03B6"/>
    <w:rsid w:val="008E38B7"/>
    <w:rsid w:val="008E6EE5"/>
    <w:rsid w:val="008F0BDA"/>
    <w:rsid w:val="008F1406"/>
    <w:rsid w:val="009369F7"/>
    <w:rsid w:val="0094119C"/>
    <w:rsid w:val="009422F3"/>
    <w:rsid w:val="00943361"/>
    <w:rsid w:val="009455A4"/>
    <w:rsid w:val="00971CCB"/>
    <w:rsid w:val="0097555A"/>
    <w:rsid w:val="009818F7"/>
    <w:rsid w:val="009A1999"/>
    <w:rsid w:val="009B0A84"/>
    <w:rsid w:val="009B0B52"/>
    <w:rsid w:val="009C07D0"/>
    <w:rsid w:val="009C5FAC"/>
    <w:rsid w:val="009C691D"/>
    <w:rsid w:val="009D790D"/>
    <w:rsid w:val="009E675D"/>
    <w:rsid w:val="009F1A86"/>
    <w:rsid w:val="009F4F90"/>
    <w:rsid w:val="00A34FA1"/>
    <w:rsid w:val="00A35A56"/>
    <w:rsid w:val="00A36784"/>
    <w:rsid w:val="00A41E6C"/>
    <w:rsid w:val="00A42CC1"/>
    <w:rsid w:val="00A439CB"/>
    <w:rsid w:val="00A47010"/>
    <w:rsid w:val="00A50879"/>
    <w:rsid w:val="00A52D43"/>
    <w:rsid w:val="00A6207D"/>
    <w:rsid w:val="00A6553A"/>
    <w:rsid w:val="00A72AD6"/>
    <w:rsid w:val="00A94546"/>
    <w:rsid w:val="00AA0F09"/>
    <w:rsid w:val="00AA4D85"/>
    <w:rsid w:val="00AB03B7"/>
    <w:rsid w:val="00AB5CC0"/>
    <w:rsid w:val="00AB7A3D"/>
    <w:rsid w:val="00AD2292"/>
    <w:rsid w:val="00AD6573"/>
    <w:rsid w:val="00AE4EA8"/>
    <w:rsid w:val="00AE5C44"/>
    <w:rsid w:val="00AF34FC"/>
    <w:rsid w:val="00AF4130"/>
    <w:rsid w:val="00B12EEE"/>
    <w:rsid w:val="00B24432"/>
    <w:rsid w:val="00B25683"/>
    <w:rsid w:val="00B3074E"/>
    <w:rsid w:val="00B43AB4"/>
    <w:rsid w:val="00B576F0"/>
    <w:rsid w:val="00B631E3"/>
    <w:rsid w:val="00B6473B"/>
    <w:rsid w:val="00B64932"/>
    <w:rsid w:val="00B72A25"/>
    <w:rsid w:val="00B84844"/>
    <w:rsid w:val="00B85B6D"/>
    <w:rsid w:val="00BA4CAC"/>
    <w:rsid w:val="00BB1357"/>
    <w:rsid w:val="00BC573A"/>
    <w:rsid w:val="00BE5E17"/>
    <w:rsid w:val="00BE79A4"/>
    <w:rsid w:val="00BF0491"/>
    <w:rsid w:val="00C008FB"/>
    <w:rsid w:val="00C07AF3"/>
    <w:rsid w:val="00C11B7E"/>
    <w:rsid w:val="00C20132"/>
    <w:rsid w:val="00C279C7"/>
    <w:rsid w:val="00C30B7C"/>
    <w:rsid w:val="00C55D5B"/>
    <w:rsid w:val="00C56C67"/>
    <w:rsid w:val="00C646E6"/>
    <w:rsid w:val="00C830E5"/>
    <w:rsid w:val="00C90744"/>
    <w:rsid w:val="00CB06F6"/>
    <w:rsid w:val="00D06010"/>
    <w:rsid w:val="00D10229"/>
    <w:rsid w:val="00D213B4"/>
    <w:rsid w:val="00D31D22"/>
    <w:rsid w:val="00D42066"/>
    <w:rsid w:val="00D5681D"/>
    <w:rsid w:val="00D90478"/>
    <w:rsid w:val="00DD4287"/>
    <w:rsid w:val="00DD4CC6"/>
    <w:rsid w:val="00DD7373"/>
    <w:rsid w:val="00DE00B9"/>
    <w:rsid w:val="00DE0A0B"/>
    <w:rsid w:val="00DE4759"/>
    <w:rsid w:val="00DF7B5C"/>
    <w:rsid w:val="00E01BE1"/>
    <w:rsid w:val="00E120C1"/>
    <w:rsid w:val="00E21ED5"/>
    <w:rsid w:val="00E42B83"/>
    <w:rsid w:val="00E4342C"/>
    <w:rsid w:val="00E53CDC"/>
    <w:rsid w:val="00E60D25"/>
    <w:rsid w:val="00E62DC0"/>
    <w:rsid w:val="00E64351"/>
    <w:rsid w:val="00E64429"/>
    <w:rsid w:val="00E76329"/>
    <w:rsid w:val="00E81C5E"/>
    <w:rsid w:val="00E84C57"/>
    <w:rsid w:val="00E84C6A"/>
    <w:rsid w:val="00E92AA9"/>
    <w:rsid w:val="00EA2E1C"/>
    <w:rsid w:val="00EA3966"/>
    <w:rsid w:val="00EB30D9"/>
    <w:rsid w:val="00EC15BD"/>
    <w:rsid w:val="00EC6DFA"/>
    <w:rsid w:val="00EE0F30"/>
    <w:rsid w:val="00EF301F"/>
    <w:rsid w:val="00EF5465"/>
    <w:rsid w:val="00F10271"/>
    <w:rsid w:val="00F1232A"/>
    <w:rsid w:val="00F234AF"/>
    <w:rsid w:val="00F506F8"/>
    <w:rsid w:val="00F60995"/>
    <w:rsid w:val="00F8114F"/>
    <w:rsid w:val="00F82E0F"/>
    <w:rsid w:val="00F85CF5"/>
    <w:rsid w:val="00F94E3E"/>
    <w:rsid w:val="00F97193"/>
    <w:rsid w:val="00FA028F"/>
    <w:rsid w:val="00FA4B77"/>
    <w:rsid w:val="00FA510C"/>
    <w:rsid w:val="00FB414A"/>
    <w:rsid w:val="00FB64AE"/>
    <w:rsid w:val="00FC0D08"/>
    <w:rsid w:val="00FE40B8"/>
    <w:rsid w:val="00FE5E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43C83D"/>
  <w15:docId w15:val="{D01A7E79-7B6A-4F96-939E-270E006C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14A"/>
    <w:pPr>
      <w:widowControl w:val="0"/>
      <w:bidi/>
      <w:adjustRightInd w:val="0"/>
      <w:spacing w:line="360" w:lineRule="auto"/>
      <w:textAlignment w:val="baseline"/>
    </w:pPr>
    <w:rPr>
      <w:rFonts w:eastAsia="Times New Roman" w:cs="Narkisim"/>
      <w:sz w:val="24"/>
      <w:szCs w:val="24"/>
      <w:lang w:eastAsia="he-IL"/>
    </w:rPr>
  </w:style>
  <w:style w:type="paragraph" w:styleId="Heading1">
    <w:name w:val="heading 1"/>
    <w:basedOn w:val="Normal"/>
    <w:next w:val="Normal"/>
    <w:link w:val="Heading1Char"/>
    <w:uiPriority w:val="9"/>
    <w:qFormat/>
    <w:rsid w:val="00C55D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5D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F0491"/>
    <w:pPr>
      <w:tabs>
        <w:tab w:val="center" w:pos="4153"/>
        <w:tab w:val="right" w:pos="8306"/>
      </w:tabs>
    </w:pPr>
  </w:style>
  <w:style w:type="paragraph" w:styleId="Footer">
    <w:name w:val="footer"/>
    <w:basedOn w:val="Normal"/>
    <w:rsid w:val="00BF0491"/>
    <w:pPr>
      <w:tabs>
        <w:tab w:val="center" w:pos="4153"/>
        <w:tab w:val="right" w:pos="8306"/>
      </w:tabs>
    </w:pPr>
  </w:style>
  <w:style w:type="character" w:styleId="Hyperlink">
    <w:name w:val="Hyperlink"/>
    <w:uiPriority w:val="99"/>
    <w:rsid w:val="008C321C"/>
    <w:rPr>
      <w:color w:val="0000FF"/>
      <w:u w:val="single"/>
    </w:rPr>
  </w:style>
  <w:style w:type="paragraph" w:styleId="BalloonText">
    <w:name w:val="Balloon Text"/>
    <w:basedOn w:val="Normal"/>
    <w:semiHidden/>
    <w:rsid w:val="007367C0"/>
    <w:rPr>
      <w:rFonts w:ascii="Tahoma" w:hAnsi="Tahoma" w:cs="Tahoma"/>
      <w:sz w:val="16"/>
      <w:szCs w:val="16"/>
    </w:rPr>
  </w:style>
  <w:style w:type="character" w:styleId="CommentReference">
    <w:name w:val="annotation reference"/>
    <w:uiPriority w:val="99"/>
    <w:semiHidden/>
    <w:unhideWhenUsed/>
    <w:rsid w:val="00891ABF"/>
    <w:rPr>
      <w:sz w:val="16"/>
      <w:szCs w:val="16"/>
    </w:rPr>
  </w:style>
  <w:style w:type="paragraph" w:styleId="CommentText">
    <w:name w:val="annotation text"/>
    <w:basedOn w:val="Normal"/>
    <w:link w:val="CommentTextChar"/>
    <w:uiPriority w:val="99"/>
    <w:semiHidden/>
    <w:unhideWhenUsed/>
    <w:rsid w:val="00891ABF"/>
    <w:rPr>
      <w:sz w:val="20"/>
      <w:szCs w:val="20"/>
    </w:rPr>
  </w:style>
  <w:style w:type="character" w:customStyle="1" w:styleId="CommentTextChar">
    <w:name w:val="Comment Text Char"/>
    <w:link w:val="CommentText"/>
    <w:uiPriority w:val="99"/>
    <w:semiHidden/>
    <w:rsid w:val="00891ABF"/>
    <w:rPr>
      <w:rFonts w:eastAsia="Times New Roman" w:cs="Narkisim"/>
      <w:lang w:val="en-US" w:eastAsia="he-IL"/>
    </w:rPr>
  </w:style>
  <w:style w:type="paragraph" w:styleId="CommentSubject">
    <w:name w:val="annotation subject"/>
    <w:basedOn w:val="CommentText"/>
    <w:next w:val="CommentText"/>
    <w:link w:val="CommentSubjectChar"/>
    <w:uiPriority w:val="99"/>
    <w:semiHidden/>
    <w:unhideWhenUsed/>
    <w:rsid w:val="00891ABF"/>
    <w:rPr>
      <w:b/>
      <w:bCs/>
    </w:rPr>
  </w:style>
  <w:style w:type="character" w:customStyle="1" w:styleId="CommentSubjectChar">
    <w:name w:val="Comment Subject Char"/>
    <w:link w:val="CommentSubject"/>
    <w:uiPriority w:val="99"/>
    <w:semiHidden/>
    <w:rsid w:val="00891ABF"/>
    <w:rPr>
      <w:rFonts w:eastAsia="Times New Roman" w:cs="Narkisim"/>
      <w:b/>
      <w:bCs/>
      <w:lang w:val="en-US" w:eastAsia="he-IL"/>
    </w:rPr>
  </w:style>
  <w:style w:type="paragraph" w:styleId="Revision">
    <w:name w:val="Revision"/>
    <w:hidden/>
    <w:uiPriority w:val="99"/>
    <w:semiHidden/>
    <w:rsid w:val="00E62DC0"/>
    <w:rPr>
      <w:rFonts w:eastAsia="Times New Roman" w:cs="Narkisim"/>
      <w:sz w:val="24"/>
      <w:szCs w:val="24"/>
      <w:lang w:eastAsia="he-IL"/>
    </w:rPr>
  </w:style>
  <w:style w:type="paragraph" w:styleId="ListParagraph">
    <w:name w:val="List Paragraph"/>
    <w:basedOn w:val="Normal"/>
    <w:uiPriority w:val="34"/>
    <w:qFormat/>
    <w:rsid w:val="00E81C5E"/>
    <w:pPr>
      <w:ind w:left="720"/>
      <w:contextualSpacing/>
    </w:pPr>
  </w:style>
  <w:style w:type="paragraph" w:customStyle="1" w:styleId="1">
    <w:name w:val="פליקס ראשי 1"/>
    <w:basedOn w:val="Normal"/>
    <w:qFormat/>
    <w:rsid w:val="00010998"/>
    <w:pPr>
      <w:numPr>
        <w:numId w:val="7"/>
      </w:numPr>
    </w:pPr>
  </w:style>
  <w:style w:type="paragraph" w:customStyle="1" w:styleId="2">
    <w:name w:val="פליקס 2"/>
    <w:basedOn w:val="1"/>
    <w:qFormat/>
    <w:rsid w:val="00062484"/>
    <w:pPr>
      <w:numPr>
        <w:ilvl w:val="1"/>
      </w:numPr>
      <w:spacing w:after="120"/>
      <w:ind w:left="788" w:hanging="431"/>
      <w:contextualSpacing/>
    </w:pPr>
  </w:style>
  <w:style w:type="paragraph" w:customStyle="1" w:styleId="3">
    <w:name w:val="פליקס 3"/>
    <w:basedOn w:val="2"/>
    <w:qFormat/>
    <w:rsid w:val="00FA510C"/>
    <w:pPr>
      <w:numPr>
        <w:ilvl w:val="2"/>
      </w:numPr>
      <w:ind w:left="1415" w:hanging="709"/>
    </w:pPr>
  </w:style>
  <w:style w:type="character" w:customStyle="1" w:styleId="fontstyle01">
    <w:name w:val="fontstyle01"/>
    <w:basedOn w:val="DefaultParagraphFont"/>
    <w:rsid w:val="001905BD"/>
    <w:rPr>
      <w:rFonts w:ascii="David" w:hAnsi="David" w:cs="David" w:hint="default"/>
      <w:b w:val="0"/>
      <w:bCs w:val="0"/>
      <w:i w:val="0"/>
      <w:iCs w:val="0"/>
      <w:color w:val="000000"/>
      <w:sz w:val="26"/>
      <w:szCs w:val="26"/>
    </w:rPr>
  </w:style>
  <w:style w:type="character" w:customStyle="1" w:styleId="fontstyle21">
    <w:name w:val="fontstyle21"/>
    <w:basedOn w:val="DefaultParagraphFont"/>
    <w:rsid w:val="001905BD"/>
    <w:rPr>
      <w:rFonts w:ascii="Times New Roman" w:hAnsi="Times New Roman" w:cs="Times New Roman" w:hint="default"/>
      <w:b w:val="0"/>
      <w:bCs w:val="0"/>
      <w:i w:val="0"/>
      <w:iCs w:val="0"/>
      <w:color w:val="000000"/>
      <w:sz w:val="26"/>
      <w:szCs w:val="26"/>
    </w:rPr>
  </w:style>
  <w:style w:type="paragraph" w:styleId="Caption">
    <w:name w:val="caption"/>
    <w:basedOn w:val="Normal"/>
    <w:next w:val="Normal"/>
    <w:uiPriority w:val="35"/>
    <w:unhideWhenUsed/>
    <w:qFormat/>
    <w:rsid w:val="00781624"/>
    <w:pPr>
      <w:spacing w:after="200" w:line="240" w:lineRule="auto"/>
    </w:pPr>
    <w:rPr>
      <w:b/>
      <w:bCs/>
      <w:color w:val="4472C4" w:themeColor="accent1"/>
      <w:sz w:val="18"/>
      <w:szCs w:val="18"/>
    </w:rPr>
  </w:style>
  <w:style w:type="paragraph" w:styleId="FootnoteText">
    <w:name w:val="footnote text"/>
    <w:basedOn w:val="Normal"/>
    <w:link w:val="FootnoteTextChar"/>
    <w:uiPriority w:val="99"/>
    <w:semiHidden/>
    <w:unhideWhenUsed/>
    <w:rsid w:val="009B0B52"/>
    <w:pPr>
      <w:spacing w:line="240" w:lineRule="auto"/>
    </w:pPr>
    <w:rPr>
      <w:sz w:val="20"/>
      <w:szCs w:val="20"/>
    </w:rPr>
  </w:style>
  <w:style w:type="character" w:customStyle="1" w:styleId="FootnoteTextChar">
    <w:name w:val="Footnote Text Char"/>
    <w:basedOn w:val="DefaultParagraphFont"/>
    <w:link w:val="FootnoteText"/>
    <w:uiPriority w:val="99"/>
    <w:semiHidden/>
    <w:rsid w:val="009B0B52"/>
    <w:rPr>
      <w:rFonts w:eastAsia="Times New Roman" w:cs="Narkisim"/>
      <w:lang w:eastAsia="he-IL"/>
    </w:rPr>
  </w:style>
  <w:style w:type="character" w:styleId="FootnoteReference">
    <w:name w:val="footnote reference"/>
    <w:basedOn w:val="DefaultParagraphFont"/>
    <w:uiPriority w:val="99"/>
    <w:semiHidden/>
    <w:unhideWhenUsed/>
    <w:rsid w:val="009B0B52"/>
    <w:rPr>
      <w:vertAlign w:val="superscript"/>
    </w:rPr>
  </w:style>
  <w:style w:type="character" w:styleId="FollowedHyperlink">
    <w:name w:val="FollowedHyperlink"/>
    <w:basedOn w:val="DefaultParagraphFont"/>
    <w:uiPriority w:val="99"/>
    <w:semiHidden/>
    <w:unhideWhenUsed/>
    <w:rsid w:val="00B6473B"/>
    <w:rPr>
      <w:color w:val="954F72" w:themeColor="followedHyperlink"/>
      <w:u w:val="single"/>
    </w:rPr>
  </w:style>
  <w:style w:type="paragraph" w:styleId="NormalWeb">
    <w:name w:val="Normal (Web)"/>
    <w:basedOn w:val="Normal"/>
    <w:uiPriority w:val="99"/>
    <w:semiHidden/>
    <w:unhideWhenUsed/>
    <w:rsid w:val="007A309B"/>
    <w:pPr>
      <w:widowControl/>
      <w:bidi w:val="0"/>
      <w:adjustRightInd/>
      <w:spacing w:before="100" w:beforeAutospacing="1" w:after="100" w:afterAutospacing="1" w:line="240" w:lineRule="auto"/>
      <w:textAlignment w:val="auto"/>
    </w:pPr>
    <w:rPr>
      <w:rFonts w:cs="Times New Roman"/>
      <w:lang w:eastAsia="en-US"/>
    </w:rPr>
  </w:style>
  <w:style w:type="character" w:customStyle="1" w:styleId="Heading1Char">
    <w:name w:val="Heading 1 Char"/>
    <w:basedOn w:val="DefaultParagraphFont"/>
    <w:link w:val="Heading1"/>
    <w:uiPriority w:val="9"/>
    <w:rsid w:val="00C55D5B"/>
    <w:rPr>
      <w:rFonts w:asciiTheme="majorHAnsi" w:eastAsiaTheme="majorEastAsia" w:hAnsiTheme="majorHAnsi" w:cstheme="majorBidi"/>
      <w:color w:val="2F5496" w:themeColor="accent1" w:themeShade="BF"/>
      <w:sz w:val="32"/>
      <w:szCs w:val="32"/>
      <w:lang w:eastAsia="he-IL"/>
    </w:rPr>
  </w:style>
  <w:style w:type="paragraph" w:styleId="TOCHeading">
    <w:name w:val="TOC Heading"/>
    <w:basedOn w:val="Heading1"/>
    <w:next w:val="Normal"/>
    <w:uiPriority w:val="39"/>
    <w:unhideWhenUsed/>
    <w:qFormat/>
    <w:rsid w:val="00C55D5B"/>
    <w:pPr>
      <w:widowControl/>
      <w:bidi w:val="0"/>
      <w:adjustRightInd/>
      <w:spacing w:line="259" w:lineRule="auto"/>
      <w:textAlignment w:val="auto"/>
      <w:outlineLvl w:val="9"/>
    </w:pPr>
    <w:rPr>
      <w:lang w:eastAsia="en-US" w:bidi="ar-SA"/>
    </w:rPr>
  </w:style>
  <w:style w:type="character" w:customStyle="1" w:styleId="Heading2Char">
    <w:name w:val="Heading 2 Char"/>
    <w:basedOn w:val="DefaultParagraphFont"/>
    <w:link w:val="Heading2"/>
    <w:uiPriority w:val="9"/>
    <w:semiHidden/>
    <w:rsid w:val="00C55D5B"/>
    <w:rPr>
      <w:rFonts w:asciiTheme="majorHAnsi" w:eastAsiaTheme="majorEastAsia" w:hAnsiTheme="majorHAnsi" w:cstheme="majorBidi"/>
      <w:color w:val="2F5496" w:themeColor="accent1" w:themeShade="BF"/>
      <w:sz w:val="26"/>
      <w:szCs w:val="26"/>
      <w:lang w:eastAsia="he-IL"/>
    </w:rPr>
  </w:style>
  <w:style w:type="paragraph" w:styleId="TOC1">
    <w:name w:val="toc 1"/>
    <w:basedOn w:val="Normal"/>
    <w:next w:val="Normal"/>
    <w:autoRedefine/>
    <w:uiPriority w:val="39"/>
    <w:unhideWhenUsed/>
    <w:rsid w:val="00C55D5B"/>
    <w:pPr>
      <w:tabs>
        <w:tab w:val="left" w:pos="848"/>
        <w:tab w:val="right" w:leader="dot" w:pos="9060"/>
      </w:tabs>
      <w:spacing w:after="100"/>
    </w:pPr>
  </w:style>
  <w:style w:type="paragraph" w:styleId="TOC2">
    <w:name w:val="toc 2"/>
    <w:basedOn w:val="Normal"/>
    <w:next w:val="Normal"/>
    <w:autoRedefine/>
    <w:uiPriority w:val="39"/>
    <w:unhideWhenUsed/>
    <w:rsid w:val="00F234AF"/>
    <w:pPr>
      <w:tabs>
        <w:tab w:val="left" w:pos="992"/>
        <w:tab w:val="right" w:leader="dot" w:pos="9214"/>
      </w:tabs>
      <w:spacing w:after="100"/>
      <w:pPrChange w:id="0" w:author="Felix" w:date="2020-06-06T11:40:00Z">
        <w:pPr>
          <w:widowControl w:val="0"/>
          <w:bidi/>
          <w:adjustRightInd w:val="0"/>
          <w:spacing w:after="100" w:line="360" w:lineRule="auto"/>
          <w:ind w:left="240"/>
          <w:textAlignment w:val="baseline"/>
        </w:pPr>
      </w:pPrChange>
    </w:pPr>
    <w:rPr>
      <w:rPrChange w:id="0" w:author="Felix" w:date="2020-06-06T11:40:00Z">
        <w:rPr>
          <w:rFonts w:cs="Narkisim"/>
          <w:sz w:val="24"/>
          <w:szCs w:val="24"/>
          <w:lang w:val="en-US" w:eastAsia="he-IL" w:bidi="he-IL"/>
        </w:rPr>
      </w:rPrChange>
    </w:rPr>
  </w:style>
  <w:style w:type="table" w:styleId="TableGrid">
    <w:name w:val="Table Grid"/>
    <w:basedOn w:val="TableNormal"/>
    <w:uiPriority w:val="59"/>
    <w:rsid w:val="008C2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C237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4">
    <w:name w:val="פליקס 4"/>
    <w:basedOn w:val="3"/>
    <w:next w:val="3"/>
    <w:qFormat/>
    <w:rsid w:val="004C16BE"/>
    <w:pPr>
      <w:numPr>
        <w:ilvl w:val="3"/>
      </w:numPr>
      <w:ind w:left="1557" w:hanging="851"/>
    </w:pPr>
  </w:style>
  <w:style w:type="paragraph" w:customStyle="1" w:styleId="Acronym">
    <w:name w:val="Acronym"/>
    <w:basedOn w:val="Normal"/>
    <w:qFormat/>
    <w:rsid w:val="004B3683"/>
    <w:pPr>
      <w:widowControl/>
      <w:numPr>
        <w:numId w:val="25"/>
      </w:numPr>
      <w:adjustRightInd/>
      <w:spacing w:line="240" w:lineRule="auto"/>
      <w:textAlignment w:val="auto"/>
    </w:pPr>
    <w:rPr>
      <w:b/>
      <w:bCs/>
    </w:rPr>
  </w:style>
  <w:style w:type="paragraph" w:customStyle="1" w:styleId="StyleTOC2Before0cm">
    <w:name w:val="Style TOC 2 + Before:  0 cm"/>
    <w:basedOn w:val="TOC2"/>
    <w:rsid w:val="003C714D"/>
    <w:rPr>
      <w:rFonts w:ascii="Narkisim" w:hAnsi="Narkisi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922567">
      <w:bodyDiv w:val="1"/>
      <w:marLeft w:val="0"/>
      <w:marRight w:val="0"/>
      <w:marTop w:val="0"/>
      <w:marBottom w:val="0"/>
      <w:divBdr>
        <w:top w:val="none" w:sz="0" w:space="0" w:color="auto"/>
        <w:left w:val="none" w:sz="0" w:space="0" w:color="auto"/>
        <w:bottom w:val="none" w:sz="0" w:space="0" w:color="auto"/>
        <w:right w:val="none" w:sz="0" w:space="0" w:color="auto"/>
      </w:divBdr>
    </w:div>
    <w:div w:id="337537800">
      <w:bodyDiv w:val="1"/>
      <w:marLeft w:val="0"/>
      <w:marRight w:val="0"/>
      <w:marTop w:val="0"/>
      <w:marBottom w:val="0"/>
      <w:divBdr>
        <w:top w:val="none" w:sz="0" w:space="0" w:color="auto"/>
        <w:left w:val="none" w:sz="0" w:space="0" w:color="auto"/>
        <w:bottom w:val="none" w:sz="0" w:space="0" w:color="auto"/>
        <w:right w:val="none" w:sz="0" w:space="0" w:color="auto"/>
      </w:divBdr>
    </w:div>
    <w:div w:id="377630246">
      <w:bodyDiv w:val="1"/>
      <w:marLeft w:val="0"/>
      <w:marRight w:val="0"/>
      <w:marTop w:val="0"/>
      <w:marBottom w:val="0"/>
      <w:divBdr>
        <w:top w:val="none" w:sz="0" w:space="0" w:color="auto"/>
        <w:left w:val="none" w:sz="0" w:space="0" w:color="auto"/>
        <w:bottom w:val="none" w:sz="0" w:space="0" w:color="auto"/>
        <w:right w:val="none" w:sz="0" w:space="0" w:color="auto"/>
      </w:divBdr>
    </w:div>
    <w:div w:id="681053724">
      <w:bodyDiv w:val="1"/>
      <w:marLeft w:val="0"/>
      <w:marRight w:val="0"/>
      <w:marTop w:val="0"/>
      <w:marBottom w:val="0"/>
      <w:divBdr>
        <w:top w:val="none" w:sz="0" w:space="0" w:color="auto"/>
        <w:left w:val="none" w:sz="0" w:space="0" w:color="auto"/>
        <w:bottom w:val="none" w:sz="0" w:space="0" w:color="auto"/>
        <w:right w:val="none" w:sz="0" w:space="0" w:color="auto"/>
      </w:divBdr>
      <w:divsChild>
        <w:div w:id="1946380867">
          <w:marLeft w:val="0"/>
          <w:marRight w:val="0"/>
          <w:marTop w:val="0"/>
          <w:marBottom w:val="0"/>
          <w:divBdr>
            <w:top w:val="none" w:sz="0" w:space="0" w:color="auto"/>
            <w:left w:val="none" w:sz="0" w:space="0" w:color="auto"/>
            <w:bottom w:val="none" w:sz="0" w:space="0" w:color="auto"/>
            <w:right w:val="none" w:sz="0" w:space="0" w:color="auto"/>
          </w:divBdr>
        </w:div>
      </w:divsChild>
    </w:div>
    <w:div w:id="691422547">
      <w:bodyDiv w:val="1"/>
      <w:marLeft w:val="0"/>
      <w:marRight w:val="0"/>
      <w:marTop w:val="0"/>
      <w:marBottom w:val="0"/>
      <w:divBdr>
        <w:top w:val="none" w:sz="0" w:space="0" w:color="auto"/>
        <w:left w:val="none" w:sz="0" w:space="0" w:color="auto"/>
        <w:bottom w:val="none" w:sz="0" w:space="0" w:color="auto"/>
        <w:right w:val="none" w:sz="0" w:space="0" w:color="auto"/>
      </w:divBdr>
    </w:div>
    <w:div w:id="853957536">
      <w:bodyDiv w:val="1"/>
      <w:marLeft w:val="0"/>
      <w:marRight w:val="0"/>
      <w:marTop w:val="0"/>
      <w:marBottom w:val="0"/>
      <w:divBdr>
        <w:top w:val="none" w:sz="0" w:space="0" w:color="auto"/>
        <w:left w:val="none" w:sz="0" w:space="0" w:color="auto"/>
        <w:bottom w:val="none" w:sz="0" w:space="0" w:color="auto"/>
        <w:right w:val="none" w:sz="0" w:space="0" w:color="auto"/>
      </w:divBdr>
    </w:div>
    <w:div w:id="1014376475">
      <w:bodyDiv w:val="1"/>
      <w:marLeft w:val="0"/>
      <w:marRight w:val="0"/>
      <w:marTop w:val="0"/>
      <w:marBottom w:val="0"/>
      <w:divBdr>
        <w:top w:val="none" w:sz="0" w:space="0" w:color="auto"/>
        <w:left w:val="none" w:sz="0" w:space="0" w:color="auto"/>
        <w:bottom w:val="none" w:sz="0" w:space="0" w:color="auto"/>
        <w:right w:val="none" w:sz="0" w:space="0" w:color="auto"/>
      </w:divBdr>
    </w:div>
    <w:div w:id="1129007517">
      <w:bodyDiv w:val="1"/>
      <w:marLeft w:val="0"/>
      <w:marRight w:val="0"/>
      <w:marTop w:val="0"/>
      <w:marBottom w:val="0"/>
      <w:divBdr>
        <w:top w:val="none" w:sz="0" w:space="0" w:color="auto"/>
        <w:left w:val="none" w:sz="0" w:space="0" w:color="auto"/>
        <w:bottom w:val="none" w:sz="0" w:space="0" w:color="auto"/>
        <w:right w:val="none" w:sz="0" w:space="0" w:color="auto"/>
      </w:divBdr>
    </w:div>
    <w:div w:id="1385593766">
      <w:bodyDiv w:val="1"/>
      <w:marLeft w:val="0"/>
      <w:marRight w:val="0"/>
      <w:marTop w:val="0"/>
      <w:marBottom w:val="0"/>
      <w:divBdr>
        <w:top w:val="none" w:sz="0" w:space="0" w:color="auto"/>
        <w:left w:val="none" w:sz="0" w:space="0" w:color="auto"/>
        <w:bottom w:val="none" w:sz="0" w:space="0" w:color="auto"/>
        <w:right w:val="none" w:sz="0" w:space="0" w:color="auto"/>
      </w:divBdr>
    </w:div>
    <w:div w:id="1898473788">
      <w:bodyDiv w:val="1"/>
      <w:marLeft w:val="0"/>
      <w:marRight w:val="0"/>
      <w:marTop w:val="0"/>
      <w:marBottom w:val="0"/>
      <w:divBdr>
        <w:top w:val="none" w:sz="0" w:space="0" w:color="auto"/>
        <w:left w:val="none" w:sz="0" w:space="0" w:color="auto"/>
        <w:bottom w:val="none" w:sz="0" w:space="0" w:color="auto"/>
        <w:right w:val="none" w:sz="0" w:space="0" w:color="auto"/>
      </w:divBdr>
      <w:divsChild>
        <w:div w:id="357775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oti\Application%20Data\Microsoft\Templates\&#1500;&#1493;&#1490;&#1493;%20&#1495;&#1491;&#1513;%20&#1504;&#1497;&#1492;&#1493;&#15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DCCD6-6B4B-4E1E-8EA8-05A72AD1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לוגו חדש ניהול.dot</Template>
  <TotalTime>0</TotalTime>
  <Pages>20</Pages>
  <Words>5156</Words>
  <Characters>29391</Characters>
  <Application>Microsoft Office Word</Application>
  <DocSecurity>0</DocSecurity>
  <Lines>244</Lines>
  <Paragraphs>68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הערכת פרויקטים חינוכיים</vt:lpstr>
      <vt:lpstr>הערכת פרויקטים חינוכיים</vt:lpstr>
    </vt:vector>
  </TitlesOfParts>
  <Company>מכון אקדמי טכנולוגי</Company>
  <LinksUpToDate>false</LinksUpToDate>
  <CharactersWithSpaces>34479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הערכת פרויקטים חינוכיים</dc:title>
  <dc:subject/>
  <dc:creator>moti</dc:creator>
  <cp:keywords/>
  <cp:lastModifiedBy>Felix</cp:lastModifiedBy>
  <cp:revision>2</cp:revision>
  <cp:lastPrinted>2006-02-16T10:30:00Z</cp:lastPrinted>
  <dcterms:created xsi:type="dcterms:W3CDTF">2020-07-28T04:03:00Z</dcterms:created>
  <dcterms:modified xsi:type="dcterms:W3CDTF">2020-07-28T04:03:00Z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-920724686</vt:i4>
  </property>
  <property fmtid="{D5CDD505-2E9C-101B-9397-08002B2CF9AE}" pid="3" name="_EmailEntryID">
    <vt:lpwstr>00000000A3158214FCA6A249A5AF7A884C5F9BB10700D55DD127E2A41640852A6EE8EF7AB6E70000003E9A810000DD26B2BF894F254AA1851778515820980000003D46860000</vt:lpwstr>
  </property>
  <property fmtid="{D5CDD505-2E9C-101B-9397-08002B2CF9AE}" pid="4" name="_ReviewingToolsShownOnce">
    <vt:lpwstr/>
  </property>
</Properties>
</file>